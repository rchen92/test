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149" w:rsidRDefault="002B2B98" w:rsidP="00AF1FBA">
      <w:pPr>
        <w:jc w:val="center"/>
        <w:rPr>
          <w:rFonts w:ascii="微软雅黑" w:eastAsia="微软雅黑" w:hAnsi="微软雅黑"/>
          <w:sz w:val="52"/>
          <w:szCs w:val="52"/>
        </w:rPr>
      </w:pPr>
      <w:r>
        <w:rPr>
          <w:rFonts w:ascii="微软雅黑" w:eastAsia="微软雅黑" w:hAnsi="微软雅黑" w:hint="eastAsia"/>
          <w:sz w:val="52"/>
          <w:szCs w:val="52"/>
        </w:rPr>
        <w:t>上海黄金交易所</w:t>
      </w:r>
    </w:p>
    <w:p w:rsidR="00047149" w:rsidRDefault="002B2B98" w:rsidP="00AF1FBA">
      <w:pPr>
        <w:jc w:val="center"/>
        <w:textAlignment w:val="center"/>
        <w:rPr>
          <w:rFonts w:ascii="微软雅黑" w:eastAsia="微软雅黑" w:hAnsi="微软雅黑"/>
          <w:sz w:val="52"/>
          <w:szCs w:val="52"/>
        </w:rPr>
      </w:pPr>
      <w:r>
        <w:rPr>
          <w:rFonts w:ascii="微软雅黑" w:eastAsia="微软雅黑" w:hAnsi="微软雅黑"/>
          <w:sz w:val="52"/>
          <w:szCs w:val="52"/>
        </w:rPr>
        <w:t xml:space="preserve">Oracle Active </w:t>
      </w:r>
      <w:proofErr w:type="spellStart"/>
      <w:r>
        <w:rPr>
          <w:rFonts w:ascii="微软雅黑" w:eastAsia="微软雅黑" w:hAnsi="微软雅黑" w:hint="eastAsia"/>
          <w:sz w:val="52"/>
          <w:szCs w:val="52"/>
        </w:rPr>
        <w:t>Dataguard</w:t>
      </w:r>
      <w:proofErr w:type="spellEnd"/>
    </w:p>
    <w:p w:rsidR="00047149" w:rsidRDefault="002B2B98" w:rsidP="00AF1FBA">
      <w:pPr>
        <w:jc w:val="center"/>
        <w:rPr>
          <w:rFonts w:ascii="微软雅黑" w:eastAsia="微软雅黑" w:hAnsi="微软雅黑"/>
          <w:sz w:val="52"/>
          <w:szCs w:val="52"/>
        </w:rPr>
      </w:pPr>
      <w:r>
        <w:rPr>
          <w:rFonts w:ascii="微软雅黑" w:eastAsia="微软雅黑" w:hAnsi="微软雅黑" w:hint="eastAsia"/>
          <w:sz w:val="52"/>
          <w:szCs w:val="52"/>
        </w:rPr>
        <w:t>容灾实施报告</w:t>
      </w:r>
    </w:p>
    <w:p w:rsidR="00047149" w:rsidRDefault="00047149" w:rsidP="00AF1FBA">
      <w:pPr>
        <w:jc w:val="center"/>
        <w:rPr>
          <w:rFonts w:ascii="微软雅黑" w:eastAsia="微软雅黑" w:hAnsi="微软雅黑"/>
          <w:sz w:val="72"/>
          <w:szCs w:val="72"/>
        </w:rPr>
      </w:pPr>
    </w:p>
    <w:p w:rsidR="00270A7A" w:rsidRDefault="00270A7A" w:rsidP="00AF1FBA">
      <w:pPr>
        <w:jc w:val="center"/>
        <w:rPr>
          <w:rFonts w:ascii="微软雅黑" w:eastAsia="微软雅黑" w:hAnsi="微软雅黑"/>
          <w:sz w:val="72"/>
          <w:szCs w:val="72"/>
        </w:rPr>
      </w:pPr>
    </w:p>
    <w:p w:rsidR="00047149" w:rsidRDefault="002B2B98" w:rsidP="00AF1FBA">
      <w:pPr>
        <w:jc w:val="center"/>
        <w:rPr>
          <w:rFonts w:ascii="宋体" w:hAnsi="宋体"/>
          <w:b/>
          <w:sz w:val="28"/>
          <w:szCs w:val="28"/>
        </w:rPr>
      </w:pPr>
      <w:r>
        <w:rPr>
          <w:rFonts w:ascii="宋体" w:hAnsi="宋体"/>
          <w:b/>
          <w:noProof/>
          <w:sz w:val="28"/>
          <w:szCs w:val="28"/>
        </w:rPr>
        <w:drawing>
          <wp:inline distT="0" distB="0" distL="0" distR="0">
            <wp:extent cx="1300480" cy="431800"/>
            <wp:effectExtent l="0" t="0" r="0" b="6350"/>
            <wp:docPr id="12" name="图片 5" descr="彩色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彩色logo.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300747" cy="432000"/>
                    </a:xfrm>
                    <a:prstGeom prst="rect">
                      <a:avLst/>
                    </a:prstGeom>
                  </pic:spPr>
                </pic:pic>
              </a:graphicData>
            </a:graphic>
          </wp:inline>
        </w:drawing>
      </w:r>
    </w:p>
    <w:p w:rsidR="00047149" w:rsidRDefault="002B2B98" w:rsidP="00AF1FBA">
      <w:pPr>
        <w:pStyle w:val="NewNewNewNewNewNewNewNewNewNewNewNewNewNewNewNewNewNewNewNewNewNewNewNewNewNewNewNewNewNewNewNewNewNewNewNewNewNewNewNewNewNewNewNewNewNewNewNewNewNewNewNewNewNewNewNewNewNewNewNewNewNewNe"/>
        <w:jc w:val="center"/>
        <w:rPr>
          <w:rFonts w:ascii="微软雅黑" w:eastAsia="微软雅黑" w:hAnsi="微软雅黑"/>
          <w:b/>
          <w:color w:val="000000"/>
          <w:sz w:val="30"/>
          <w:szCs w:val="30"/>
        </w:rPr>
      </w:pPr>
      <w:r>
        <w:rPr>
          <w:rFonts w:ascii="微软雅黑" w:eastAsia="微软雅黑" w:hAnsi="微软雅黑" w:hint="eastAsia"/>
          <w:b/>
          <w:color w:val="000000"/>
          <w:sz w:val="30"/>
          <w:szCs w:val="30"/>
        </w:rPr>
        <w:t>北京海量数据技术股份有限公司</w:t>
      </w:r>
    </w:p>
    <w:p w:rsidR="00047149" w:rsidRDefault="002B2B98" w:rsidP="00AF1FBA">
      <w:pPr>
        <w:jc w:val="center"/>
        <w:rPr>
          <w:rFonts w:ascii="黑体" w:eastAsia="黑体"/>
          <w:sz w:val="30"/>
          <w:szCs w:val="30"/>
        </w:rPr>
      </w:pPr>
      <w:r>
        <w:rPr>
          <w:rFonts w:ascii="Arial" w:hAnsi="Arial" w:cs="Arial"/>
          <w:b/>
          <w:sz w:val="28"/>
          <w:szCs w:val="28"/>
        </w:rPr>
        <w:t xml:space="preserve">Beijing </w:t>
      </w:r>
      <w:proofErr w:type="spellStart"/>
      <w:r>
        <w:rPr>
          <w:rFonts w:ascii="Arial" w:hAnsi="Arial" w:cs="Arial"/>
          <w:b/>
          <w:sz w:val="28"/>
          <w:szCs w:val="28"/>
        </w:rPr>
        <w:t>Vastdata</w:t>
      </w:r>
      <w:proofErr w:type="spellEnd"/>
      <w:r>
        <w:rPr>
          <w:rFonts w:ascii="Arial" w:hAnsi="Arial" w:cs="Arial"/>
          <w:b/>
          <w:sz w:val="28"/>
          <w:szCs w:val="28"/>
        </w:rPr>
        <w:t xml:space="preserve"> Technology LTD</w:t>
      </w:r>
      <w:r>
        <w:rPr>
          <w:rFonts w:ascii="Arial" w:hAnsi="Arial" w:cs="Arial"/>
          <w:sz w:val="28"/>
          <w:szCs w:val="28"/>
        </w:rPr>
        <w:t>.</w:t>
      </w:r>
    </w:p>
    <w:p w:rsidR="00504728" w:rsidRDefault="002B2B98" w:rsidP="00AF1FBA">
      <w:pPr>
        <w:pStyle w:val="a3"/>
        <w:ind w:leftChars="47" w:left="99"/>
        <w:jc w:val="center"/>
        <w:rPr>
          <w:rFonts w:ascii="微软雅黑" w:eastAsia="微软雅黑"/>
        </w:rPr>
      </w:pPr>
      <w:r>
        <w:rPr>
          <w:rFonts w:ascii="微软雅黑" w:eastAsia="微软雅黑" w:hint="eastAsia"/>
        </w:rPr>
        <w:t>201</w:t>
      </w:r>
      <w:r w:rsidR="00531CA0">
        <w:rPr>
          <w:rFonts w:ascii="微软雅黑" w:eastAsia="微软雅黑"/>
        </w:rPr>
        <w:t>9</w:t>
      </w:r>
      <w:r>
        <w:rPr>
          <w:rFonts w:ascii="微软雅黑" w:eastAsia="微软雅黑" w:hint="eastAsia"/>
        </w:rPr>
        <w:t xml:space="preserve">年 </w:t>
      </w:r>
      <w:r w:rsidR="00531CA0">
        <w:rPr>
          <w:rFonts w:ascii="微软雅黑" w:eastAsia="微软雅黑"/>
        </w:rPr>
        <w:t>6</w:t>
      </w:r>
      <w:r>
        <w:rPr>
          <w:rFonts w:ascii="微软雅黑" w:eastAsia="微软雅黑" w:hint="eastAsia"/>
        </w:rPr>
        <w:t>月</w:t>
      </w:r>
    </w:p>
    <w:p w:rsidR="00504728" w:rsidRDefault="00504728">
      <w:pPr>
        <w:widowControl/>
        <w:jc w:val="left"/>
        <w:rPr>
          <w:rFonts w:ascii="微软雅黑" w:eastAsia="微软雅黑" w:hAnsi="微软雅黑"/>
          <w:b/>
          <w:color w:val="000000"/>
          <w:sz w:val="30"/>
          <w:szCs w:val="30"/>
        </w:rPr>
      </w:pPr>
      <w:r>
        <w:rPr>
          <w:rFonts w:ascii="微软雅黑" w:eastAsia="微软雅黑"/>
        </w:rPr>
        <w:br w:type="page"/>
      </w:r>
    </w:p>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lastRenderedPageBreak/>
        <w:t>修改历史</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809"/>
        <w:gridCol w:w="1188"/>
        <w:gridCol w:w="1418"/>
        <w:gridCol w:w="2533"/>
        <w:gridCol w:w="1574"/>
      </w:tblGrid>
      <w:tr w:rsidR="00047149" w:rsidTr="00AE4CF9">
        <w:trPr>
          <w:jc w:val="center"/>
        </w:trPr>
        <w:tc>
          <w:tcPr>
            <w:tcW w:w="1809"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日期</w:t>
            </w:r>
          </w:p>
        </w:tc>
        <w:tc>
          <w:tcPr>
            <w:tcW w:w="1188"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版本号</w:t>
            </w:r>
          </w:p>
        </w:tc>
        <w:tc>
          <w:tcPr>
            <w:tcW w:w="1418"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作者</w:t>
            </w:r>
          </w:p>
        </w:tc>
        <w:tc>
          <w:tcPr>
            <w:tcW w:w="2533"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修改说明</w:t>
            </w:r>
          </w:p>
        </w:tc>
        <w:tc>
          <w:tcPr>
            <w:tcW w:w="1574"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更改请求号</w:t>
            </w:r>
          </w:p>
        </w:tc>
      </w:tr>
      <w:tr w:rsidR="00047149" w:rsidTr="00AE4CF9">
        <w:trPr>
          <w:jc w:val="center"/>
        </w:trPr>
        <w:tc>
          <w:tcPr>
            <w:tcW w:w="1809" w:type="dxa"/>
            <w:vAlign w:val="center"/>
          </w:tcPr>
          <w:p w:rsidR="00047149" w:rsidRDefault="002B2B98">
            <w:pPr>
              <w:jc w:val="center"/>
              <w:rPr>
                <w:rFonts w:ascii="微软雅黑" w:eastAsia="微软雅黑" w:hAnsi="微软雅黑"/>
                <w:color w:val="000000"/>
              </w:rPr>
            </w:pPr>
            <w:r>
              <w:rPr>
                <w:rFonts w:ascii="微软雅黑" w:eastAsia="微软雅黑" w:hAnsi="微软雅黑" w:hint="eastAsia"/>
                <w:color w:val="000000"/>
              </w:rPr>
              <w:t>20</w:t>
            </w:r>
            <w:r>
              <w:rPr>
                <w:rFonts w:ascii="微软雅黑" w:eastAsia="微软雅黑" w:hAnsi="微软雅黑"/>
                <w:color w:val="000000"/>
              </w:rPr>
              <w:t>1</w:t>
            </w:r>
            <w:r>
              <w:rPr>
                <w:rFonts w:ascii="微软雅黑" w:eastAsia="微软雅黑" w:hAnsi="微软雅黑" w:hint="eastAsia"/>
                <w:color w:val="000000"/>
              </w:rPr>
              <w:t>8</w:t>
            </w:r>
            <w:r>
              <w:rPr>
                <w:rFonts w:ascii="微软雅黑" w:eastAsia="微软雅黑" w:hAnsi="微软雅黑"/>
                <w:color w:val="000000"/>
              </w:rPr>
              <w:t>/</w:t>
            </w:r>
            <w:r>
              <w:rPr>
                <w:rFonts w:ascii="微软雅黑" w:eastAsia="微软雅黑" w:hAnsi="微软雅黑" w:hint="eastAsia"/>
                <w:color w:val="000000"/>
              </w:rPr>
              <w:t>11/22</w:t>
            </w:r>
          </w:p>
        </w:tc>
        <w:tc>
          <w:tcPr>
            <w:tcW w:w="1188" w:type="dxa"/>
            <w:vAlign w:val="center"/>
          </w:tcPr>
          <w:p w:rsidR="00047149" w:rsidRDefault="002B2B98">
            <w:pPr>
              <w:jc w:val="center"/>
              <w:rPr>
                <w:rFonts w:ascii="微软雅黑" w:eastAsia="微软雅黑" w:hAnsi="微软雅黑"/>
                <w:color w:val="000000"/>
              </w:rPr>
            </w:pPr>
            <w:r>
              <w:rPr>
                <w:rFonts w:ascii="微软雅黑" w:eastAsia="微软雅黑" w:hAnsi="微软雅黑" w:hint="eastAsia"/>
                <w:color w:val="000000"/>
              </w:rPr>
              <w:t>1.0</w:t>
            </w:r>
          </w:p>
        </w:tc>
        <w:tc>
          <w:tcPr>
            <w:tcW w:w="1418" w:type="dxa"/>
            <w:vAlign w:val="center"/>
          </w:tcPr>
          <w:p w:rsidR="00047149" w:rsidRDefault="002B2B98">
            <w:pPr>
              <w:jc w:val="center"/>
              <w:rPr>
                <w:rFonts w:ascii="微软雅黑" w:eastAsia="微软雅黑" w:hAnsi="微软雅黑"/>
                <w:color w:val="000000"/>
              </w:rPr>
            </w:pPr>
            <w:r>
              <w:rPr>
                <w:rFonts w:ascii="微软雅黑" w:eastAsia="微软雅黑" w:hAnsi="微软雅黑" w:hint="eastAsia"/>
                <w:color w:val="000000"/>
              </w:rPr>
              <w:t>汤玲霞</w:t>
            </w:r>
          </w:p>
        </w:tc>
        <w:tc>
          <w:tcPr>
            <w:tcW w:w="2533" w:type="dxa"/>
            <w:vAlign w:val="center"/>
          </w:tcPr>
          <w:p w:rsidR="00047149" w:rsidRDefault="00B07422">
            <w:pPr>
              <w:jc w:val="center"/>
              <w:rPr>
                <w:rFonts w:ascii="微软雅黑" w:eastAsia="微软雅黑" w:hAnsi="微软雅黑"/>
                <w:color w:val="000000"/>
              </w:rPr>
            </w:pPr>
            <w:r>
              <w:rPr>
                <w:rFonts w:ascii="微软雅黑" w:eastAsia="微软雅黑" w:hAnsi="微软雅黑" w:hint="eastAsia"/>
                <w:color w:val="000000"/>
              </w:rPr>
              <w:t>初稿</w:t>
            </w:r>
          </w:p>
        </w:tc>
        <w:tc>
          <w:tcPr>
            <w:tcW w:w="1574" w:type="dxa"/>
            <w:vAlign w:val="center"/>
          </w:tcPr>
          <w:p w:rsidR="00047149" w:rsidRDefault="00047149">
            <w:pPr>
              <w:jc w:val="center"/>
              <w:rPr>
                <w:rFonts w:ascii="微软雅黑" w:eastAsia="微软雅黑" w:hAnsi="微软雅黑"/>
                <w:color w:val="000000"/>
              </w:rPr>
            </w:pPr>
          </w:p>
        </w:tc>
      </w:tr>
      <w:tr w:rsidR="00047149" w:rsidTr="00AE4CF9">
        <w:trPr>
          <w:jc w:val="center"/>
        </w:trPr>
        <w:tc>
          <w:tcPr>
            <w:tcW w:w="1809" w:type="dxa"/>
            <w:vAlign w:val="center"/>
          </w:tcPr>
          <w:p w:rsidR="00047149" w:rsidRDefault="00B07422">
            <w:pPr>
              <w:jc w:val="center"/>
              <w:rPr>
                <w:rFonts w:ascii="微软雅黑" w:eastAsia="微软雅黑" w:hAnsi="微软雅黑"/>
                <w:color w:val="000000"/>
              </w:rPr>
            </w:pPr>
            <w:r>
              <w:rPr>
                <w:rFonts w:ascii="微软雅黑" w:eastAsia="微软雅黑" w:hAnsi="微软雅黑" w:hint="eastAsia"/>
                <w:color w:val="000000"/>
              </w:rPr>
              <w:t>2018/11/23</w:t>
            </w:r>
          </w:p>
        </w:tc>
        <w:tc>
          <w:tcPr>
            <w:tcW w:w="1188" w:type="dxa"/>
            <w:vAlign w:val="center"/>
          </w:tcPr>
          <w:p w:rsidR="00047149" w:rsidRDefault="00B07422">
            <w:pPr>
              <w:jc w:val="center"/>
              <w:rPr>
                <w:rFonts w:ascii="微软雅黑" w:eastAsia="微软雅黑" w:hAnsi="微软雅黑"/>
                <w:color w:val="000000"/>
              </w:rPr>
            </w:pPr>
            <w:r>
              <w:rPr>
                <w:rFonts w:ascii="微软雅黑" w:eastAsia="微软雅黑" w:hAnsi="微软雅黑" w:hint="eastAsia"/>
                <w:color w:val="000000"/>
              </w:rPr>
              <w:t>1.1</w:t>
            </w:r>
          </w:p>
        </w:tc>
        <w:tc>
          <w:tcPr>
            <w:tcW w:w="1418" w:type="dxa"/>
            <w:vAlign w:val="center"/>
          </w:tcPr>
          <w:p w:rsidR="00047149" w:rsidRDefault="00B07422">
            <w:pPr>
              <w:jc w:val="center"/>
              <w:rPr>
                <w:rFonts w:ascii="微软雅黑" w:eastAsia="微软雅黑" w:hAnsi="微软雅黑"/>
                <w:color w:val="000000"/>
              </w:rPr>
            </w:pPr>
            <w:r>
              <w:rPr>
                <w:rFonts w:ascii="微软雅黑" w:eastAsia="微软雅黑" w:hAnsi="微软雅黑" w:hint="eastAsia"/>
                <w:color w:val="000000"/>
              </w:rPr>
              <w:t>周辉</w:t>
            </w:r>
          </w:p>
        </w:tc>
        <w:tc>
          <w:tcPr>
            <w:tcW w:w="2533" w:type="dxa"/>
            <w:vAlign w:val="center"/>
          </w:tcPr>
          <w:p w:rsidR="00047149" w:rsidRDefault="00B07422">
            <w:pPr>
              <w:jc w:val="center"/>
              <w:rPr>
                <w:rFonts w:ascii="微软雅黑" w:eastAsia="微软雅黑" w:hAnsi="微软雅黑"/>
                <w:color w:val="000000"/>
              </w:rPr>
            </w:pPr>
            <w:r>
              <w:rPr>
                <w:rFonts w:ascii="微软雅黑" w:eastAsia="微软雅黑" w:hAnsi="微软雅黑" w:hint="eastAsia"/>
                <w:color w:val="000000"/>
              </w:rPr>
              <w:t>复稿</w:t>
            </w:r>
          </w:p>
        </w:tc>
        <w:tc>
          <w:tcPr>
            <w:tcW w:w="1574" w:type="dxa"/>
            <w:vAlign w:val="center"/>
          </w:tcPr>
          <w:p w:rsidR="00047149" w:rsidRDefault="00047149">
            <w:pPr>
              <w:jc w:val="center"/>
              <w:rPr>
                <w:rFonts w:ascii="微软雅黑" w:eastAsia="微软雅黑" w:hAnsi="微软雅黑"/>
                <w:color w:val="000000"/>
              </w:rPr>
            </w:pPr>
          </w:p>
        </w:tc>
      </w:tr>
      <w:tr w:rsidR="002B2B98" w:rsidTr="00AE4CF9">
        <w:trPr>
          <w:jc w:val="center"/>
        </w:trPr>
        <w:tc>
          <w:tcPr>
            <w:tcW w:w="1809" w:type="dxa"/>
            <w:vAlign w:val="center"/>
          </w:tcPr>
          <w:p w:rsidR="002B2B98" w:rsidRDefault="00215169">
            <w:pPr>
              <w:jc w:val="center"/>
              <w:rPr>
                <w:rFonts w:ascii="微软雅黑" w:eastAsia="微软雅黑" w:hAnsi="微软雅黑"/>
                <w:color w:val="000000"/>
              </w:rPr>
            </w:pPr>
            <w:r>
              <w:rPr>
                <w:rFonts w:ascii="微软雅黑" w:eastAsia="微软雅黑" w:hAnsi="微软雅黑" w:hint="eastAsia"/>
                <w:color w:val="000000"/>
              </w:rPr>
              <w:t>2</w:t>
            </w:r>
            <w:r>
              <w:rPr>
                <w:rFonts w:ascii="微软雅黑" w:eastAsia="微软雅黑" w:hAnsi="微软雅黑"/>
                <w:color w:val="000000"/>
              </w:rPr>
              <w:t>018/12/03</w:t>
            </w:r>
          </w:p>
        </w:tc>
        <w:tc>
          <w:tcPr>
            <w:tcW w:w="1188" w:type="dxa"/>
            <w:vAlign w:val="center"/>
          </w:tcPr>
          <w:p w:rsidR="002B2B98" w:rsidRDefault="00AC185A">
            <w:pPr>
              <w:jc w:val="center"/>
              <w:rPr>
                <w:rFonts w:ascii="微软雅黑" w:eastAsia="微软雅黑" w:hAnsi="微软雅黑"/>
                <w:color w:val="000000"/>
              </w:rPr>
            </w:pPr>
            <w:r>
              <w:rPr>
                <w:rFonts w:ascii="微软雅黑" w:eastAsia="微软雅黑" w:hAnsi="微软雅黑"/>
                <w:color w:val="000000"/>
              </w:rPr>
              <w:t>2</w:t>
            </w:r>
            <w:r w:rsidR="00215169">
              <w:rPr>
                <w:rFonts w:ascii="微软雅黑" w:eastAsia="微软雅黑" w:hAnsi="微软雅黑"/>
                <w:color w:val="000000"/>
              </w:rPr>
              <w:t>.</w:t>
            </w:r>
            <w:r>
              <w:rPr>
                <w:rFonts w:ascii="微软雅黑" w:eastAsia="微软雅黑" w:hAnsi="微软雅黑"/>
                <w:color w:val="000000"/>
              </w:rPr>
              <w:t>0</w:t>
            </w:r>
          </w:p>
        </w:tc>
        <w:tc>
          <w:tcPr>
            <w:tcW w:w="1418" w:type="dxa"/>
            <w:vAlign w:val="center"/>
          </w:tcPr>
          <w:p w:rsidR="002B2B98" w:rsidRDefault="00215169">
            <w:pPr>
              <w:jc w:val="center"/>
              <w:rPr>
                <w:rFonts w:ascii="微软雅黑" w:eastAsia="微软雅黑" w:hAnsi="微软雅黑"/>
                <w:color w:val="000000"/>
              </w:rPr>
            </w:pPr>
            <w:r>
              <w:rPr>
                <w:rFonts w:ascii="微软雅黑" w:eastAsia="微软雅黑" w:hAnsi="微软雅黑" w:hint="eastAsia"/>
                <w:color w:val="000000"/>
              </w:rPr>
              <w:t>王松柏</w:t>
            </w:r>
          </w:p>
        </w:tc>
        <w:tc>
          <w:tcPr>
            <w:tcW w:w="2533" w:type="dxa"/>
            <w:vAlign w:val="center"/>
          </w:tcPr>
          <w:p w:rsidR="002B2B98" w:rsidRDefault="00215169">
            <w:pPr>
              <w:jc w:val="center"/>
              <w:rPr>
                <w:rFonts w:ascii="微软雅黑" w:eastAsia="微软雅黑" w:hAnsi="微软雅黑"/>
                <w:color w:val="000000"/>
              </w:rPr>
            </w:pPr>
            <w:r>
              <w:rPr>
                <w:rFonts w:ascii="微软雅黑" w:eastAsia="微软雅黑" w:hAnsi="微软雅黑" w:hint="eastAsia"/>
                <w:color w:val="000000"/>
              </w:rPr>
              <w:t>修订</w:t>
            </w:r>
          </w:p>
        </w:tc>
        <w:tc>
          <w:tcPr>
            <w:tcW w:w="1574" w:type="dxa"/>
            <w:vAlign w:val="center"/>
          </w:tcPr>
          <w:p w:rsidR="002B2B98" w:rsidRDefault="002B2B98">
            <w:pPr>
              <w:jc w:val="center"/>
              <w:rPr>
                <w:rFonts w:ascii="微软雅黑" w:eastAsia="微软雅黑" w:hAnsi="微软雅黑"/>
                <w:color w:val="000000"/>
              </w:rPr>
            </w:pPr>
          </w:p>
        </w:tc>
      </w:tr>
      <w:tr w:rsidR="008435EA" w:rsidTr="00AE4CF9">
        <w:trPr>
          <w:jc w:val="center"/>
        </w:trPr>
        <w:tc>
          <w:tcPr>
            <w:tcW w:w="1809" w:type="dxa"/>
            <w:vAlign w:val="center"/>
          </w:tcPr>
          <w:p w:rsidR="008435EA" w:rsidRDefault="008435EA" w:rsidP="008435EA">
            <w:pPr>
              <w:jc w:val="center"/>
              <w:rPr>
                <w:rFonts w:ascii="微软雅黑" w:eastAsia="微软雅黑" w:hAnsi="微软雅黑"/>
                <w:color w:val="000000"/>
              </w:rPr>
            </w:pPr>
            <w:r>
              <w:rPr>
                <w:rFonts w:ascii="微软雅黑" w:eastAsia="微软雅黑" w:hAnsi="微软雅黑" w:hint="eastAsia"/>
                <w:color w:val="000000"/>
              </w:rPr>
              <w:t>2</w:t>
            </w:r>
            <w:r>
              <w:rPr>
                <w:rFonts w:ascii="微软雅黑" w:eastAsia="微软雅黑" w:hAnsi="微软雅黑"/>
                <w:color w:val="000000"/>
              </w:rPr>
              <w:t>019/06/10</w:t>
            </w:r>
          </w:p>
        </w:tc>
        <w:tc>
          <w:tcPr>
            <w:tcW w:w="1188" w:type="dxa"/>
            <w:vAlign w:val="center"/>
          </w:tcPr>
          <w:p w:rsidR="008435EA" w:rsidRDefault="00AC185A" w:rsidP="008435EA">
            <w:pPr>
              <w:jc w:val="center"/>
              <w:rPr>
                <w:rFonts w:ascii="微软雅黑" w:eastAsia="微软雅黑" w:hAnsi="微软雅黑"/>
                <w:color w:val="000000"/>
              </w:rPr>
            </w:pPr>
            <w:r>
              <w:rPr>
                <w:rFonts w:ascii="微软雅黑" w:eastAsia="微软雅黑" w:hAnsi="微软雅黑"/>
                <w:color w:val="000000"/>
              </w:rPr>
              <w:t>3</w:t>
            </w:r>
            <w:r w:rsidR="008435EA">
              <w:rPr>
                <w:rFonts w:ascii="微软雅黑" w:eastAsia="微软雅黑" w:hAnsi="微软雅黑"/>
                <w:color w:val="000000"/>
              </w:rPr>
              <w:t>.0</w:t>
            </w:r>
          </w:p>
        </w:tc>
        <w:tc>
          <w:tcPr>
            <w:tcW w:w="1418" w:type="dxa"/>
            <w:vAlign w:val="center"/>
          </w:tcPr>
          <w:p w:rsidR="008435EA" w:rsidRDefault="008435EA" w:rsidP="008435EA">
            <w:pPr>
              <w:jc w:val="center"/>
              <w:rPr>
                <w:rFonts w:ascii="微软雅黑" w:eastAsia="微软雅黑" w:hAnsi="微软雅黑"/>
                <w:color w:val="000000"/>
              </w:rPr>
            </w:pPr>
            <w:r>
              <w:rPr>
                <w:rFonts w:ascii="微软雅黑" w:eastAsia="微软雅黑" w:hAnsi="微软雅黑" w:hint="eastAsia"/>
                <w:color w:val="000000"/>
              </w:rPr>
              <w:t>徐佳阳</w:t>
            </w:r>
          </w:p>
        </w:tc>
        <w:tc>
          <w:tcPr>
            <w:tcW w:w="2533" w:type="dxa"/>
            <w:vAlign w:val="center"/>
          </w:tcPr>
          <w:p w:rsidR="008435EA" w:rsidRDefault="008435EA" w:rsidP="008435EA">
            <w:pPr>
              <w:jc w:val="center"/>
              <w:rPr>
                <w:rFonts w:ascii="微软雅黑" w:eastAsia="微软雅黑" w:hAnsi="微软雅黑"/>
                <w:color w:val="000000"/>
              </w:rPr>
            </w:pPr>
            <w:r>
              <w:rPr>
                <w:rFonts w:ascii="微软雅黑" w:eastAsia="微软雅黑" w:hAnsi="微软雅黑" w:hint="eastAsia"/>
                <w:color w:val="000000"/>
              </w:rPr>
              <w:t>修订</w:t>
            </w:r>
          </w:p>
        </w:tc>
        <w:tc>
          <w:tcPr>
            <w:tcW w:w="1574" w:type="dxa"/>
            <w:vAlign w:val="center"/>
          </w:tcPr>
          <w:p w:rsidR="008435EA" w:rsidRDefault="008435EA" w:rsidP="008435EA">
            <w:pPr>
              <w:jc w:val="center"/>
              <w:rPr>
                <w:rFonts w:ascii="微软雅黑" w:eastAsia="微软雅黑" w:hAnsi="微软雅黑"/>
                <w:color w:val="000000"/>
              </w:rPr>
            </w:pPr>
          </w:p>
        </w:tc>
      </w:tr>
      <w:tr w:rsidR="008435EA" w:rsidTr="00AE4CF9">
        <w:trPr>
          <w:jc w:val="center"/>
        </w:trPr>
        <w:tc>
          <w:tcPr>
            <w:tcW w:w="1809" w:type="dxa"/>
            <w:vAlign w:val="center"/>
          </w:tcPr>
          <w:p w:rsidR="008435EA" w:rsidRDefault="008435EA" w:rsidP="008435EA">
            <w:pPr>
              <w:jc w:val="center"/>
              <w:rPr>
                <w:rFonts w:ascii="微软雅黑" w:eastAsia="微软雅黑" w:hAnsi="微软雅黑"/>
                <w:color w:val="000000"/>
              </w:rPr>
            </w:pPr>
            <w:r>
              <w:rPr>
                <w:rFonts w:ascii="微软雅黑" w:eastAsia="微软雅黑" w:hAnsi="微软雅黑" w:hint="eastAsia"/>
                <w:color w:val="000000"/>
              </w:rPr>
              <w:t>2</w:t>
            </w:r>
            <w:r>
              <w:rPr>
                <w:rFonts w:ascii="微软雅黑" w:eastAsia="微软雅黑" w:hAnsi="微软雅黑"/>
                <w:color w:val="000000"/>
              </w:rPr>
              <w:t>019/06/11</w:t>
            </w:r>
          </w:p>
        </w:tc>
        <w:tc>
          <w:tcPr>
            <w:tcW w:w="1188" w:type="dxa"/>
            <w:vAlign w:val="center"/>
          </w:tcPr>
          <w:p w:rsidR="008435EA" w:rsidRDefault="00AC185A" w:rsidP="008435EA">
            <w:pPr>
              <w:jc w:val="center"/>
              <w:rPr>
                <w:rFonts w:ascii="微软雅黑" w:eastAsia="微软雅黑" w:hAnsi="微软雅黑"/>
                <w:color w:val="000000"/>
              </w:rPr>
            </w:pPr>
            <w:r>
              <w:rPr>
                <w:rFonts w:ascii="微软雅黑" w:eastAsia="微软雅黑" w:hAnsi="微软雅黑"/>
                <w:color w:val="000000"/>
              </w:rPr>
              <w:t>4</w:t>
            </w:r>
            <w:r w:rsidR="008435EA">
              <w:rPr>
                <w:rFonts w:ascii="微软雅黑" w:eastAsia="微软雅黑" w:hAnsi="微软雅黑"/>
                <w:color w:val="000000"/>
              </w:rPr>
              <w:t>.0</w:t>
            </w:r>
          </w:p>
        </w:tc>
        <w:tc>
          <w:tcPr>
            <w:tcW w:w="1418" w:type="dxa"/>
            <w:vAlign w:val="center"/>
          </w:tcPr>
          <w:p w:rsidR="008435EA" w:rsidRDefault="008435EA" w:rsidP="008435EA">
            <w:pPr>
              <w:jc w:val="center"/>
              <w:rPr>
                <w:rFonts w:ascii="微软雅黑" w:eastAsia="微软雅黑" w:hAnsi="微软雅黑"/>
                <w:color w:val="000000"/>
              </w:rPr>
            </w:pPr>
            <w:r>
              <w:rPr>
                <w:rFonts w:ascii="微软雅黑" w:eastAsia="微软雅黑" w:hAnsi="微软雅黑" w:hint="eastAsia"/>
                <w:color w:val="000000"/>
              </w:rPr>
              <w:t>赵凯敏</w:t>
            </w:r>
          </w:p>
        </w:tc>
        <w:tc>
          <w:tcPr>
            <w:tcW w:w="2533" w:type="dxa"/>
            <w:vAlign w:val="center"/>
          </w:tcPr>
          <w:p w:rsidR="008435EA" w:rsidRDefault="008435EA" w:rsidP="008435EA">
            <w:pPr>
              <w:jc w:val="center"/>
              <w:rPr>
                <w:rFonts w:ascii="微软雅黑" w:eastAsia="微软雅黑" w:hAnsi="微软雅黑"/>
                <w:color w:val="000000"/>
              </w:rPr>
            </w:pPr>
            <w:r>
              <w:rPr>
                <w:rFonts w:ascii="微软雅黑" w:eastAsia="微软雅黑" w:hAnsi="微软雅黑" w:hint="eastAsia"/>
                <w:color w:val="000000"/>
              </w:rPr>
              <w:t>修订</w:t>
            </w:r>
          </w:p>
        </w:tc>
        <w:tc>
          <w:tcPr>
            <w:tcW w:w="1574" w:type="dxa"/>
            <w:vAlign w:val="center"/>
          </w:tcPr>
          <w:p w:rsidR="008435EA" w:rsidRDefault="008435EA" w:rsidP="008435EA">
            <w:pPr>
              <w:jc w:val="center"/>
              <w:rPr>
                <w:rFonts w:ascii="微软雅黑" w:eastAsia="微软雅黑" w:hAnsi="微软雅黑"/>
                <w:color w:val="000000"/>
              </w:rPr>
            </w:pPr>
          </w:p>
        </w:tc>
      </w:tr>
      <w:tr w:rsidR="008A590D" w:rsidTr="00AE4CF9">
        <w:trPr>
          <w:jc w:val="center"/>
        </w:trPr>
        <w:tc>
          <w:tcPr>
            <w:tcW w:w="1809" w:type="dxa"/>
            <w:vAlign w:val="center"/>
          </w:tcPr>
          <w:p w:rsidR="008A590D" w:rsidRDefault="008A590D" w:rsidP="008A590D">
            <w:pPr>
              <w:jc w:val="center"/>
              <w:rPr>
                <w:rFonts w:ascii="微软雅黑" w:eastAsia="微软雅黑" w:hAnsi="微软雅黑"/>
                <w:color w:val="000000"/>
              </w:rPr>
            </w:pPr>
            <w:r>
              <w:rPr>
                <w:rFonts w:ascii="微软雅黑" w:eastAsia="微软雅黑" w:hAnsi="微软雅黑" w:hint="eastAsia"/>
                <w:color w:val="000000"/>
              </w:rPr>
              <w:t>2</w:t>
            </w:r>
            <w:r>
              <w:rPr>
                <w:rFonts w:ascii="微软雅黑" w:eastAsia="微软雅黑" w:hAnsi="微软雅黑"/>
                <w:color w:val="000000"/>
              </w:rPr>
              <w:t>019/06/18</w:t>
            </w:r>
          </w:p>
        </w:tc>
        <w:tc>
          <w:tcPr>
            <w:tcW w:w="1188" w:type="dxa"/>
            <w:vAlign w:val="center"/>
          </w:tcPr>
          <w:p w:rsidR="008A590D" w:rsidRDefault="008A590D" w:rsidP="008A590D">
            <w:pPr>
              <w:jc w:val="center"/>
              <w:rPr>
                <w:rFonts w:ascii="微软雅黑" w:eastAsia="微软雅黑" w:hAnsi="微软雅黑"/>
                <w:color w:val="000000"/>
              </w:rPr>
            </w:pPr>
            <w:r>
              <w:rPr>
                <w:rFonts w:ascii="微软雅黑" w:eastAsia="微软雅黑" w:hAnsi="微软雅黑"/>
                <w:color w:val="000000"/>
              </w:rPr>
              <w:t>4.1</w:t>
            </w:r>
          </w:p>
        </w:tc>
        <w:tc>
          <w:tcPr>
            <w:tcW w:w="1418" w:type="dxa"/>
            <w:vAlign w:val="center"/>
          </w:tcPr>
          <w:p w:rsidR="008A590D" w:rsidRDefault="008A590D" w:rsidP="008A590D">
            <w:pPr>
              <w:jc w:val="center"/>
              <w:rPr>
                <w:rFonts w:ascii="微软雅黑" w:eastAsia="微软雅黑" w:hAnsi="微软雅黑"/>
                <w:color w:val="000000"/>
              </w:rPr>
            </w:pPr>
            <w:r>
              <w:rPr>
                <w:rFonts w:ascii="微软雅黑" w:eastAsia="微软雅黑" w:hAnsi="微软雅黑" w:hint="eastAsia"/>
                <w:color w:val="000000"/>
              </w:rPr>
              <w:t>赵凯敏</w:t>
            </w:r>
          </w:p>
        </w:tc>
        <w:tc>
          <w:tcPr>
            <w:tcW w:w="2533" w:type="dxa"/>
            <w:vAlign w:val="center"/>
          </w:tcPr>
          <w:p w:rsidR="008A590D" w:rsidRDefault="008A590D" w:rsidP="008A590D">
            <w:pPr>
              <w:jc w:val="center"/>
              <w:rPr>
                <w:rFonts w:ascii="微软雅黑" w:eastAsia="微软雅黑" w:hAnsi="微软雅黑"/>
                <w:color w:val="000000"/>
              </w:rPr>
            </w:pPr>
            <w:r>
              <w:rPr>
                <w:rFonts w:ascii="微软雅黑" w:eastAsia="微软雅黑" w:hAnsi="微软雅黑" w:hint="eastAsia"/>
                <w:color w:val="000000"/>
              </w:rPr>
              <w:t>修订</w:t>
            </w:r>
          </w:p>
        </w:tc>
        <w:tc>
          <w:tcPr>
            <w:tcW w:w="1574" w:type="dxa"/>
            <w:vAlign w:val="center"/>
          </w:tcPr>
          <w:p w:rsidR="008A590D" w:rsidRDefault="008A590D" w:rsidP="008A590D">
            <w:pPr>
              <w:jc w:val="center"/>
              <w:rPr>
                <w:rFonts w:ascii="微软雅黑" w:eastAsia="微软雅黑" w:hAnsi="微软雅黑"/>
                <w:color w:val="000000"/>
              </w:rPr>
            </w:pPr>
          </w:p>
        </w:tc>
      </w:tr>
    </w:tbl>
    <w:p w:rsidR="00047149" w:rsidRDefault="002B2B98">
      <w:pPr>
        <w:ind w:firstLineChars="500" w:firstLine="1050"/>
        <w:rPr>
          <w:rFonts w:ascii="微软雅黑" w:eastAsia="微软雅黑" w:hAnsi="微软雅黑"/>
          <w:color w:val="000000"/>
        </w:rPr>
      </w:pPr>
      <w:r>
        <w:rPr>
          <w:rFonts w:ascii="微软雅黑" w:eastAsia="微软雅黑" w:hAnsi="微软雅黑" w:hint="eastAsia"/>
          <w:color w:val="000000"/>
        </w:rPr>
        <w:t>注释：“变更请求号”为文档正式发布后需要变更时的编号。</w:t>
      </w:r>
    </w:p>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审阅</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707"/>
        <w:gridCol w:w="1440"/>
        <w:gridCol w:w="3375"/>
      </w:tblGrid>
      <w:tr w:rsidR="00047149">
        <w:trPr>
          <w:jc w:val="center"/>
        </w:trPr>
        <w:tc>
          <w:tcPr>
            <w:tcW w:w="3707"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姓名</w:t>
            </w:r>
          </w:p>
        </w:tc>
        <w:tc>
          <w:tcPr>
            <w:tcW w:w="1440"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日期</w:t>
            </w:r>
          </w:p>
        </w:tc>
        <w:tc>
          <w:tcPr>
            <w:tcW w:w="3375"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备注</w:t>
            </w:r>
          </w:p>
        </w:tc>
      </w:tr>
      <w:tr w:rsidR="00047149">
        <w:trPr>
          <w:jc w:val="center"/>
        </w:trPr>
        <w:tc>
          <w:tcPr>
            <w:tcW w:w="3707"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r w:rsidR="00047149">
        <w:trPr>
          <w:jc w:val="center"/>
        </w:trPr>
        <w:tc>
          <w:tcPr>
            <w:tcW w:w="3707"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r w:rsidR="00047149">
        <w:trPr>
          <w:jc w:val="center"/>
        </w:trPr>
        <w:tc>
          <w:tcPr>
            <w:tcW w:w="3707"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bl>
    <w:p w:rsidR="00047149" w:rsidRDefault="00047149">
      <w:pPr>
        <w:rPr>
          <w:rFonts w:ascii="微软雅黑" w:eastAsia="微软雅黑" w:hAnsi="微软雅黑"/>
          <w:color w:val="000000"/>
        </w:rPr>
      </w:pPr>
    </w:p>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分发</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07"/>
        <w:gridCol w:w="1800"/>
        <w:gridCol w:w="1440"/>
        <w:gridCol w:w="3375"/>
      </w:tblGrid>
      <w:tr w:rsidR="00047149">
        <w:trPr>
          <w:jc w:val="center"/>
        </w:trPr>
        <w:tc>
          <w:tcPr>
            <w:tcW w:w="1907"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公司</w:t>
            </w:r>
          </w:p>
        </w:tc>
        <w:tc>
          <w:tcPr>
            <w:tcW w:w="1800"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姓名</w:t>
            </w:r>
          </w:p>
        </w:tc>
        <w:tc>
          <w:tcPr>
            <w:tcW w:w="1440"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日期</w:t>
            </w:r>
          </w:p>
        </w:tc>
        <w:tc>
          <w:tcPr>
            <w:tcW w:w="3375"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备注</w:t>
            </w:r>
          </w:p>
        </w:tc>
      </w:tr>
      <w:tr w:rsidR="00047149">
        <w:trPr>
          <w:jc w:val="center"/>
        </w:trPr>
        <w:tc>
          <w:tcPr>
            <w:tcW w:w="1907" w:type="dxa"/>
            <w:vAlign w:val="center"/>
          </w:tcPr>
          <w:p w:rsidR="00047149" w:rsidRDefault="00047149">
            <w:pPr>
              <w:jc w:val="center"/>
              <w:rPr>
                <w:rFonts w:ascii="微软雅黑" w:eastAsia="微软雅黑" w:hAnsi="微软雅黑"/>
                <w:color w:val="000000"/>
              </w:rPr>
            </w:pPr>
          </w:p>
        </w:tc>
        <w:tc>
          <w:tcPr>
            <w:tcW w:w="1800"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r w:rsidR="00047149">
        <w:trPr>
          <w:jc w:val="center"/>
        </w:trPr>
        <w:tc>
          <w:tcPr>
            <w:tcW w:w="1907" w:type="dxa"/>
            <w:vAlign w:val="center"/>
          </w:tcPr>
          <w:p w:rsidR="00047149" w:rsidRDefault="00047149">
            <w:pPr>
              <w:jc w:val="center"/>
              <w:rPr>
                <w:rFonts w:ascii="微软雅黑" w:eastAsia="微软雅黑" w:hAnsi="微软雅黑"/>
                <w:color w:val="000000"/>
              </w:rPr>
            </w:pPr>
          </w:p>
        </w:tc>
        <w:tc>
          <w:tcPr>
            <w:tcW w:w="1800"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r w:rsidR="00047149">
        <w:trPr>
          <w:jc w:val="center"/>
        </w:trPr>
        <w:tc>
          <w:tcPr>
            <w:tcW w:w="1907" w:type="dxa"/>
            <w:vAlign w:val="center"/>
          </w:tcPr>
          <w:p w:rsidR="00047149" w:rsidRDefault="00047149">
            <w:pPr>
              <w:jc w:val="center"/>
              <w:rPr>
                <w:rFonts w:ascii="微软雅黑" w:eastAsia="微软雅黑" w:hAnsi="微软雅黑"/>
                <w:color w:val="000000"/>
              </w:rPr>
            </w:pPr>
          </w:p>
        </w:tc>
        <w:tc>
          <w:tcPr>
            <w:tcW w:w="1800"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bl>
    <w:p w:rsidR="00047149" w:rsidRDefault="00047149">
      <w:pPr>
        <w:jc w:val="left"/>
        <w:sectPr w:rsidR="00047149" w:rsidSect="00AF1FBA">
          <w:headerReference w:type="default" r:id="rId10"/>
          <w:footerReference w:type="default" r:id="rId11"/>
          <w:pgSz w:w="11906" w:h="16838" w:code="9"/>
          <w:pgMar w:top="1440" w:right="1797" w:bottom="1440" w:left="1797" w:header="851" w:footer="992" w:gutter="0"/>
          <w:cols w:space="425"/>
          <w:vAlign w:val="center"/>
          <w:titlePg/>
          <w:docGrid w:type="lines" w:linePitch="312"/>
        </w:sectPr>
      </w:pPr>
    </w:p>
    <w:sdt>
      <w:sdtPr>
        <w:rPr>
          <w:rFonts w:asciiTheme="minorEastAsia" w:hAnsiTheme="minorEastAsia"/>
          <w:sz w:val="24"/>
          <w:szCs w:val="18"/>
          <w:lang w:val="zh-CN"/>
        </w:rPr>
        <w:id w:val="1291788715"/>
        <w:docPartObj>
          <w:docPartGallery w:val="Table of Contents"/>
          <w:docPartUnique/>
        </w:docPartObj>
      </w:sdtPr>
      <w:sdtEndPr>
        <w:rPr>
          <w:rFonts w:asciiTheme="minorHAnsi" w:hAnsiTheme="minorHAnsi"/>
          <w:sz w:val="21"/>
          <w:szCs w:val="22"/>
        </w:rPr>
      </w:sdtEndPr>
      <w:sdtContent>
        <w:p w:rsidR="00047149" w:rsidRPr="0035441F" w:rsidRDefault="002B2B98" w:rsidP="0035441F">
          <w:pPr>
            <w:spacing w:line="288" w:lineRule="auto"/>
            <w:jc w:val="center"/>
            <w:rPr>
              <w:rFonts w:asciiTheme="minorEastAsia" w:hAnsiTheme="minorEastAsia"/>
              <w:b/>
              <w:sz w:val="28"/>
              <w:szCs w:val="18"/>
            </w:rPr>
          </w:pPr>
          <w:r w:rsidRPr="0035441F">
            <w:rPr>
              <w:rFonts w:asciiTheme="minorEastAsia" w:hAnsiTheme="minorEastAsia"/>
              <w:b/>
              <w:sz w:val="28"/>
              <w:szCs w:val="18"/>
            </w:rPr>
            <w:t>目录</w:t>
          </w:r>
        </w:p>
        <w:p w:rsidR="008A590D" w:rsidRDefault="002B2B98">
          <w:pPr>
            <w:pStyle w:val="TOC1"/>
            <w:tabs>
              <w:tab w:val="left" w:pos="420"/>
              <w:tab w:val="right" w:leader="dot" w:pos="8296"/>
            </w:tabs>
            <w:rPr>
              <w:noProof/>
            </w:rPr>
          </w:pPr>
          <w:r w:rsidRPr="0035441F">
            <w:rPr>
              <w:rFonts w:asciiTheme="minorEastAsia" w:hAnsiTheme="minorEastAsia"/>
              <w:szCs w:val="18"/>
            </w:rPr>
            <w:fldChar w:fldCharType="begin"/>
          </w:r>
          <w:r w:rsidRPr="0035441F">
            <w:rPr>
              <w:rFonts w:asciiTheme="minorEastAsia" w:hAnsiTheme="minorEastAsia"/>
              <w:szCs w:val="18"/>
            </w:rPr>
            <w:instrText xml:space="preserve"> TOC \o "1-3" \h \z \u </w:instrText>
          </w:r>
          <w:r w:rsidRPr="0035441F">
            <w:rPr>
              <w:rFonts w:asciiTheme="minorEastAsia" w:hAnsiTheme="minorEastAsia"/>
              <w:szCs w:val="18"/>
            </w:rPr>
            <w:fldChar w:fldCharType="separate"/>
          </w:r>
          <w:hyperlink w:anchor="_Toc11788432" w:history="1">
            <w:r w:rsidR="008A590D" w:rsidRPr="00CC2BFE">
              <w:rPr>
                <w:rStyle w:val="ac"/>
                <w:noProof/>
              </w:rPr>
              <w:t>1</w:t>
            </w:r>
            <w:r w:rsidR="008A590D">
              <w:rPr>
                <w:noProof/>
              </w:rPr>
              <w:tab/>
            </w:r>
            <w:r w:rsidR="008A590D" w:rsidRPr="00CC2BFE">
              <w:rPr>
                <w:rStyle w:val="ac"/>
                <w:noProof/>
              </w:rPr>
              <w:t>概述</w:t>
            </w:r>
            <w:r w:rsidR="008A590D">
              <w:rPr>
                <w:noProof/>
                <w:webHidden/>
              </w:rPr>
              <w:tab/>
            </w:r>
            <w:r w:rsidR="008A590D">
              <w:rPr>
                <w:noProof/>
                <w:webHidden/>
              </w:rPr>
              <w:fldChar w:fldCharType="begin"/>
            </w:r>
            <w:r w:rsidR="008A590D">
              <w:rPr>
                <w:noProof/>
                <w:webHidden/>
              </w:rPr>
              <w:instrText xml:space="preserve"> PAGEREF _Toc11788432 \h </w:instrText>
            </w:r>
            <w:r w:rsidR="008A590D">
              <w:rPr>
                <w:noProof/>
                <w:webHidden/>
              </w:rPr>
            </w:r>
            <w:r w:rsidR="008A590D">
              <w:rPr>
                <w:noProof/>
                <w:webHidden/>
              </w:rPr>
              <w:fldChar w:fldCharType="separate"/>
            </w:r>
            <w:r w:rsidR="008A590D">
              <w:rPr>
                <w:noProof/>
                <w:webHidden/>
              </w:rPr>
              <w:t>5</w:t>
            </w:r>
            <w:r w:rsidR="008A590D">
              <w:rPr>
                <w:noProof/>
                <w:webHidden/>
              </w:rPr>
              <w:fldChar w:fldCharType="end"/>
            </w:r>
          </w:hyperlink>
        </w:p>
        <w:p w:rsidR="008A590D" w:rsidRDefault="0097265B">
          <w:pPr>
            <w:pStyle w:val="TOC1"/>
            <w:tabs>
              <w:tab w:val="left" w:pos="420"/>
              <w:tab w:val="right" w:leader="dot" w:pos="8296"/>
            </w:tabs>
            <w:rPr>
              <w:noProof/>
            </w:rPr>
          </w:pPr>
          <w:hyperlink w:anchor="_Toc11788433" w:history="1">
            <w:r w:rsidR="008A590D" w:rsidRPr="00CC2BFE">
              <w:rPr>
                <w:rStyle w:val="ac"/>
                <w:noProof/>
              </w:rPr>
              <w:t>2</w:t>
            </w:r>
            <w:r w:rsidR="008A590D">
              <w:rPr>
                <w:noProof/>
              </w:rPr>
              <w:tab/>
            </w:r>
            <w:r w:rsidR="008A590D" w:rsidRPr="00CC2BFE">
              <w:rPr>
                <w:rStyle w:val="ac"/>
                <w:noProof/>
              </w:rPr>
              <w:t>实施步骤</w:t>
            </w:r>
            <w:r w:rsidR="008A590D">
              <w:rPr>
                <w:noProof/>
                <w:webHidden/>
              </w:rPr>
              <w:tab/>
            </w:r>
            <w:r w:rsidR="008A590D">
              <w:rPr>
                <w:noProof/>
                <w:webHidden/>
              </w:rPr>
              <w:fldChar w:fldCharType="begin"/>
            </w:r>
            <w:r w:rsidR="008A590D">
              <w:rPr>
                <w:noProof/>
                <w:webHidden/>
              </w:rPr>
              <w:instrText xml:space="preserve"> PAGEREF _Toc11788433 \h </w:instrText>
            </w:r>
            <w:r w:rsidR="008A590D">
              <w:rPr>
                <w:noProof/>
                <w:webHidden/>
              </w:rPr>
            </w:r>
            <w:r w:rsidR="008A590D">
              <w:rPr>
                <w:noProof/>
                <w:webHidden/>
              </w:rPr>
              <w:fldChar w:fldCharType="separate"/>
            </w:r>
            <w:r w:rsidR="008A590D">
              <w:rPr>
                <w:noProof/>
                <w:webHidden/>
              </w:rPr>
              <w:t>6</w:t>
            </w:r>
            <w:r w:rsidR="008A590D">
              <w:rPr>
                <w:noProof/>
                <w:webHidden/>
              </w:rPr>
              <w:fldChar w:fldCharType="end"/>
            </w:r>
          </w:hyperlink>
        </w:p>
        <w:p w:rsidR="008A590D" w:rsidRDefault="0097265B">
          <w:pPr>
            <w:pStyle w:val="TOC2"/>
            <w:tabs>
              <w:tab w:val="left" w:pos="1050"/>
              <w:tab w:val="right" w:leader="dot" w:pos="8296"/>
            </w:tabs>
            <w:rPr>
              <w:noProof/>
            </w:rPr>
          </w:pPr>
          <w:hyperlink w:anchor="_Toc11788434" w:history="1">
            <w:r w:rsidR="008A590D" w:rsidRPr="00CC2BFE">
              <w:rPr>
                <w:rStyle w:val="ac"/>
                <w:noProof/>
              </w:rPr>
              <w:t>2.1</w:t>
            </w:r>
            <w:r w:rsidR="008A590D">
              <w:rPr>
                <w:noProof/>
              </w:rPr>
              <w:tab/>
            </w:r>
            <w:r w:rsidR="008A590D" w:rsidRPr="00CC2BFE">
              <w:rPr>
                <w:rStyle w:val="ac"/>
                <w:noProof/>
              </w:rPr>
              <w:t>基本信息</w:t>
            </w:r>
            <w:r w:rsidR="008A590D">
              <w:rPr>
                <w:noProof/>
                <w:webHidden/>
              </w:rPr>
              <w:tab/>
            </w:r>
            <w:r w:rsidR="008A590D">
              <w:rPr>
                <w:noProof/>
                <w:webHidden/>
              </w:rPr>
              <w:fldChar w:fldCharType="begin"/>
            </w:r>
            <w:r w:rsidR="008A590D">
              <w:rPr>
                <w:noProof/>
                <w:webHidden/>
              </w:rPr>
              <w:instrText xml:space="preserve"> PAGEREF _Toc11788434 \h </w:instrText>
            </w:r>
            <w:r w:rsidR="008A590D">
              <w:rPr>
                <w:noProof/>
                <w:webHidden/>
              </w:rPr>
            </w:r>
            <w:r w:rsidR="008A590D">
              <w:rPr>
                <w:noProof/>
                <w:webHidden/>
              </w:rPr>
              <w:fldChar w:fldCharType="separate"/>
            </w:r>
            <w:r w:rsidR="008A590D">
              <w:rPr>
                <w:noProof/>
                <w:webHidden/>
              </w:rPr>
              <w:t>6</w:t>
            </w:r>
            <w:r w:rsidR="008A590D">
              <w:rPr>
                <w:noProof/>
                <w:webHidden/>
              </w:rPr>
              <w:fldChar w:fldCharType="end"/>
            </w:r>
          </w:hyperlink>
        </w:p>
        <w:p w:rsidR="008A590D" w:rsidRDefault="0097265B">
          <w:pPr>
            <w:pStyle w:val="TOC2"/>
            <w:tabs>
              <w:tab w:val="left" w:pos="1050"/>
              <w:tab w:val="right" w:leader="dot" w:pos="8296"/>
            </w:tabs>
            <w:rPr>
              <w:noProof/>
            </w:rPr>
          </w:pPr>
          <w:hyperlink w:anchor="_Toc11788435" w:history="1">
            <w:r w:rsidR="008A590D" w:rsidRPr="00CC2BFE">
              <w:rPr>
                <w:rStyle w:val="ac"/>
                <w:noProof/>
              </w:rPr>
              <w:t>2.2</w:t>
            </w:r>
            <w:r w:rsidR="008A590D">
              <w:rPr>
                <w:noProof/>
              </w:rPr>
              <w:tab/>
            </w:r>
            <w:r w:rsidR="008A590D" w:rsidRPr="00CC2BFE">
              <w:rPr>
                <w:rStyle w:val="ac"/>
                <w:noProof/>
              </w:rPr>
              <w:t>准备工作</w:t>
            </w:r>
            <w:r w:rsidR="008A590D">
              <w:rPr>
                <w:noProof/>
                <w:webHidden/>
              </w:rPr>
              <w:tab/>
            </w:r>
            <w:r w:rsidR="008A590D">
              <w:rPr>
                <w:noProof/>
                <w:webHidden/>
              </w:rPr>
              <w:fldChar w:fldCharType="begin"/>
            </w:r>
            <w:r w:rsidR="008A590D">
              <w:rPr>
                <w:noProof/>
                <w:webHidden/>
              </w:rPr>
              <w:instrText xml:space="preserve"> PAGEREF _Toc11788435 \h </w:instrText>
            </w:r>
            <w:r w:rsidR="008A590D">
              <w:rPr>
                <w:noProof/>
                <w:webHidden/>
              </w:rPr>
            </w:r>
            <w:r w:rsidR="008A590D">
              <w:rPr>
                <w:noProof/>
                <w:webHidden/>
              </w:rPr>
              <w:fldChar w:fldCharType="separate"/>
            </w:r>
            <w:r w:rsidR="008A590D">
              <w:rPr>
                <w:noProof/>
                <w:webHidden/>
              </w:rPr>
              <w:t>6</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36" w:history="1">
            <w:r w:rsidR="008A590D" w:rsidRPr="00CC2BFE">
              <w:rPr>
                <w:rStyle w:val="ac"/>
                <w:noProof/>
              </w:rPr>
              <w:t>2.2.1</w:t>
            </w:r>
            <w:r w:rsidR="008A590D">
              <w:rPr>
                <w:noProof/>
              </w:rPr>
              <w:tab/>
            </w:r>
            <w:r w:rsidR="008A590D" w:rsidRPr="00CC2BFE">
              <w:rPr>
                <w:rStyle w:val="ac"/>
                <w:noProof/>
              </w:rPr>
              <w:t>备份</w:t>
            </w:r>
            <w:r w:rsidR="008A590D" w:rsidRPr="00CC2BFE">
              <w:rPr>
                <w:rStyle w:val="ac"/>
                <w:noProof/>
              </w:rPr>
              <w:t>tnsnames.ora</w:t>
            </w:r>
            <w:r w:rsidR="008A590D">
              <w:rPr>
                <w:noProof/>
                <w:webHidden/>
              </w:rPr>
              <w:tab/>
            </w:r>
            <w:r w:rsidR="008A590D">
              <w:rPr>
                <w:noProof/>
                <w:webHidden/>
              </w:rPr>
              <w:fldChar w:fldCharType="begin"/>
            </w:r>
            <w:r w:rsidR="008A590D">
              <w:rPr>
                <w:noProof/>
                <w:webHidden/>
              </w:rPr>
              <w:instrText xml:space="preserve"> PAGEREF _Toc11788436 \h </w:instrText>
            </w:r>
            <w:r w:rsidR="008A590D">
              <w:rPr>
                <w:noProof/>
                <w:webHidden/>
              </w:rPr>
            </w:r>
            <w:r w:rsidR="008A590D">
              <w:rPr>
                <w:noProof/>
                <w:webHidden/>
              </w:rPr>
              <w:fldChar w:fldCharType="separate"/>
            </w:r>
            <w:r w:rsidR="008A590D">
              <w:rPr>
                <w:noProof/>
                <w:webHidden/>
              </w:rPr>
              <w:t>6</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37" w:history="1">
            <w:r w:rsidR="008A590D" w:rsidRPr="00CC2BFE">
              <w:rPr>
                <w:rStyle w:val="ac"/>
                <w:noProof/>
              </w:rPr>
              <w:t>2.2.2</w:t>
            </w:r>
            <w:r w:rsidR="008A590D">
              <w:rPr>
                <w:noProof/>
              </w:rPr>
              <w:tab/>
            </w:r>
            <w:r w:rsidR="008A590D" w:rsidRPr="00CC2BFE">
              <w:rPr>
                <w:rStyle w:val="ac"/>
                <w:noProof/>
              </w:rPr>
              <w:t>备份参数文件</w:t>
            </w:r>
            <w:r w:rsidR="008A590D">
              <w:rPr>
                <w:noProof/>
                <w:webHidden/>
              </w:rPr>
              <w:tab/>
            </w:r>
            <w:r w:rsidR="008A590D">
              <w:rPr>
                <w:noProof/>
                <w:webHidden/>
              </w:rPr>
              <w:fldChar w:fldCharType="begin"/>
            </w:r>
            <w:r w:rsidR="008A590D">
              <w:rPr>
                <w:noProof/>
                <w:webHidden/>
              </w:rPr>
              <w:instrText xml:space="preserve"> PAGEREF _Toc11788437 \h </w:instrText>
            </w:r>
            <w:r w:rsidR="008A590D">
              <w:rPr>
                <w:noProof/>
                <w:webHidden/>
              </w:rPr>
            </w:r>
            <w:r w:rsidR="008A590D">
              <w:rPr>
                <w:noProof/>
                <w:webHidden/>
              </w:rPr>
              <w:fldChar w:fldCharType="separate"/>
            </w:r>
            <w:r w:rsidR="008A590D">
              <w:rPr>
                <w:noProof/>
                <w:webHidden/>
              </w:rPr>
              <w:t>6</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38" w:history="1">
            <w:r w:rsidR="008A590D" w:rsidRPr="00CC2BFE">
              <w:rPr>
                <w:rStyle w:val="ac"/>
                <w:noProof/>
              </w:rPr>
              <w:t>2.2.3</w:t>
            </w:r>
            <w:r w:rsidR="008A590D">
              <w:rPr>
                <w:noProof/>
              </w:rPr>
              <w:tab/>
            </w:r>
            <w:r w:rsidR="008A590D" w:rsidRPr="00CC2BFE">
              <w:rPr>
                <w:rStyle w:val="ac"/>
                <w:noProof/>
              </w:rPr>
              <w:t>备份</w:t>
            </w:r>
            <w:r w:rsidR="008A590D" w:rsidRPr="00CC2BFE">
              <w:rPr>
                <w:rStyle w:val="ac"/>
                <w:noProof/>
              </w:rPr>
              <w:t>db</w:t>
            </w:r>
            <w:r w:rsidR="008A590D" w:rsidRPr="00CC2BFE">
              <w:rPr>
                <w:rStyle w:val="ac"/>
                <w:noProof/>
              </w:rPr>
              <w:t>和</w:t>
            </w:r>
            <w:r w:rsidR="008A590D" w:rsidRPr="00CC2BFE">
              <w:rPr>
                <w:rStyle w:val="ac"/>
                <w:noProof/>
              </w:rPr>
              <w:t>service</w:t>
            </w:r>
            <w:r w:rsidR="008A590D">
              <w:rPr>
                <w:noProof/>
                <w:webHidden/>
              </w:rPr>
              <w:tab/>
            </w:r>
            <w:r w:rsidR="008A590D">
              <w:rPr>
                <w:noProof/>
                <w:webHidden/>
              </w:rPr>
              <w:fldChar w:fldCharType="begin"/>
            </w:r>
            <w:r w:rsidR="008A590D">
              <w:rPr>
                <w:noProof/>
                <w:webHidden/>
              </w:rPr>
              <w:instrText xml:space="preserve"> PAGEREF _Toc11788438 \h </w:instrText>
            </w:r>
            <w:r w:rsidR="008A590D">
              <w:rPr>
                <w:noProof/>
                <w:webHidden/>
              </w:rPr>
            </w:r>
            <w:r w:rsidR="008A590D">
              <w:rPr>
                <w:noProof/>
                <w:webHidden/>
              </w:rPr>
              <w:fldChar w:fldCharType="separate"/>
            </w:r>
            <w:r w:rsidR="008A590D">
              <w:rPr>
                <w:noProof/>
                <w:webHidden/>
              </w:rPr>
              <w:t>7</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39" w:history="1">
            <w:r w:rsidR="008A590D" w:rsidRPr="00CC2BFE">
              <w:rPr>
                <w:rStyle w:val="ac"/>
                <w:noProof/>
              </w:rPr>
              <w:t>2.2.4</w:t>
            </w:r>
            <w:r w:rsidR="008A590D">
              <w:rPr>
                <w:noProof/>
              </w:rPr>
              <w:tab/>
            </w:r>
            <w:r w:rsidR="008A590D" w:rsidRPr="00CC2BFE">
              <w:rPr>
                <w:rStyle w:val="ac"/>
                <w:noProof/>
              </w:rPr>
              <w:t>删除旧库</w:t>
            </w:r>
            <w:r w:rsidR="008A590D">
              <w:rPr>
                <w:noProof/>
                <w:webHidden/>
              </w:rPr>
              <w:tab/>
            </w:r>
            <w:r w:rsidR="008A590D">
              <w:rPr>
                <w:noProof/>
                <w:webHidden/>
              </w:rPr>
              <w:fldChar w:fldCharType="begin"/>
            </w:r>
            <w:r w:rsidR="008A590D">
              <w:rPr>
                <w:noProof/>
                <w:webHidden/>
              </w:rPr>
              <w:instrText xml:space="preserve"> PAGEREF _Toc11788439 \h </w:instrText>
            </w:r>
            <w:r w:rsidR="008A590D">
              <w:rPr>
                <w:noProof/>
                <w:webHidden/>
              </w:rPr>
            </w:r>
            <w:r w:rsidR="008A590D">
              <w:rPr>
                <w:noProof/>
                <w:webHidden/>
              </w:rPr>
              <w:fldChar w:fldCharType="separate"/>
            </w:r>
            <w:r w:rsidR="008A590D">
              <w:rPr>
                <w:noProof/>
                <w:webHidden/>
              </w:rPr>
              <w:t>7</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40" w:history="1">
            <w:r w:rsidR="008A590D" w:rsidRPr="00CC2BFE">
              <w:rPr>
                <w:rStyle w:val="ac"/>
                <w:noProof/>
              </w:rPr>
              <w:t>2.2.5</w:t>
            </w:r>
            <w:r w:rsidR="008A590D">
              <w:rPr>
                <w:noProof/>
              </w:rPr>
              <w:tab/>
            </w:r>
            <w:r w:rsidR="008A590D" w:rsidRPr="00CC2BFE">
              <w:rPr>
                <w:rStyle w:val="ac"/>
                <w:noProof/>
              </w:rPr>
              <w:t>备份删除参数、口令文件</w:t>
            </w:r>
            <w:r w:rsidR="008A590D">
              <w:rPr>
                <w:noProof/>
                <w:webHidden/>
              </w:rPr>
              <w:tab/>
            </w:r>
            <w:r w:rsidR="008A590D">
              <w:rPr>
                <w:noProof/>
                <w:webHidden/>
              </w:rPr>
              <w:fldChar w:fldCharType="begin"/>
            </w:r>
            <w:r w:rsidR="008A590D">
              <w:rPr>
                <w:noProof/>
                <w:webHidden/>
              </w:rPr>
              <w:instrText xml:space="preserve"> PAGEREF _Toc11788440 \h </w:instrText>
            </w:r>
            <w:r w:rsidR="008A590D">
              <w:rPr>
                <w:noProof/>
                <w:webHidden/>
              </w:rPr>
            </w:r>
            <w:r w:rsidR="008A590D">
              <w:rPr>
                <w:noProof/>
                <w:webHidden/>
              </w:rPr>
              <w:fldChar w:fldCharType="separate"/>
            </w:r>
            <w:r w:rsidR="008A590D">
              <w:rPr>
                <w:noProof/>
                <w:webHidden/>
              </w:rPr>
              <w:t>7</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41" w:history="1">
            <w:r w:rsidR="008A590D" w:rsidRPr="00CC2BFE">
              <w:rPr>
                <w:rStyle w:val="ac"/>
                <w:noProof/>
              </w:rPr>
              <w:t>2.2.6</w:t>
            </w:r>
            <w:r w:rsidR="008A590D">
              <w:rPr>
                <w:noProof/>
              </w:rPr>
              <w:tab/>
            </w:r>
            <w:r w:rsidR="008A590D" w:rsidRPr="00CC2BFE">
              <w:rPr>
                <w:rStyle w:val="ac"/>
                <w:noProof/>
              </w:rPr>
              <w:t>集群注册</w:t>
            </w:r>
            <w:r w:rsidR="008A590D" w:rsidRPr="00CC2BFE">
              <w:rPr>
                <w:rStyle w:val="ac"/>
                <w:noProof/>
              </w:rPr>
              <w:t>sgeclndbdg</w:t>
            </w:r>
            <w:r w:rsidR="008A590D">
              <w:rPr>
                <w:noProof/>
                <w:webHidden/>
              </w:rPr>
              <w:tab/>
            </w:r>
            <w:r w:rsidR="008A590D">
              <w:rPr>
                <w:noProof/>
                <w:webHidden/>
              </w:rPr>
              <w:fldChar w:fldCharType="begin"/>
            </w:r>
            <w:r w:rsidR="008A590D">
              <w:rPr>
                <w:noProof/>
                <w:webHidden/>
              </w:rPr>
              <w:instrText xml:space="preserve"> PAGEREF _Toc11788441 \h </w:instrText>
            </w:r>
            <w:r w:rsidR="008A590D">
              <w:rPr>
                <w:noProof/>
                <w:webHidden/>
              </w:rPr>
            </w:r>
            <w:r w:rsidR="008A590D">
              <w:rPr>
                <w:noProof/>
                <w:webHidden/>
              </w:rPr>
              <w:fldChar w:fldCharType="separate"/>
            </w:r>
            <w:r w:rsidR="008A590D">
              <w:rPr>
                <w:noProof/>
                <w:webHidden/>
              </w:rPr>
              <w:t>8</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42" w:history="1">
            <w:r w:rsidR="008A590D" w:rsidRPr="00CC2BFE">
              <w:rPr>
                <w:rStyle w:val="ac"/>
                <w:noProof/>
              </w:rPr>
              <w:t>2.2.7</w:t>
            </w:r>
            <w:r w:rsidR="008A590D">
              <w:rPr>
                <w:noProof/>
              </w:rPr>
              <w:tab/>
            </w:r>
            <w:r w:rsidR="008A590D" w:rsidRPr="00CC2BFE">
              <w:rPr>
                <w:rStyle w:val="ac"/>
                <w:noProof/>
              </w:rPr>
              <w:t>RMAN</w:t>
            </w:r>
            <w:r w:rsidR="008A590D" w:rsidRPr="00CC2BFE">
              <w:rPr>
                <w:rStyle w:val="ac"/>
                <w:noProof/>
              </w:rPr>
              <w:t>备份主库</w:t>
            </w:r>
            <w:r w:rsidR="008A590D">
              <w:rPr>
                <w:noProof/>
                <w:webHidden/>
              </w:rPr>
              <w:tab/>
            </w:r>
            <w:r w:rsidR="008A590D">
              <w:rPr>
                <w:noProof/>
                <w:webHidden/>
              </w:rPr>
              <w:fldChar w:fldCharType="begin"/>
            </w:r>
            <w:r w:rsidR="008A590D">
              <w:rPr>
                <w:noProof/>
                <w:webHidden/>
              </w:rPr>
              <w:instrText xml:space="preserve"> PAGEREF _Toc11788442 \h </w:instrText>
            </w:r>
            <w:r w:rsidR="008A590D">
              <w:rPr>
                <w:noProof/>
                <w:webHidden/>
              </w:rPr>
            </w:r>
            <w:r w:rsidR="008A590D">
              <w:rPr>
                <w:noProof/>
                <w:webHidden/>
              </w:rPr>
              <w:fldChar w:fldCharType="separate"/>
            </w:r>
            <w:r w:rsidR="008A590D">
              <w:rPr>
                <w:noProof/>
                <w:webHidden/>
              </w:rPr>
              <w:t>8</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43" w:history="1">
            <w:r w:rsidR="008A590D" w:rsidRPr="00CC2BFE">
              <w:rPr>
                <w:rStyle w:val="ac"/>
                <w:noProof/>
              </w:rPr>
              <w:t>2.2.8</w:t>
            </w:r>
            <w:r w:rsidR="008A590D">
              <w:rPr>
                <w:noProof/>
              </w:rPr>
              <w:tab/>
            </w:r>
            <w:r w:rsidR="008A590D" w:rsidRPr="00CC2BFE">
              <w:rPr>
                <w:rStyle w:val="ac"/>
                <w:noProof/>
              </w:rPr>
              <w:t>备份文件传输至备库</w:t>
            </w:r>
            <w:r w:rsidR="008A590D">
              <w:rPr>
                <w:noProof/>
                <w:webHidden/>
              </w:rPr>
              <w:tab/>
            </w:r>
            <w:r w:rsidR="008A590D">
              <w:rPr>
                <w:noProof/>
                <w:webHidden/>
              </w:rPr>
              <w:fldChar w:fldCharType="begin"/>
            </w:r>
            <w:r w:rsidR="008A590D">
              <w:rPr>
                <w:noProof/>
                <w:webHidden/>
              </w:rPr>
              <w:instrText xml:space="preserve"> PAGEREF _Toc11788443 \h </w:instrText>
            </w:r>
            <w:r w:rsidR="008A590D">
              <w:rPr>
                <w:noProof/>
                <w:webHidden/>
              </w:rPr>
            </w:r>
            <w:r w:rsidR="008A590D">
              <w:rPr>
                <w:noProof/>
                <w:webHidden/>
              </w:rPr>
              <w:fldChar w:fldCharType="separate"/>
            </w:r>
            <w:r w:rsidR="008A590D">
              <w:rPr>
                <w:noProof/>
                <w:webHidden/>
              </w:rPr>
              <w:t>9</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44" w:history="1">
            <w:r w:rsidR="008A590D" w:rsidRPr="00CC2BFE">
              <w:rPr>
                <w:rStyle w:val="ac"/>
                <w:noProof/>
              </w:rPr>
              <w:t>2.2.9</w:t>
            </w:r>
            <w:r w:rsidR="008A590D">
              <w:rPr>
                <w:noProof/>
              </w:rPr>
              <w:tab/>
            </w:r>
            <w:r w:rsidR="008A590D" w:rsidRPr="00CC2BFE">
              <w:rPr>
                <w:rStyle w:val="ac"/>
                <w:noProof/>
              </w:rPr>
              <w:t>修改</w:t>
            </w:r>
            <w:r w:rsidR="008A590D" w:rsidRPr="00CC2BFE">
              <w:rPr>
                <w:rStyle w:val="ac"/>
                <w:noProof/>
              </w:rPr>
              <w:t>/etc/hosts</w:t>
            </w:r>
            <w:r w:rsidR="008A590D">
              <w:rPr>
                <w:noProof/>
                <w:webHidden/>
              </w:rPr>
              <w:tab/>
            </w:r>
            <w:r w:rsidR="008A590D">
              <w:rPr>
                <w:noProof/>
                <w:webHidden/>
              </w:rPr>
              <w:fldChar w:fldCharType="begin"/>
            </w:r>
            <w:r w:rsidR="008A590D">
              <w:rPr>
                <w:noProof/>
                <w:webHidden/>
              </w:rPr>
              <w:instrText xml:space="preserve"> PAGEREF _Toc11788444 \h </w:instrText>
            </w:r>
            <w:r w:rsidR="008A590D">
              <w:rPr>
                <w:noProof/>
                <w:webHidden/>
              </w:rPr>
            </w:r>
            <w:r w:rsidR="008A590D">
              <w:rPr>
                <w:noProof/>
                <w:webHidden/>
              </w:rPr>
              <w:fldChar w:fldCharType="separate"/>
            </w:r>
            <w:r w:rsidR="008A590D">
              <w:rPr>
                <w:noProof/>
                <w:webHidden/>
              </w:rPr>
              <w:t>9</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45" w:history="1">
            <w:r w:rsidR="008A590D" w:rsidRPr="00CC2BFE">
              <w:rPr>
                <w:rStyle w:val="ac"/>
                <w:noProof/>
              </w:rPr>
              <w:t>2.2.10</w:t>
            </w:r>
            <w:r w:rsidR="008A590D">
              <w:rPr>
                <w:noProof/>
              </w:rPr>
              <w:tab/>
            </w:r>
            <w:r w:rsidR="008A590D" w:rsidRPr="00CC2BFE">
              <w:rPr>
                <w:rStyle w:val="ac"/>
                <w:noProof/>
              </w:rPr>
              <w:t>RAC</w:t>
            </w:r>
            <w:r w:rsidR="008A590D" w:rsidRPr="00CC2BFE">
              <w:rPr>
                <w:rStyle w:val="ac"/>
                <w:noProof/>
              </w:rPr>
              <w:t>集群加入专用网卡及监听</w:t>
            </w:r>
            <w:r w:rsidR="008A590D">
              <w:rPr>
                <w:noProof/>
                <w:webHidden/>
              </w:rPr>
              <w:tab/>
            </w:r>
            <w:r w:rsidR="008A590D">
              <w:rPr>
                <w:noProof/>
                <w:webHidden/>
              </w:rPr>
              <w:fldChar w:fldCharType="begin"/>
            </w:r>
            <w:r w:rsidR="008A590D">
              <w:rPr>
                <w:noProof/>
                <w:webHidden/>
              </w:rPr>
              <w:instrText xml:space="preserve"> PAGEREF _Toc11788445 \h </w:instrText>
            </w:r>
            <w:r w:rsidR="008A590D">
              <w:rPr>
                <w:noProof/>
                <w:webHidden/>
              </w:rPr>
            </w:r>
            <w:r w:rsidR="008A590D">
              <w:rPr>
                <w:noProof/>
                <w:webHidden/>
              </w:rPr>
              <w:fldChar w:fldCharType="separate"/>
            </w:r>
            <w:r w:rsidR="008A590D">
              <w:rPr>
                <w:noProof/>
                <w:webHidden/>
              </w:rPr>
              <w:t>10</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46" w:history="1">
            <w:r w:rsidR="008A590D" w:rsidRPr="00CC2BFE">
              <w:rPr>
                <w:rStyle w:val="ac"/>
                <w:noProof/>
              </w:rPr>
              <w:t>2.2.11</w:t>
            </w:r>
            <w:r w:rsidR="008A590D">
              <w:rPr>
                <w:noProof/>
              </w:rPr>
              <w:tab/>
            </w:r>
            <w:r w:rsidR="008A590D" w:rsidRPr="00CC2BFE">
              <w:rPr>
                <w:rStyle w:val="ac"/>
                <w:noProof/>
              </w:rPr>
              <w:t>添加</w:t>
            </w:r>
            <w:r w:rsidR="008A590D" w:rsidRPr="00CC2BFE">
              <w:rPr>
                <w:rStyle w:val="ac"/>
                <w:noProof/>
              </w:rPr>
              <w:t>tnsnames.ora</w:t>
            </w:r>
            <w:r w:rsidR="008A590D" w:rsidRPr="00CC2BFE">
              <w:rPr>
                <w:rStyle w:val="ac"/>
                <w:noProof/>
              </w:rPr>
              <w:t>文件信息</w:t>
            </w:r>
            <w:r w:rsidR="008A590D">
              <w:rPr>
                <w:noProof/>
                <w:webHidden/>
              </w:rPr>
              <w:tab/>
            </w:r>
            <w:r w:rsidR="008A590D">
              <w:rPr>
                <w:noProof/>
                <w:webHidden/>
              </w:rPr>
              <w:fldChar w:fldCharType="begin"/>
            </w:r>
            <w:r w:rsidR="008A590D">
              <w:rPr>
                <w:noProof/>
                <w:webHidden/>
              </w:rPr>
              <w:instrText xml:space="preserve"> PAGEREF _Toc11788446 \h </w:instrText>
            </w:r>
            <w:r w:rsidR="008A590D">
              <w:rPr>
                <w:noProof/>
                <w:webHidden/>
              </w:rPr>
            </w:r>
            <w:r w:rsidR="008A590D">
              <w:rPr>
                <w:noProof/>
                <w:webHidden/>
              </w:rPr>
              <w:fldChar w:fldCharType="separate"/>
            </w:r>
            <w:r w:rsidR="008A590D">
              <w:rPr>
                <w:noProof/>
                <w:webHidden/>
              </w:rPr>
              <w:t>10</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47" w:history="1">
            <w:r w:rsidR="008A590D" w:rsidRPr="00CC2BFE">
              <w:rPr>
                <w:rStyle w:val="ac"/>
                <w:noProof/>
              </w:rPr>
              <w:t>2.2.12</w:t>
            </w:r>
            <w:r w:rsidR="008A590D">
              <w:rPr>
                <w:noProof/>
              </w:rPr>
              <w:tab/>
            </w:r>
            <w:r w:rsidR="008A590D" w:rsidRPr="00CC2BFE">
              <w:rPr>
                <w:rStyle w:val="ac"/>
                <w:noProof/>
              </w:rPr>
              <w:t>拷贝密码文件</w:t>
            </w:r>
            <w:r w:rsidR="008A590D">
              <w:rPr>
                <w:noProof/>
                <w:webHidden/>
              </w:rPr>
              <w:tab/>
            </w:r>
            <w:r w:rsidR="008A590D">
              <w:rPr>
                <w:noProof/>
                <w:webHidden/>
              </w:rPr>
              <w:fldChar w:fldCharType="begin"/>
            </w:r>
            <w:r w:rsidR="008A590D">
              <w:rPr>
                <w:noProof/>
                <w:webHidden/>
              </w:rPr>
              <w:instrText xml:space="preserve"> PAGEREF _Toc11788447 \h </w:instrText>
            </w:r>
            <w:r w:rsidR="008A590D">
              <w:rPr>
                <w:noProof/>
                <w:webHidden/>
              </w:rPr>
            </w:r>
            <w:r w:rsidR="008A590D">
              <w:rPr>
                <w:noProof/>
                <w:webHidden/>
              </w:rPr>
              <w:fldChar w:fldCharType="separate"/>
            </w:r>
            <w:r w:rsidR="008A590D">
              <w:rPr>
                <w:noProof/>
                <w:webHidden/>
              </w:rPr>
              <w:t>12</w:t>
            </w:r>
            <w:r w:rsidR="008A590D">
              <w:rPr>
                <w:noProof/>
                <w:webHidden/>
              </w:rPr>
              <w:fldChar w:fldCharType="end"/>
            </w:r>
          </w:hyperlink>
        </w:p>
        <w:p w:rsidR="008A590D" w:rsidRDefault="0097265B">
          <w:pPr>
            <w:pStyle w:val="TOC2"/>
            <w:tabs>
              <w:tab w:val="left" w:pos="1050"/>
              <w:tab w:val="right" w:leader="dot" w:pos="8296"/>
            </w:tabs>
            <w:rPr>
              <w:noProof/>
            </w:rPr>
          </w:pPr>
          <w:hyperlink w:anchor="_Toc11788448" w:history="1">
            <w:r w:rsidR="008A590D" w:rsidRPr="00CC2BFE">
              <w:rPr>
                <w:rStyle w:val="ac"/>
                <w:noProof/>
              </w:rPr>
              <w:t>2.3</w:t>
            </w:r>
            <w:r w:rsidR="008A590D">
              <w:rPr>
                <w:noProof/>
              </w:rPr>
              <w:tab/>
            </w:r>
            <w:r w:rsidR="008A590D" w:rsidRPr="00CC2BFE">
              <w:rPr>
                <w:rStyle w:val="ac"/>
                <w:noProof/>
              </w:rPr>
              <w:t>主库检查</w:t>
            </w:r>
            <w:r w:rsidR="008A590D">
              <w:rPr>
                <w:noProof/>
                <w:webHidden/>
              </w:rPr>
              <w:tab/>
            </w:r>
            <w:r w:rsidR="008A590D">
              <w:rPr>
                <w:noProof/>
                <w:webHidden/>
              </w:rPr>
              <w:fldChar w:fldCharType="begin"/>
            </w:r>
            <w:r w:rsidR="008A590D">
              <w:rPr>
                <w:noProof/>
                <w:webHidden/>
              </w:rPr>
              <w:instrText xml:space="preserve"> PAGEREF _Toc11788448 \h </w:instrText>
            </w:r>
            <w:r w:rsidR="008A590D">
              <w:rPr>
                <w:noProof/>
                <w:webHidden/>
              </w:rPr>
            </w:r>
            <w:r w:rsidR="008A590D">
              <w:rPr>
                <w:noProof/>
                <w:webHidden/>
              </w:rPr>
              <w:fldChar w:fldCharType="separate"/>
            </w:r>
            <w:r w:rsidR="008A590D">
              <w:rPr>
                <w:noProof/>
                <w:webHidden/>
              </w:rPr>
              <w:t>12</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49" w:history="1">
            <w:r w:rsidR="008A590D" w:rsidRPr="00CC2BFE">
              <w:rPr>
                <w:rStyle w:val="ac"/>
                <w:noProof/>
              </w:rPr>
              <w:t>2.3.1</w:t>
            </w:r>
            <w:r w:rsidR="008A590D">
              <w:rPr>
                <w:noProof/>
              </w:rPr>
              <w:tab/>
            </w:r>
            <w:r w:rsidR="008A590D" w:rsidRPr="00CC2BFE">
              <w:rPr>
                <w:rStyle w:val="ac"/>
                <w:noProof/>
              </w:rPr>
              <w:t>是否安装相关组件</w:t>
            </w:r>
            <w:r w:rsidR="008A590D">
              <w:rPr>
                <w:noProof/>
                <w:webHidden/>
              </w:rPr>
              <w:tab/>
            </w:r>
            <w:r w:rsidR="008A590D">
              <w:rPr>
                <w:noProof/>
                <w:webHidden/>
              </w:rPr>
              <w:fldChar w:fldCharType="begin"/>
            </w:r>
            <w:r w:rsidR="008A590D">
              <w:rPr>
                <w:noProof/>
                <w:webHidden/>
              </w:rPr>
              <w:instrText xml:space="preserve"> PAGEREF _Toc11788449 \h </w:instrText>
            </w:r>
            <w:r w:rsidR="008A590D">
              <w:rPr>
                <w:noProof/>
                <w:webHidden/>
              </w:rPr>
            </w:r>
            <w:r w:rsidR="008A590D">
              <w:rPr>
                <w:noProof/>
                <w:webHidden/>
              </w:rPr>
              <w:fldChar w:fldCharType="separate"/>
            </w:r>
            <w:r w:rsidR="008A590D">
              <w:rPr>
                <w:noProof/>
                <w:webHidden/>
              </w:rPr>
              <w:t>12</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50" w:history="1">
            <w:r w:rsidR="008A590D" w:rsidRPr="00CC2BFE">
              <w:rPr>
                <w:rStyle w:val="ac"/>
                <w:noProof/>
              </w:rPr>
              <w:t>2.3.2</w:t>
            </w:r>
            <w:r w:rsidR="008A590D">
              <w:rPr>
                <w:noProof/>
              </w:rPr>
              <w:tab/>
            </w:r>
            <w:r w:rsidR="008A590D" w:rsidRPr="00CC2BFE">
              <w:rPr>
                <w:rStyle w:val="ac"/>
                <w:noProof/>
              </w:rPr>
              <w:t>FORCE_LOGGING</w:t>
            </w:r>
            <w:r w:rsidR="008A590D" w:rsidRPr="00CC2BFE">
              <w:rPr>
                <w:rStyle w:val="ac"/>
                <w:noProof/>
              </w:rPr>
              <w:t>模式</w:t>
            </w:r>
            <w:r w:rsidR="008A590D">
              <w:rPr>
                <w:noProof/>
                <w:webHidden/>
              </w:rPr>
              <w:tab/>
            </w:r>
            <w:r w:rsidR="008A590D">
              <w:rPr>
                <w:noProof/>
                <w:webHidden/>
              </w:rPr>
              <w:fldChar w:fldCharType="begin"/>
            </w:r>
            <w:r w:rsidR="008A590D">
              <w:rPr>
                <w:noProof/>
                <w:webHidden/>
              </w:rPr>
              <w:instrText xml:space="preserve"> PAGEREF _Toc11788450 \h </w:instrText>
            </w:r>
            <w:r w:rsidR="008A590D">
              <w:rPr>
                <w:noProof/>
                <w:webHidden/>
              </w:rPr>
            </w:r>
            <w:r w:rsidR="008A590D">
              <w:rPr>
                <w:noProof/>
                <w:webHidden/>
              </w:rPr>
              <w:fldChar w:fldCharType="separate"/>
            </w:r>
            <w:r w:rsidR="008A590D">
              <w:rPr>
                <w:noProof/>
                <w:webHidden/>
              </w:rPr>
              <w:t>12</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51" w:history="1">
            <w:r w:rsidR="008A590D" w:rsidRPr="00CC2BFE">
              <w:rPr>
                <w:rStyle w:val="ac"/>
                <w:noProof/>
              </w:rPr>
              <w:t>2.3.3</w:t>
            </w:r>
            <w:r w:rsidR="008A590D">
              <w:rPr>
                <w:noProof/>
              </w:rPr>
              <w:tab/>
            </w:r>
            <w:r w:rsidR="008A590D" w:rsidRPr="00CC2BFE">
              <w:rPr>
                <w:rStyle w:val="ac"/>
                <w:noProof/>
              </w:rPr>
              <w:t>最小附件日志</w:t>
            </w:r>
            <w:r w:rsidR="008A590D">
              <w:rPr>
                <w:noProof/>
                <w:webHidden/>
              </w:rPr>
              <w:tab/>
            </w:r>
            <w:r w:rsidR="008A590D">
              <w:rPr>
                <w:noProof/>
                <w:webHidden/>
              </w:rPr>
              <w:fldChar w:fldCharType="begin"/>
            </w:r>
            <w:r w:rsidR="008A590D">
              <w:rPr>
                <w:noProof/>
                <w:webHidden/>
              </w:rPr>
              <w:instrText xml:space="preserve"> PAGEREF _Toc11788451 \h </w:instrText>
            </w:r>
            <w:r w:rsidR="008A590D">
              <w:rPr>
                <w:noProof/>
                <w:webHidden/>
              </w:rPr>
            </w:r>
            <w:r w:rsidR="008A590D">
              <w:rPr>
                <w:noProof/>
                <w:webHidden/>
              </w:rPr>
              <w:fldChar w:fldCharType="separate"/>
            </w:r>
            <w:r w:rsidR="008A590D">
              <w:rPr>
                <w:noProof/>
                <w:webHidden/>
              </w:rPr>
              <w:t>12</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52" w:history="1">
            <w:r w:rsidR="008A590D" w:rsidRPr="00CC2BFE">
              <w:rPr>
                <w:rStyle w:val="ac"/>
                <w:noProof/>
              </w:rPr>
              <w:t>2.3.4</w:t>
            </w:r>
            <w:r w:rsidR="008A590D">
              <w:rPr>
                <w:noProof/>
              </w:rPr>
              <w:tab/>
            </w:r>
            <w:r w:rsidR="008A590D" w:rsidRPr="00CC2BFE">
              <w:rPr>
                <w:rStyle w:val="ac"/>
                <w:noProof/>
              </w:rPr>
              <w:t>归档模式</w:t>
            </w:r>
            <w:r w:rsidR="008A590D">
              <w:rPr>
                <w:noProof/>
                <w:webHidden/>
              </w:rPr>
              <w:tab/>
            </w:r>
            <w:r w:rsidR="008A590D">
              <w:rPr>
                <w:noProof/>
                <w:webHidden/>
              </w:rPr>
              <w:fldChar w:fldCharType="begin"/>
            </w:r>
            <w:r w:rsidR="008A590D">
              <w:rPr>
                <w:noProof/>
                <w:webHidden/>
              </w:rPr>
              <w:instrText xml:space="preserve"> PAGEREF _Toc11788452 \h </w:instrText>
            </w:r>
            <w:r w:rsidR="008A590D">
              <w:rPr>
                <w:noProof/>
                <w:webHidden/>
              </w:rPr>
            </w:r>
            <w:r w:rsidR="008A590D">
              <w:rPr>
                <w:noProof/>
                <w:webHidden/>
              </w:rPr>
              <w:fldChar w:fldCharType="separate"/>
            </w:r>
            <w:r w:rsidR="008A590D">
              <w:rPr>
                <w:noProof/>
                <w:webHidden/>
              </w:rPr>
              <w:t>13</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53" w:history="1">
            <w:r w:rsidR="008A590D" w:rsidRPr="00CC2BFE">
              <w:rPr>
                <w:rStyle w:val="ac"/>
                <w:noProof/>
              </w:rPr>
              <w:t>2.3.5</w:t>
            </w:r>
            <w:r w:rsidR="008A590D">
              <w:rPr>
                <w:noProof/>
              </w:rPr>
              <w:tab/>
            </w:r>
            <w:r w:rsidR="008A590D" w:rsidRPr="00CC2BFE">
              <w:rPr>
                <w:rStyle w:val="ac"/>
                <w:noProof/>
              </w:rPr>
              <w:t>remote_login_passwordfile</w:t>
            </w:r>
            <w:r w:rsidR="008A590D" w:rsidRPr="00CC2BFE">
              <w:rPr>
                <w:rStyle w:val="ac"/>
                <w:noProof/>
              </w:rPr>
              <w:t>配置</w:t>
            </w:r>
            <w:r w:rsidR="008A590D">
              <w:rPr>
                <w:noProof/>
                <w:webHidden/>
              </w:rPr>
              <w:tab/>
            </w:r>
            <w:r w:rsidR="008A590D">
              <w:rPr>
                <w:noProof/>
                <w:webHidden/>
              </w:rPr>
              <w:fldChar w:fldCharType="begin"/>
            </w:r>
            <w:r w:rsidR="008A590D">
              <w:rPr>
                <w:noProof/>
                <w:webHidden/>
              </w:rPr>
              <w:instrText xml:space="preserve"> PAGEREF _Toc11788453 \h </w:instrText>
            </w:r>
            <w:r w:rsidR="008A590D">
              <w:rPr>
                <w:noProof/>
                <w:webHidden/>
              </w:rPr>
            </w:r>
            <w:r w:rsidR="008A590D">
              <w:rPr>
                <w:noProof/>
                <w:webHidden/>
              </w:rPr>
              <w:fldChar w:fldCharType="separate"/>
            </w:r>
            <w:r w:rsidR="008A590D">
              <w:rPr>
                <w:noProof/>
                <w:webHidden/>
              </w:rPr>
              <w:t>13</w:t>
            </w:r>
            <w:r w:rsidR="008A590D">
              <w:rPr>
                <w:noProof/>
                <w:webHidden/>
              </w:rPr>
              <w:fldChar w:fldCharType="end"/>
            </w:r>
          </w:hyperlink>
        </w:p>
        <w:p w:rsidR="008A590D" w:rsidRDefault="0097265B">
          <w:pPr>
            <w:pStyle w:val="TOC2"/>
            <w:tabs>
              <w:tab w:val="left" w:pos="1050"/>
              <w:tab w:val="right" w:leader="dot" w:pos="8296"/>
            </w:tabs>
            <w:rPr>
              <w:noProof/>
            </w:rPr>
          </w:pPr>
          <w:hyperlink w:anchor="_Toc11788454" w:history="1">
            <w:r w:rsidR="008A590D" w:rsidRPr="00CC2BFE">
              <w:rPr>
                <w:rStyle w:val="ac"/>
                <w:noProof/>
              </w:rPr>
              <w:t>2.4</w:t>
            </w:r>
            <w:r w:rsidR="008A590D">
              <w:rPr>
                <w:noProof/>
              </w:rPr>
              <w:tab/>
            </w:r>
            <w:r w:rsidR="008A590D" w:rsidRPr="00CC2BFE">
              <w:rPr>
                <w:rStyle w:val="ac"/>
                <w:noProof/>
              </w:rPr>
              <w:t>修改参数文件</w:t>
            </w:r>
            <w:r w:rsidR="008A590D">
              <w:rPr>
                <w:noProof/>
                <w:webHidden/>
              </w:rPr>
              <w:tab/>
            </w:r>
            <w:r w:rsidR="008A590D">
              <w:rPr>
                <w:noProof/>
                <w:webHidden/>
              </w:rPr>
              <w:fldChar w:fldCharType="begin"/>
            </w:r>
            <w:r w:rsidR="008A590D">
              <w:rPr>
                <w:noProof/>
                <w:webHidden/>
              </w:rPr>
              <w:instrText xml:space="preserve"> PAGEREF _Toc11788454 \h </w:instrText>
            </w:r>
            <w:r w:rsidR="008A590D">
              <w:rPr>
                <w:noProof/>
                <w:webHidden/>
              </w:rPr>
            </w:r>
            <w:r w:rsidR="008A590D">
              <w:rPr>
                <w:noProof/>
                <w:webHidden/>
              </w:rPr>
              <w:fldChar w:fldCharType="separate"/>
            </w:r>
            <w:r w:rsidR="008A590D">
              <w:rPr>
                <w:noProof/>
                <w:webHidden/>
              </w:rPr>
              <w:t>13</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55" w:history="1">
            <w:r w:rsidR="008A590D" w:rsidRPr="00CC2BFE">
              <w:rPr>
                <w:rStyle w:val="ac"/>
                <w:noProof/>
              </w:rPr>
              <w:t>2.4.1</w:t>
            </w:r>
            <w:r w:rsidR="008A590D">
              <w:rPr>
                <w:noProof/>
              </w:rPr>
              <w:tab/>
            </w:r>
            <w:r w:rsidR="008A590D" w:rsidRPr="00CC2BFE">
              <w:rPr>
                <w:rStyle w:val="ac"/>
                <w:noProof/>
              </w:rPr>
              <w:t>修改主库参数</w:t>
            </w:r>
            <w:r w:rsidR="008A590D">
              <w:rPr>
                <w:noProof/>
                <w:webHidden/>
              </w:rPr>
              <w:tab/>
            </w:r>
            <w:r w:rsidR="008A590D">
              <w:rPr>
                <w:noProof/>
                <w:webHidden/>
              </w:rPr>
              <w:fldChar w:fldCharType="begin"/>
            </w:r>
            <w:r w:rsidR="008A590D">
              <w:rPr>
                <w:noProof/>
                <w:webHidden/>
              </w:rPr>
              <w:instrText xml:space="preserve"> PAGEREF _Toc11788455 \h </w:instrText>
            </w:r>
            <w:r w:rsidR="008A590D">
              <w:rPr>
                <w:noProof/>
                <w:webHidden/>
              </w:rPr>
            </w:r>
            <w:r w:rsidR="008A590D">
              <w:rPr>
                <w:noProof/>
                <w:webHidden/>
              </w:rPr>
              <w:fldChar w:fldCharType="separate"/>
            </w:r>
            <w:r w:rsidR="008A590D">
              <w:rPr>
                <w:noProof/>
                <w:webHidden/>
              </w:rPr>
              <w:t>13</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56" w:history="1">
            <w:r w:rsidR="008A590D" w:rsidRPr="00CC2BFE">
              <w:rPr>
                <w:rStyle w:val="ac"/>
                <w:noProof/>
              </w:rPr>
              <w:t>2.4.2</w:t>
            </w:r>
            <w:r w:rsidR="008A590D">
              <w:rPr>
                <w:noProof/>
              </w:rPr>
              <w:tab/>
            </w:r>
            <w:r w:rsidR="008A590D" w:rsidRPr="00CC2BFE">
              <w:rPr>
                <w:rStyle w:val="ac"/>
                <w:noProof/>
              </w:rPr>
              <w:t>修改备库参数</w:t>
            </w:r>
            <w:r w:rsidR="008A590D">
              <w:rPr>
                <w:noProof/>
                <w:webHidden/>
              </w:rPr>
              <w:tab/>
            </w:r>
            <w:r w:rsidR="008A590D">
              <w:rPr>
                <w:noProof/>
                <w:webHidden/>
              </w:rPr>
              <w:fldChar w:fldCharType="begin"/>
            </w:r>
            <w:r w:rsidR="008A590D">
              <w:rPr>
                <w:noProof/>
                <w:webHidden/>
              </w:rPr>
              <w:instrText xml:space="preserve"> PAGEREF _Toc11788456 \h </w:instrText>
            </w:r>
            <w:r w:rsidR="008A590D">
              <w:rPr>
                <w:noProof/>
                <w:webHidden/>
              </w:rPr>
            </w:r>
            <w:r w:rsidR="008A590D">
              <w:rPr>
                <w:noProof/>
                <w:webHidden/>
              </w:rPr>
              <w:fldChar w:fldCharType="separate"/>
            </w:r>
            <w:r w:rsidR="008A590D">
              <w:rPr>
                <w:noProof/>
                <w:webHidden/>
              </w:rPr>
              <w:t>14</w:t>
            </w:r>
            <w:r w:rsidR="008A590D">
              <w:rPr>
                <w:noProof/>
                <w:webHidden/>
              </w:rPr>
              <w:fldChar w:fldCharType="end"/>
            </w:r>
          </w:hyperlink>
        </w:p>
        <w:p w:rsidR="008A590D" w:rsidRDefault="0097265B">
          <w:pPr>
            <w:pStyle w:val="TOC2"/>
            <w:tabs>
              <w:tab w:val="left" w:pos="1050"/>
              <w:tab w:val="right" w:leader="dot" w:pos="8296"/>
            </w:tabs>
            <w:rPr>
              <w:noProof/>
            </w:rPr>
          </w:pPr>
          <w:hyperlink w:anchor="_Toc11788457" w:history="1">
            <w:r w:rsidR="008A590D" w:rsidRPr="00CC2BFE">
              <w:rPr>
                <w:rStyle w:val="ac"/>
                <w:noProof/>
              </w:rPr>
              <w:t>2.5</w:t>
            </w:r>
            <w:r w:rsidR="008A590D">
              <w:rPr>
                <w:noProof/>
              </w:rPr>
              <w:tab/>
            </w:r>
            <w:r w:rsidR="008A590D" w:rsidRPr="00CC2BFE">
              <w:rPr>
                <w:rStyle w:val="ac"/>
                <w:noProof/>
              </w:rPr>
              <w:t>创建并恢复备库实例</w:t>
            </w:r>
            <w:r w:rsidR="008A590D">
              <w:rPr>
                <w:noProof/>
                <w:webHidden/>
              </w:rPr>
              <w:tab/>
            </w:r>
            <w:r w:rsidR="008A590D">
              <w:rPr>
                <w:noProof/>
                <w:webHidden/>
              </w:rPr>
              <w:fldChar w:fldCharType="begin"/>
            </w:r>
            <w:r w:rsidR="008A590D">
              <w:rPr>
                <w:noProof/>
                <w:webHidden/>
              </w:rPr>
              <w:instrText xml:space="preserve"> PAGEREF _Toc11788457 \h </w:instrText>
            </w:r>
            <w:r w:rsidR="008A590D">
              <w:rPr>
                <w:noProof/>
                <w:webHidden/>
              </w:rPr>
            </w:r>
            <w:r w:rsidR="008A590D">
              <w:rPr>
                <w:noProof/>
                <w:webHidden/>
              </w:rPr>
              <w:fldChar w:fldCharType="separate"/>
            </w:r>
            <w:r w:rsidR="008A590D">
              <w:rPr>
                <w:noProof/>
                <w:webHidden/>
              </w:rPr>
              <w:t>16</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58" w:history="1">
            <w:r w:rsidR="008A590D" w:rsidRPr="00CC2BFE">
              <w:rPr>
                <w:rStyle w:val="ac"/>
                <w:noProof/>
              </w:rPr>
              <w:t>2.5.1</w:t>
            </w:r>
            <w:r w:rsidR="008A590D">
              <w:rPr>
                <w:noProof/>
              </w:rPr>
              <w:tab/>
            </w:r>
            <w:r w:rsidR="008A590D" w:rsidRPr="00CC2BFE">
              <w:rPr>
                <w:rStyle w:val="ac"/>
                <w:noProof/>
              </w:rPr>
              <w:t>dummy</w:t>
            </w:r>
            <w:r w:rsidR="008A590D" w:rsidRPr="00CC2BFE">
              <w:rPr>
                <w:rStyle w:val="ac"/>
                <w:noProof/>
              </w:rPr>
              <w:t>实例</w:t>
            </w:r>
            <w:r w:rsidR="008A590D">
              <w:rPr>
                <w:noProof/>
                <w:webHidden/>
              </w:rPr>
              <w:tab/>
            </w:r>
            <w:r w:rsidR="008A590D">
              <w:rPr>
                <w:noProof/>
                <w:webHidden/>
              </w:rPr>
              <w:fldChar w:fldCharType="begin"/>
            </w:r>
            <w:r w:rsidR="008A590D">
              <w:rPr>
                <w:noProof/>
                <w:webHidden/>
              </w:rPr>
              <w:instrText xml:space="preserve"> PAGEREF _Toc11788458 \h </w:instrText>
            </w:r>
            <w:r w:rsidR="008A590D">
              <w:rPr>
                <w:noProof/>
                <w:webHidden/>
              </w:rPr>
            </w:r>
            <w:r w:rsidR="008A590D">
              <w:rPr>
                <w:noProof/>
                <w:webHidden/>
              </w:rPr>
              <w:fldChar w:fldCharType="separate"/>
            </w:r>
            <w:r w:rsidR="008A590D">
              <w:rPr>
                <w:noProof/>
                <w:webHidden/>
              </w:rPr>
              <w:t>16</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59" w:history="1">
            <w:r w:rsidR="008A590D" w:rsidRPr="00CC2BFE">
              <w:rPr>
                <w:rStyle w:val="ac"/>
                <w:noProof/>
              </w:rPr>
              <w:t>2.5.2</w:t>
            </w:r>
            <w:r w:rsidR="008A590D">
              <w:rPr>
                <w:noProof/>
              </w:rPr>
              <w:tab/>
            </w:r>
            <w:r w:rsidR="008A590D" w:rsidRPr="00CC2BFE">
              <w:rPr>
                <w:rStyle w:val="ac"/>
                <w:noProof/>
              </w:rPr>
              <w:t>恢复参数文件</w:t>
            </w:r>
            <w:r w:rsidR="008A590D">
              <w:rPr>
                <w:noProof/>
                <w:webHidden/>
              </w:rPr>
              <w:tab/>
            </w:r>
            <w:r w:rsidR="008A590D">
              <w:rPr>
                <w:noProof/>
                <w:webHidden/>
              </w:rPr>
              <w:fldChar w:fldCharType="begin"/>
            </w:r>
            <w:r w:rsidR="008A590D">
              <w:rPr>
                <w:noProof/>
                <w:webHidden/>
              </w:rPr>
              <w:instrText xml:space="preserve"> PAGEREF _Toc11788459 \h </w:instrText>
            </w:r>
            <w:r w:rsidR="008A590D">
              <w:rPr>
                <w:noProof/>
                <w:webHidden/>
              </w:rPr>
            </w:r>
            <w:r w:rsidR="008A590D">
              <w:rPr>
                <w:noProof/>
                <w:webHidden/>
              </w:rPr>
              <w:fldChar w:fldCharType="separate"/>
            </w:r>
            <w:r w:rsidR="008A590D">
              <w:rPr>
                <w:noProof/>
                <w:webHidden/>
              </w:rPr>
              <w:t>17</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60" w:history="1">
            <w:r w:rsidR="008A590D" w:rsidRPr="00CC2BFE">
              <w:rPr>
                <w:rStyle w:val="ac"/>
                <w:noProof/>
              </w:rPr>
              <w:t>2.5.3</w:t>
            </w:r>
            <w:r w:rsidR="008A590D">
              <w:rPr>
                <w:noProof/>
              </w:rPr>
              <w:tab/>
            </w:r>
            <w:r w:rsidR="008A590D" w:rsidRPr="00CC2BFE">
              <w:rPr>
                <w:rStyle w:val="ac"/>
                <w:noProof/>
              </w:rPr>
              <w:t>恢复控制文件</w:t>
            </w:r>
            <w:r w:rsidR="008A590D">
              <w:rPr>
                <w:noProof/>
                <w:webHidden/>
              </w:rPr>
              <w:tab/>
            </w:r>
            <w:r w:rsidR="008A590D">
              <w:rPr>
                <w:noProof/>
                <w:webHidden/>
              </w:rPr>
              <w:fldChar w:fldCharType="begin"/>
            </w:r>
            <w:r w:rsidR="008A590D">
              <w:rPr>
                <w:noProof/>
                <w:webHidden/>
              </w:rPr>
              <w:instrText xml:space="preserve"> PAGEREF _Toc11788460 \h </w:instrText>
            </w:r>
            <w:r w:rsidR="008A590D">
              <w:rPr>
                <w:noProof/>
                <w:webHidden/>
              </w:rPr>
            </w:r>
            <w:r w:rsidR="008A590D">
              <w:rPr>
                <w:noProof/>
                <w:webHidden/>
              </w:rPr>
              <w:fldChar w:fldCharType="separate"/>
            </w:r>
            <w:r w:rsidR="008A590D">
              <w:rPr>
                <w:noProof/>
                <w:webHidden/>
              </w:rPr>
              <w:t>17</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61" w:history="1">
            <w:r w:rsidR="008A590D" w:rsidRPr="00CC2BFE">
              <w:rPr>
                <w:rStyle w:val="ac"/>
                <w:noProof/>
              </w:rPr>
              <w:t>2.5.4</w:t>
            </w:r>
            <w:r w:rsidR="008A590D">
              <w:rPr>
                <w:noProof/>
              </w:rPr>
              <w:tab/>
            </w:r>
            <w:r w:rsidR="008A590D" w:rsidRPr="00CC2BFE">
              <w:rPr>
                <w:rStyle w:val="ac"/>
                <w:noProof/>
              </w:rPr>
              <w:t>恢复数据库</w:t>
            </w:r>
            <w:r w:rsidR="008A590D">
              <w:rPr>
                <w:noProof/>
                <w:webHidden/>
              </w:rPr>
              <w:tab/>
            </w:r>
            <w:r w:rsidR="008A590D">
              <w:rPr>
                <w:noProof/>
                <w:webHidden/>
              </w:rPr>
              <w:fldChar w:fldCharType="begin"/>
            </w:r>
            <w:r w:rsidR="008A590D">
              <w:rPr>
                <w:noProof/>
                <w:webHidden/>
              </w:rPr>
              <w:instrText xml:space="preserve"> PAGEREF _Toc11788461 \h </w:instrText>
            </w:r>
            <w:r w:rsidR="008A590D">
              <w:rPr>
                <w:noProof/>
                <w:webHidden/>
              </w:rPr>
            </w:r>
            <w:r w:rsidR="008A590D">
              <w:rPr>
                <w:noProof/>
                <w:webHidden/>
              </w:rPr>
              <w:fldChar w:fldCharType="separate"/>
            </w:r>
            <w:r w:rsidR="008A590D">
              <w:rPr>
                <w:noProof/>
                <w:webHidden/>
              </w:rPr>
              <w:t>17</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62" w:history="1">
            <w:r w:rsidR="008A590D" w:rsidRPr="00CC2BFE">
              <w:rPr>
                <w:rStyle w:val="ac"/>
                <w:noProof/>
              </w:rPr>
              <w:t>2.5.5</w:t>
            </w:r>
            <w:r w:rsidR="008A590D">
              <w:rPr>
                <w:noProof/>
              </w:rPr>
              <w:tab/>
            </w:r>
            <w:r w:rsidR="008A590D" w:rsidRPr="00CC2BFE">
              <w:rPr>
                <w:rStyle w:val="ac"/>
                <w:noProof/>
              </w:rPr>
              <w:t>修改</w:t>
            </w:r>
            <w:r w:rsidR="008A590D" w:rsidRPr="00CC2BFE">
              <w:rPr>
                <w:rStyle w:val="ac"/>
                <w:noProof/>
              </w:rPr>
              <w:t>cluster</w:t>
            </w:r>
            <w:r w:rsidR="008A590D" w:rsidRPr="00CC2BFE">
              <w:rPr>
                <w:rStyle w:val="ac"/>
                <w:noProof/>
              </w:rPr>
              <w:t>参数</w:t>
            </w:r>
            <w:r w:rsidR="008A590D">
              <w:rPr>
                <w:noProof/>
                <w:webHidden/>
              </w:rPr>
              <w:tab/>
            </w:r>
            <w:r w:rsidR="008A590D">
              <w:rPr>
                <w:noProof/>
                <w:webHidden/>
              </w:rPr>
              <w:fldChar w:fldCharType="begin"/>
            </w:r>
            <w:r w:rsidR="008A590D">
              <w:rPr>
                <w:noProof/>
                <w:webHidden/>
              </w:rPr>
              <w:instrText xml:space="preserve"> PAGEREF _Toc11788462 \h </w:instrText>
            </w:r>
            <w:r w:rsidR="008A590D">
              <w:rPr>
                <w:noProof/>
                <w:webHidden/>
              </w:rPr>
            </w:r>
            <w:r w:rsidR="008A590D">
              <w:rPr>
                <w:noProof/>
                <w:webHidden/>
              </w:rPr>
              <w:fldChar w:fldCharType="separate"/>
            </w:r>
            <w:r w:rsidR="008A590D">
              <w:rPr>
                <w:noProof/>
                <w:webHidden/>
              </w:rPr>
              <w:t>18</w:t>
            </w:r>
            <w:r w:rsidR="008A590D">
              <w:rPr>
                <w:noProof/>
                <w:webHidden/>
              </w:rPr>
              <w:fldChar w:fldCharType="end"/>
            </w:r>
          </w:hyperlink>
        </w:p>
        <w:p w:rsidR="008A590D" w:rsidRDefault="0097265B">
          <w:pPr>
            <w:pStyle w:val="TOC2"/>
            <w:tabs>
              <w:tab w:val="left" w:pos="1050"/>
              <w:tab w:val="right" w:leader="dot" w:pos="8296"/>
            </w:tabs>
            <w:rPr>
              <w:noProof/>
            </w:rPr>
          </w:pPr>
          <w:hyperlink w:anchor="_Toc11788463" w:history="1">
            <w:r w:rsidR="008A590D" w:rsidRPr="00CC2BFE">
              <w:rPr>
                <w:rStyle w:val="ac"/>
                <w:noProof/>
              </w:rPr>
              <w:t>2.6</w:t>
            </w:r>
            <w:r w:rsidR="008A590D">
              <w:rPr>
                <w:noProof/>
              </w:rPr>
              <w:tab/>
            </w:r>
            <w:r w:rsidR="008A590D" w:rsidRPr="00CC2BFE">
              <w:rPr>
                <w:rStyle w:val="ac"/>
                <w:noProof/>
              </w:rPr>
              <w:t>创建</w:t>
            </w:r>
            <w:r w:rsidR="008A590D" w:rsidRPr="00CC2BFE">
              <w:rPr>
                <w:rStyle w:val="ac"/>
                <w:noProof/>
              </w:rPr>
              <w:t>standby redo</w:t>
            </w:r>
            <w:r w:rsidR="008A590D">
              <w:rPr>
                <w:noProof/>
                <w:webHidden/>
              </w:rPr>
              <w:tab/>
            </w:r>
            <w:r w:rsidR="008A590D">
              <w:rPr>
                <w:noProof/>
                <w:webHidden/>
              </w:rPr>
              <w:fldChar w:fldCharType="begin"/>
            </w:r>
            <w:r w:rsidR="008A590D">
              <w:rPr>
                <w:noProof/>
                <w:webHidden/>
              </w:rPr>
              <w:instrText xml:space="preserve"> PAGEREF _Toc11788463 \h </w:instrText>
            </w:r>
            <w:r w:rsidR="008A590D">
              <w:rPr>
                <w:noProof/>
                <w:webHidden/>
              </w:rPr>
            </w:r>
            <w:r w:rsidR="008A590D">
              <w:rPr>
                <w:noProof/>
                <w:webHidden/>
              </w:rPr>
              <w:fldChar w:fldCharType="separate"/>
            </w:r>
            <w:r w:rsidR="008A590D">
              <w:rPr>
                <w:noProof/>
                <w:webHidden/>
              </w:rPr>
              <w:t>18</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64" w:history="1">
            <w:r w:rsidR="008A590D" w:rsidRPr="00CC2BFE">
              <w:rPr>
                <w:rStyle w:val="ac"/>
                <w:noProof/>
              </w:rPr>
              <w:t>2.6.1</w:t>
            </w:r>
            <w:r w:rsidR="008A590D">
              <w:rPr>
                <w:noProof/>
              </w:rPr>
              <w:tab/>
            </w:r>
            <w:r w:rsidR="008A590D" w:rsidRPr="00CC2BFE">
              <w:rPr>
                <w:rStyle w:val="ac"/>
                <w:noProof/>
              </w:rPr>
              <w:t>查看主库日志文件大小</w:t>
            </w:r>
            <w:r w:rsidR="008A590D">
              <w:rPr>
                <w:noProof/>
                <w:webHidden/>
              </w:rPr>
              <w:tab/>
            </w:r>
            <w:r w:rsidR="008A590D">
              <w:rPr>
                <w:noProof/>
                <w:webHidden/>
              </w:rPr>
              <w:fldChar w:fldCharType="begin"/>
            </w:r>
            <w:r w:rsidR="008A590D">
              <w:rPr>
                <w:noProof/>
                <w:webHidden/>
              </w:rPr>
              <w:instrText xml:space="preserve"> PAGEREF _Toc11788464 \h </w:instrText>
            </w:r>
            <w:r w:rsidR="008A590D">
              <w:rPr>
                <w:noProof/>
                <w:webHidden/>
              </w:rPr>
            </w:r>
            <w:r w:rsidR="008A590D">
              <w:rPr>
                <w:noProof/>
                <w:webHidden/>
              </w:rPr>
              <w:fldChar w:fldCharType="separate"/>
            </w:r>
            <w:r w:rsidR="008A590D">
              <w:rPr>
                <w:noProof/>
                <w:webHidden/>
              </w:rPr>
              <w:t>18</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65" w:history="1">
            <w:r w:rsidR="008A590D" w:rsidRPr="00CC2BFE">
              <w:rPr>
                <w:rStyle w:val="ac"/>
                <w:noProof/>
              </w:rPr>
              <w:t>2.6.2</w:t>
            </w:r>
            <w:r w:rsidR="008A590D">
              <w:rPr>
                <w:noProof/>
              </w:rPr>
              <w:tab/>
            </w:r>
            <w:r w:rsidR="008A590D" w:rsidRPr="00CC2BFE">
              <w:rPr>
                <w:rStyle w:val="ac"/>
                <w:noProof/>
              </w:rPr>
              <w:t>创建</w:t>
            </w:r>
            <w:r w:rsidR="008A590D" w:rsidRPr="00CC2BFE">
              <w:rPr>
                <w:rStyle w:val="ac"/>
                <w:noProof/>
              </w:rPr>
              <w:t>standby</w:t>
            </w:r>
            <w:r w:rsidR="008A590D" w:rsidRPr="00CC2BFE">
              <w:rPr>
                <w:rStyle w:val="ac"/>
                <w:noProof/>
              </w:rPr>
              <w:t>日志组</w:t>
            </w:r>
            <w:r w:rsidR="008A590D">
              <w:rPr>
                <w:noProof/>
                <w:webHidden/>
              </w:rPr>
              <w:tab/>
            </w:r>
            <w:r w:rsidR="008A590D">
              <w:rPr>
                <w:noProof/>
                <w:webHidden/>
              </w:rPr>
              <w:fldChar w:fldCharType="begin"/>
            </w:r>
            <w:r w:rsidR="008A590D">
              <w:rPr>
                <w:noProof/>
                <w:webHidden/>
              </w:rPr>
              <w:instrText xml:space="preserve"> PAGEREF _Toc11788465 \h </w:instrText>
            </w:r>
            <w:r w:rsidR="008A590D">
              <w:rPr>
                <w:noProof/>
                <w:webHidden/>
              </w:rPr>
            </w:r>
            <w:r w:rsidR="008A590D">
              <w:rPr>
                <w:noProof/>
                <w:webHidden/>
              </w:rPr>
              <w:fldChar w:fldCharType="separate"/>
            </w:r>
            <w:r w:rsidR="008A590D">
              <w:rPr>
                <w:noProof/>
                <w:webHidden/>
              </w:rPr>
              <w:t>18</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66" w:history="1">
            <w:r w:rsidR="008A590D" w:rsidRPr="00CC2BFE">
              <w:rPr>
                <w:rStyle w:val="ac"/>
                <w:noProof/>
              </w:rPr>
              <w:t>2.6.3</w:t>
            </w:r>
            <w:r w:rsidR="008A590D">
              <w:rPr>
                <w:noProof/>
              </w:rPr>
              <w:tab/>
            </w:r>
            <w:r w:rsidR="008A590D" w:rsidRPr="00CC2BFE">
              <w:rPr>
                <w:rStyle w:val="ac"/>
                <w:noProof/>
              </w:rPr>
              <w:t>备库介质恢复</w:t>
            </w:r>
            <w:r w:rsidR="008A590D">
              <w:rPr>
                <w:noProof/>
                <w:webHidden/>
              </w:rPr>
              <w:tab/>
            </w:r>
            <w:r w:rsidR="008A590D">
              <w:rPr>
                <w:noProof/>
                <w:webHidden/>
              </w:rPr>
              <w:fldChar w:fldCharType="begin"/>
            </w:r>
            <w:r w:rsidR="008A590D">
              <w:rPr>
                <w:noProof/>
                <w:webHidden/>
              </w:rPr>
              <w:instrText xml:space="preserve"> PAGEREF _Toc11788466 \h </w:instrText>
            </w:r>
            <w:r w:rsidR="008A590D">
              <w:rPr>
                <w:noProof/>
                <w:webHidden/>
              </w:rPr>
            </w:r>
            <w:r w:rsidR="008A590D">
              <w:rPr>
                <w:noProof/>
                <w:webHidden/>
              </w:rPr>
              <w:fldChar w:fldCharType="separate"/>
            </w:r>
            <w:r w:rsidR="008A590D">
              <w:rPr>
                <w:noProof/>
                <w:webHidden/>
              </w:rPr>
              <w:t>19</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67" w:history="1">
            <w:r w:rsidR="008A590D" w:rsidRPr="00CC2BFE">
              <w:rPr>
                <w:rStyle w:val="ac"/>
                <w:noProof/>
              </w:rPr>
              <w:t>2.6.4</w:t>
            </w:r>
            <w:r w:rsidR="008A590D">
              <w:rPr>
                <w:noProof/>
              </w:rPr>
              <w:tab/>
            </w:r>
            <w:r w:rsidR="008A590D" w:rsidRPr="00CC2BFE">
              <w:rPr>
                <w:rStyle w:val="ac"/>
                <w:noProof/>
              </w:rPr>
              <w:t>开启日志投递</w:t>
            </w:r>
            <w:r w:rsidR="008A590D">
              <w:rPr>
                <w:noProof/>
                <w:webHidden/>
              </w:rPr>
              <w:tab/>
            </w:r>
            <w:r w:rsidR="008A590D">
              <w:rPr>
                <w:noProof/>
                <w:webHidden/>
              </w:rPr>
              <w:fldChar w:fldCharType="begin"/>
            </w:r>
            <w:r w:rsidR="008A590D">
              <w:rPr>
                <w:noProof/>
                <w:webHidden/>
              </w:rPr>
              <w:instrText xml:space="preserve"> PAGEREF _Toc11788467 \h </w:instrText>
            </w:r>
            <w:r w:rsidR="008A590D">
              <w:rPr>
                <w:noProof/>
                <w:webHidden/>
              </w:rPr>
            </w:r>
            <w:r w:rsidR="008A590D">
              <w:rPr>
                <w:noProof/>
                <w:webHidden/>
              </w:rPr>
              <w:fldChar w:fldCharType="separate"/>
            </w:r>
            <w:r w:rsidR="008A590D">
              <w:rPr>
                <w:noProof/>
                <w:webHidden/>
              </w:rPr>
              <w:t>19</w:t>
            </w:r>
            <w:r w:rsidR="008A590D">
              <w:rPr>
                <w:noProof/>
                <w:webHidden/>
              </w:rPr>
              <w:fldChar w:fldCharType="end"/>
            </w:r>
          </w:hyperlink>
        </w:p>
        <w:p w:rsidR="008A590D" w:rsidRDefault="0097265B">
          <w:pPr>
            <w:pStyle w:val="TOC2"/>
            <w:tabs>
              <w:tab w:val="left" w:pos="1050"/>
              <w:tab w:val="right" w:leader="dot" w:pos="8296"/>
            </w:tabs>
            <w:rPr>
              <w:noProof/>
            </w:rPr>
          </w:pPr>
          <w:hyperlink w:anchor="_Toc11788468" w:history="1">
            <w:r w:rsidR="008A590D" w:rsidRPr="00CC2BFE">
              <w:rPr>
                <w:rStyle w:val="ac"/>
                <w:noProof/>
              </w:rPr>
              <w:t>2.7</w:t>
            </w:r>
            <w:r w:rsidR="008A590D">
              <w:rPr>
                <w:noProof/>
              </w:rPr>
              <w:tab/>
            </w:r>
            <w:r w:rsidR="008A590D" w:rsidRPr="00CC2BFE">
              <w:rPr>
                <w:rStyle w:val="ac"/>
                <w:noProof/>
              </w:rPr>
              <w:t>备库添加相关资源</w:t>
            </w:r>
            <w:r w:rsidR="008A590D">
              <w:rPr>
                <w:noProof/>
                <w:webHidden/>
              </w:rPr>
              <w:tab/>
            </w:r>
            <w:r w:rsidR="008A590D">
              <w:rPr>
                <w:noProof/>
                <w:webHidden/>
              </w:rPr>
              <w:fldChar w:fldCharType="begin"/>
            </w:r>
            <w:r w:rsidR="008A590D">
              <w:rPr>
                <w:noProof/>
                <w:webHidden/>
              </w:rPr>
              <w:instrText xml:space="preserve"> PAGEREF _Toc11788468 \h </w:instrText>
            </w:r>
            <w:r w:rsidR="008A590D">
              <w:rPr>
                <w:noProof/>
                <w:webHidden/>
              </w:rPr>
            </w:r>
            <w:r w:rsidR="008A590D">
              <w:rPr>
                <w:noProof/>
                <w:webHidden/>
              </w:rPr>
              <w:fldChar w:fldCharType="separate"/>
            </w:r>
            <w:r w:rsidR="008A590D">
              <w:rPr>
                <w:noProof/>
                <w:webHidden/>
              </w:rPr>
              <w:t>19</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69" w:history="1">
            <w:r w:rsidR="008A590D" w:rsidRPr="00CC2BFE">
              <w:rPr>
                <w:rStyle w:val="ac"/>
                <w:noProof/>
              </w:rPr>
              <w:t>2.7.1</w:t>
            </w:r>
            <w:r w:rsidR="008A590D">
              <w:rPr>
                <w:noProof/>
              </w:rPr>
              <w:tab/>
            </w:r>
            <w:r w:rsidR="008A590D" w:rsidRPr="00CC2BFE">
              <w:rPr>
                <w:rStyle w:val="ac"/>
                <w:noProof/>
              </w:rPr>
              <w:t>新增服务名到</w:t>
            </w:r>
            <w:r w:rsidR="008A590D" w:rsidRPr="00CC2BFE">
              <w:rPr>
                <w:rStyle w:val="ac"/>
                <w:noProof/>
              </w:rPr>
              <w:t>CRS</w:t>
            </w:r>
            <w:r w:rsidR="008A590D" w:rsidRPr="00CC2BFE">
              <w:rPr>
                <w:rStyle w:val="ac"/>
                <w:noProof/>
              </w:rPr>
              <w:t>资源</w:t>
            </w:r>
            <w:r w:rsidR="008A590D">
              <w:rPr>
                <w:noProof/>
                <w:webHidden/>
              </w:rPr>
              <w:tab/>
            </w:r>
            <w:r w:rsidR="008A590D">
              <w:rPr>
                <w:noProof/>
                <w:webHidden/>
              </w:rPr>
              <w:fldChar w:fldCharType="begin"/>
            </w:r>
            <w:r w:rsidR="008A590D">
              <w:rPr>
                <w:noProof/>
                <w:webHidden/>
              </w:rPr>
              <w:instrText xml:space="preserve"> PAGEREF _Toc11788469 \h </w:instrText>
            </w:r>
            <w:r w:rsidR="008A590D">
              <w:rPr>
                <w:noProof/>
                <w:webHidden/>
              </w:rPr>
            </w:r>
            <w:r w:rsidR="008A590D">
              <w:rPr>
                <w:noProof/>
                <w:webHidden/>
              </w:rPr>
              <w:fldChar w:fldCharType="separate"/>
            </w:r>
            <w:r w:rsidR="008A590D">
              <w:rPr>
                <w:noProof/>
                <w:webHidden/>
              </w:rPr>
              <w:t>19</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70" w:history="1">
            <w:r w:rsidR="008A590D" w:rsidRPr="00CC2BFE">
              <w:rPr>
                <w:rStyle w:val="ac"/>
                <w:noProof/>
              </w:rPr>
              <w:t>2.7.2</w:t>
            </w:r>
            <w:r w:rsidR="008A590D">
              <w:rPr>
                <w:noProof/>
              </w:rPr>
              <w:tab/>
            </w:r>
            <w:r w:rsidR="008A590D" w:rsidRPr="00CC2BFE">
              <w:rPr>
                <w:rStyle w:val="ac"/>
                <w:noProof/>
              </w:rPr>
              <w:t>查看服务资源状态</w:t>
            </w:r>
            <w:r w:rsidR="008A590D">
              <w:rPr>
                <w:noProof/>
                <w:webHidden/>
              </w:rPr>
              <w:tab/>
            </w:r>
            <w:r w:rsidR="008A590D">
              <w:rPr>
                <w:noProof/>
                <w:webHidden/>
              </w:rPr>
              <w:fldChar w:fldCharType="begin"/>
            </w:r>
            <w:r w:rsidR="008A590D">
              <w:rPr>
                <w:noProof/>
                <w:webHidden/>
              </w:rPr>
              <w:instrText xml:space="preserve"> PAGEREF _Toc11788470 \h </w:instrText>
            </w:r>
            <w:r w:rsidR="008A590D">
              <w:rPr>
                <w:noProof/>
                <w:webHidden/>
              </w:rPr>
            </w:r>
            <w:r w:rsidR="008A590D">
              <w:rPr>
                <w:noProof/>
                <w:webHidden/>
              </w:rPr>
              <w:fldChar w:fldCharType="separate"/>
            </w:r>
            <w:r w:rsidR="008A590D">
              <w:rPr>
                <w:noProof/>
                <w:webHidden/>
              </w:rPr>
              <w:t>19</w:t>
            </w:r>
            <w:r w:rsidR="008A590D">
              <w:rPr>
                <w:noProof/>
                <w:webHidden/>
              </w:rPr>
              <w:fldChar w:fldCharType="end"/>
            </w:r>
          </w:hyperlink>
        </w:p>
        <w:p w:rsidR="008A590D" w:rsidRDefault="0097265B">
          <w:pPr>
            <w:pStyle w:val="TOC2"/>
            <w:tabs>
              <w:tab w:val="left" w:pos="1050"/>
              <w:tab w:val="right" w:leader="dot" w:pos="8296"/>
            </w:tabs>
            <w:rPr>
              <w:noProof/>
            </w:rPr>
          </w:pPr>
          <w:hyperlink w:anchor="_Toc11788471" w:history="1">
            <w:r w:rsidR="008A590D" w:rsidRPr="00CC2BFE">
              <w:rPr>
                <w:rStyle w:val="ac"/>
                <w:noProof/>
              </w:rPr>
              <w:t>2.8</w:t>
            </w:r>
            <w:r w:rsidR="008A590D">
              <w:rPr>
                <w:noProof/>
              </w:rPr>
              <w:tab/>
            </w:r>
            <w:r w:rsidR="008A590D" w:rsidRPr="00CC2BFE">
              <w:rPr>
                <w:rStyle w:val="ac"/>
                <w:noProof/>
              </w:rPr>
              <w:t>同步状态检查</w:t>
            </w:r>
            <w:r w:rsidR="008A590D">
              <w:rPr>
                <w:noProof/>
                <w:webHidden/>
              </w:rPr>
              <w:tab/>
            </w:r>
            <w:r w:rsidR="008A590D">
              <w:rPr>
                <w:noProof/>
                <w:webHidden/>
              </w:rPr>
              <w:fldChar w:fldCharType="begin"/>
            </w:r>
            <w:r w:rsidR="008A590D">
              <w:rPr>
                <w:noProof/>
                <w:webHidden/>
              </w:rPr>
              <w:instrText xml:space="preserve"> PAGEREF _Toc11788471 \h </w:instrText>
            </w:r>
            <w:r w:rsidR="008A590D">
              <w:rPr>
                <w:noProof/>
                <w:webHidden/>
              </w:rPr>
            </w:r>
            <w:r w:rsidR="008A590D">
              <w:rPr>
                <w:noProof/>
                <w:webHidden/>
              </w:rPr>
              <w:fldChar w:fldCharType="separate"/>
            </w:r>
            <w:r w:rsidR="008A590D">
              <w:rPr>
                <w:noProof/>
                <w:webHidden/>
              </w:rPr>
              <w:t>20</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72" w:history="1">
            <w:r w:rsidR="008A590D" w:rsidRPr="00CC2BFE">
              <w:rPr>
                <w:rStyle w:val="ac"/>
                <w:noProof/>
              </w:rPr>
              <w:t>2.8.1</w:t>
            </w:r>
            <w:r w:rsidR="008A590D">
              <w:rPr>
                <w:noProof/>
              </w:rPr>
              <w:tab/>
            </w:r>
            <w:r w:rsidR="008A590D" w:rsidRPr="00CC2BFE">
              <w:rPr>
                <w:rStyle w:val="ac"/>
                <w:noProof/>
              </w:rPr>
              <w:t>查看备库警告日志</w:t>
            </w:r>
            <w:r w:rsidR="008A590D">
              <w:rPr>
                <w:noProof/>
                <w:webHidden/>
              </w:rPr>
              <w:tab/>
            </w:r>
            <w:r w:rsidR="008A590D">
              <w:rPr>
                <w:noProof/>
                <w:webHidden/>
              </w:rPr>
              <w:fldChar w:fldCharType="begin"/>
            </w:r>
            <w:r w:rsidR="008A590D">
              <w:rPr>
                <w:noProof/>
                <w:webHidden/>
              </w:rPr>
              <w:instrText xml:space="preserve"> PAGEREF _Toc11788472 \h </w:instrText>
            </w:r>
            <w:r w:rsidR="008A590D">
              <w:rPr>
                <w:noProof/>
                <w:webHidden/>
              </w:rPr>
            </w:r>
            <w:r w:rsidR="008A590D">
              <w:rPr>
                <w:noProof/>
                <w:webHidden/>
              </w:rPr>
              <w:fldChar w:fldCharType="separate"/>
            </w:r>
            <w:r w:rsidR="008A590D">
              <w:rPr>
                <w:noProof/>
                <w:webHidden/>
              </w:rPr>
              <w:t>20</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73" w:history="1">
            <w:r w:rsidR="008A590D" w:rsidRPr="00CC2BFE">
              <w:rPr>
                <w:rStyle w:val="ac"/>
                <w:noProof/>
              </w:rPr>
              <w:t>2.8.2</w:t>
            </w:r>
            <w:r w:rsidR="008A590D">
              <w:rPr>
                <w:noProof/>
              </w:rPr>
              <w:tab/>
            </w:r>
            <w:r w:rsidR="008A590D" w:rsidRPr="00CC2BFE">
              <w:rPr>
                <w:rStyle w:val="ac"/>
                <w:noProof/>
              </w:rPr>
              <w:t>mrp</w:t>
            </w:r>
            <w:r w:rsidR="008A590D" w:rsidRPr="00CC2BFE">
              <w:rPr>
                <w:rStyle w:val="ac"/>
                <w:noProof/>
              </w:rPr>
              <w:t>进程状态检查</w:t>
            </w:r>
            <w:r w:rsidR="008A590D">
              <w:rPr>
                <w:noProof/>
                <w:webHidden/>
              </w:rPr>
              <w:tab/>
            </w:r>
            <w:r w:rsidR="008A590D">
              <w:rPr>
                <w:noProof/>
                <w:webHidden/>
              </w:rPr>
              <w:fldChar w:fldCharType="begin"/>
            </w:r>
            <w:r w:rsidR="008A590D">
              <w:rPr>
                <w:noProof/>
                <w:webHidden/>
              </w:rPr>
              <w:instrText xml:space="preserve"> PAGEREF _Toc11788473 \h </w:instrText>
            </w:r>
            <w:r w:rsidR="008A590D">
              <w:rPr>
                <w:noProof/>
                <w:webHidden/>
              </w:rPr>
            </w:r>
            <w:r w:rsidR="008A590D">
              <w:rPr>
                <w:noProof/>
                <w:webHidden/>
              </w:rPr>
              <w:fldChar w:fldCharType="separate"/>
            </w:r>
            <w:r w:rsidR="008A590D">
              <w:rPr>
                <w:noProof/>
                <w:webHidden/>
              </w:rPr>
              <w:t>20</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74" w:history="1">
            <w:r w:rsidR="008A590D" w:rsidRPr="00CC2BFE">
              <w:rPr>
                <w:rStyle w:val="ac"/>
                <w:noProof/>
              </w:rPr>
              <w:t>2.8.3</w:t>
            </w:r>
            <w:r w:rsidR="008A590D">
              <w:rPr>
                <w:noProof/>
              </w:rPr>
              <w:tab/>
            </w:r>
            <w:r w:rsidR="008A590D" w:rsidRPr="00CC2BFE">
              <w:rPr>
                <w:rStyle w:val="ac"/>
                <w:noProof/>
              </w:rPr>
              <w:t>外部归档文件处理</w:t>
            </w:r>
            <w:r w:rsidR="008A590D">
              <w:rPr>
                <w:noProof/>
                <w:webHidden/>
              </w:rPr>
              <w:tab/>
            </w:r>
            <w:r w:rsidR="008A590D">
              <w:rPr>
                <w:noProof/>
                <w:webHidden/>
              </w:rPr>
              <w:fldChar w:fldCharType="begin"/>
            </w:r>
            <w:r w:rsidR="008A590D">
              <w:rPr>
                <w:noProof/>
                <w:webHidden/>
              </w:rPr>
              <w:instrText xml:space="preserve"> PAGEREF _Toc11788474 \h </w:instrText>
            </w:r>
            <w:r w:rsidR="008A590D">
              <w:rPr>
                <w:noProof/>
                <w:webHidden/>
              </w:rPr>
            </w:r>
            <w:r w:rsidR="008A590D">
              <w:rPr>
                <w:noProof/>
                <w:webHidden/>
              </w:rPr>
              <w:fldChar w:fldCharType="separate"/>
            </w:r>
            <w:r w:rsidR="008A590D">
              <w:rPr>
                <w:noProof/>
                <w:webHidden/>
              </w:rPr>
              <w:t>20</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75" w:history="1">
            <w:r w:rsidR="008A590D" w:rsidRPr="00CC2BFE">
              <w:rPr>
                <w:rStyle w:val="ac"/>
                <w:noProof/>
              </w:rPr>
              <w:t>2.8.4</w:t>
            </w:r>
            <w:r w:rsidR="008A590D">
              <w:rPr>
                <w:noProof/>
              </w:rPr>
              <w:tab/>
            </w:r>
            <w:r w:rsidR="008A590D" w:rsidRPr="00CC2BFE">
              <w:rPr>
                <w:rStyle w:val="ac"/>
                <w:noProof/>
              </w:rPr>
              <w:t>日志接收与同步检查</w:t>
            </w:r>
            <w:r w:rsidR="008A590D">
              <w:rPr>
                <w:noProof/>
                <w:webHidden/>
              </w:rPr>
              <w:tab/>
            </w:r>
            <w:r w:rsidR="008A590D">
              <w:rPr>
                <w:noProof/>
                <w:webHidden/>
              </w:rPr>
              <w:fldChar w:fldCharType="begin"/>
            </w:r>
            <w:r w:rsidR="008A590D">
              <w:rPr>
                <w:noProof/>
                <w:webHidden/>
              </w:rPr>
              <w:instrText xml:space="preserve"> PAGEREF _Toc11788475 \h </w:instrText>
            </w:r>
            <w:r w:rsidR="008A590D">
              <w:rPr>
                <w:noProof/>
                <w:webHidden/>
              </w:rPr>
            </w:r>
            <w:r w:rsidR="008A590D">
              <w:rPr>
                <w:noProof/>
                <w:webHidden/>
              </w:rPr>
              <w:fldChar w:fldCharType="separate"/>
            </w:r>
            <w:r w:rsidR="008A590D">
              <w:rPr>
                <w:noProof/>
                <w:webHidden/>
              </w:rPr>
              <w:t>20</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76" w:history="1">
            <w:r w:rsidR="008A590D" w:rsidRPr="00CC2BFE">
              <w:rPr>
                <w:rStyle w:val="ac"/>
                <w:noProof/>
              </w:rPr>
              <w:t>2.8.5</w:t>
            </w:r>
            <w:r w:rsidR="008A590D">
              <w:rPr>
                <w:noProof/>
              </w:rPr>
              <w:tab/>
            </w:r>
            <w:r w:rsidR="008A590D" w:rsidRPr="00CC2BFE">
              <w:rPr>
                <w:rStyle w:val="ac"/>
                <w:noProof/>
              </w:rPr>
              <w:t>延迟查询</w:t>
            </w:r>
            <w:r w:rsidR="008A590D">
              <w:rPr>
                <w:noProof/>
                <w:webHidden/>
              </w:rPr>
              <w:tab/>
            </w:r>
            <w:r w:rsidR="008A590D">
              <w:rPr>
                <w:noProof/>
                <w:webHidden/>
              </w:rPr>
              <w:fldChar w:fldCharType="begin"/>
            </w:r>
            <w:r w:rsidR="008A590D">
              <w:rPr>
                <w:noProof/>
                <w:webHidden/>
              </w:rPr>
              <w:instrText xml:space="preserve"> PAGEREF _Toc11788476 \h </w:instrText>
            </w:r>
            <w:r w:rsidR="008A590D">
              <w:rPr>
                <w:noProof/>
                <w:webHidden/>
              </w:rPr>
            </w:r>
            <w:r w:rsidR="008A590D">
              <w:rPr>
                <w:noProof/>
                <w:webHidden/>
              </w:rPr>
              <w:fldChar w:fldCharType="separate"/>
            </w:r>
            <w:r w:rsidR="008A590D">
              <w:rPr>
                <w:noProof/>
                <w:webHidden/>
              </w:rPr>
              <w:t>21</w:t>
            </w:r>
            <w:r w:rsidR="008A590D">
              <w:rPr>
                <w:noProof/>
                <w:webHidden/>
              </w:rPr>
              <w:fldChar w:fldCharType="end"/>
            </w:r>
          </w:hyperlink>
        </w:p>
        <w:p w:rsidR="008A590D" w:rsidRDefault="0097265B">
          <w:pPr>
            <w:pStyle w:val="TOC2"/>
            <w:tabs>
              <w:tab w:val="left" w:pos="1050"/>
              <w:tab w:val="right" w:leader="dot" w:pos="8296"/>
            </w:tabs>
            <w:rPr>
              <w:noProof/>
            </w:rPr>
          </w:pPr>
          <w:hyperlink w:anchor="_Toc11788477" w:history="1">
            <w:r w:rsidR="008A590D" w:rsidRPr="00CC2BFE">
              <w:rPr>
                <w:rStyle w:val="ac"/>
                <w:noProof/>
              </w:rPr>
              <w:t>2.9</w:t>
            </w:r>
            <w:r w:rsidR="008A590D">
              <w:rPr>
                <w:noProof/>
              </w:rPr>
              <w:tab/>
            </w:r>
            <w:r w:rsidR="008A590D" w:rsidRPr="00CC2BFE">
              <w:rPr>
                <w:rStyle w:val="ac"/>
                <w:noProof/>
              </w:rPr>
              <w:t>sgecln</w:t>
            </w:r>
            <w:r w:rsidR="008A590D" w:rsidRPr="00CC2BFE">
              <w:rPr>
                <w:rStyle w:val="ac"/>
                <w:noProof/>
              </w:rPr>
              <w:t>服务开启</w:t>
            </w:r>
            <w:r w:rsidR="008A590D">
              <w:rPr>
                <w:noProof/>
                <w:webHidden/>
              </w:rPr>
              <w:tab/>
            </w:r>
            <w:r w:rsidR="008A590D">
              <w:rPr>
                <w:noProof/>
                <w:webHidden/>
              </w:rPr>
              <w:fldChar w:fldCharType="begin"/>
            </w:r>
            <w:r w:rsidR="008A590D">
              <w:rPr>
                <w:noProof/>
                <w:webHidden/>
              </w:rPr>
              <w:instrText xml:space="preserve"> PAGEREF _Toc11788477 \h </w:instrText>
            </w:r>
            <w:r w:rsidR="008A590D">
              <w:rPr>
                <w:noProof/>
                <w:webHidden/>
              </w:rPr>
            </w:r>
            <w:r w:rsidR="008A590D">
              <w:rPr>
                <w:noProof/>
                <w:webHidden/>
              </w:rPr>
              <w:fldChar w:fldCharType="separate"/>
            </w:r>
            <w:r w:rsidR="008A590D">
              <w:rPr>
                <w:noProof/>
                <w:webHidden/>
              </w:rPr>
              <w:t>21</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78" w:history="1">
            <w:r w:rsidR="008A590D" w:rsidRPr="00CC2BFE">
              <w:rPr>
                <w:rStyle w:val="ac"/>
                <w:noProof/>
              </w:rPr>
              <w:t>2.9.1</w:t>
            </w:r>
            <w:r w:rsidR="008A590D">
              <w:rPr>
                <w:noProof/>
              </w:rPr>
              <w:tab/>
            </w:r>
            <w:r w:rsidR="008A590D" w:rsidRPr="00CC2BFE">
              <w:rPr>
                <w:rStyle w:val="ac"/>
                <w:noProof/>
              </w:rPr>
              <w:t>开启数据库为</w:t>
            </w:r>
            <w:r w:rsidR="008A590D" w:rsidRPr="00CC2BFE">
              <w:rPr>
                <w:rStyle w:val="ac"/>
                <w:noProof/>
              </w:rPr>
              <w:t>open</w:t>
            </w:r>
            <w:r w:rsidR="008A590D">
              <w:rPr>
                <w:noProof/>
                <w:webHidden/>
              </w:rPr>
              <w:tab/>
            </w:r>
            <w:r w:rsidR="008A590D">
              <w:rPr>
                <w:noProof/>
                <w:webHidden/>
              </w:rPr>
              <w:fldChar w:fldCharType="begin"/>
            </w:r>
            <w:r w:rsidR="008A590D">
              <w:rPr>
                <w:noProof/>
                <w:webHidden/>
              </w:rPr>
              <w:instrText xml:space="preserve"> PAGEREF _Toc11788478 \h </w:instrText>
            </w:r>
            <w:r w:rsidR="008A590D">
              <w:rPr>
                <w:noProof/>
                <w:webHidden/>
              </w:rPr>
            </w:r>
            <w:r w:rsidR="008A590D">
              <w:rPr>
                <w:noProof/>
                <w:webHidden/>
              </w:rPr>
              <w:fldChar w:fldCharType="separate"/>
            </w:r>
            <w:r w:rsidR="008A590D">
              <w:rPr>
                <w:noProof/>
                <w:webHidden/>
              </w:rPr>
              <w:t>21</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79" w:history="1">
            <w:r w:rsidR="008A590D" w:rsidRPr="00CC2BFE">
              <w:rPr>
                <w:rStyle w:val="ac"/>
                <w:noProof/>
              </w:rPr>
              <w:t>2.9.2</w:t>
            </w:r>
            <w:r w:rsidR="008A590D">
              <w:rPr>
                <w:noProof/>
              </w:rPr>
              <w:tab/>
            </w:r>
            <w:r w:rsidR="008A590D" w:rsidRPr="00CC2BFE">
              <w:rPr>
                <w:rStyle w:val="ac"/>
                <w:noProof/>
              </w:rPr>
              <w:t>开启</w:t>
            </w:r>
            <w:r w:rsidR="008A590D" w:rsidRPr="00CC2BFE">
              <w:rPr>
                <w:rStyle w:val="ac"/>
                <w:noProof/>
              </w:rPr>
              <w:t>sgecln</w:t>
            </w:r>
            <w:r w:rsidR="008A590D" w:rsidRPr="00CC2BFE">
              <w:rPr>
                <w:rStyle w:val="ac"/>
                <w:noProof/>
              </w:rPr>
              <w:t>服务</w:t>
            </w:r>
            <w:r w:rsidR="008A590D">
              <w:rPr>
                <w:noProof/>
                <w:webHidden/>
              </w:rPr>
              <w:tab/>
            </w:r>
            <w:r w:rsidR="008A590D">
              <w:rPr>
                <w:noProof/>
                <w:webHidden/>
              </w:rPr>
              <w:fldChar w:fldCharType="begin"/>
            </w:r>
            <w:r w:rsidR="008A590D">
              <w:rPr>
                <w:noProof/>
                <w:webHidden/>
              </w:rPr>
              <w:instrText xml:space="preserve"> PAGEREF _Toc11788479 \h </w:instrText>
            </w:r>
            <w:r w:rsidR="008A590D">
              <w:rPr>
                <w:noProof/>
                <w:webHidden/>
              </w:rPr>
            </w:r>
            <w:r w:rsidR="008A590D">
              <w:rPr>
                <w:noProof/>
                <w:webHidden/>
              </w:rPr>
              <w:fldChar w:fldCharType="separate"/>
            </w:r>
            <w:r w:rsidR="008A590D">
              <w:rPr>
                <w:noProof/>
                <w:webHidden/>
              </w:rPr>
              <w:t>21</w:t>
            </w:r>
            <w:r w:rsidR="008A590D">
              <w:rPr>
                <w:noProof/>
                <w:webHidden/>
              </w:rPr>
              <w:fldChar w:fldCharType="end"/>
            </w:r>
          </w:hyperlink>
        </w:p>
        <w:p w:rsidR="008A590D" w:rsidRDefault="0097265B">
          <w:pPr>
            <w:pStyle w:val="TOC2"/>
            <w:tabs>
              <w:tab w:val="left" w:pos="1050"/>
              <w:tab w:val="right" w:leader="dot" w:pos="8296"/>
            </w:tabs>
            <w:rPr>
              <w:noProof/>
            </w:rPr>
          </w:pPr>
          <w:hyperlink w:anchor="_Toc11788480" w:history="1">
            <w:r w:rsidR="008A590D" w:rsidRPr="00CC2BFE">
              <w:rPr>
                <w:rStyle w:val="ac"/>
                <w:noProof/>
              </w:rPr>
              <w:t>2.10</w:t>
            </w:r>
            <w:r w:rsidR="008A590D">
              <w:rPr>
                <w:noProof/>
              </w:rPr>
              <w:tab/>
            </w:r>
            <w:r w:rsidR="008A590D" w:rsidRPr="00CC2BFE">
              <w:rPr>
                <w:rStyle w:val="ac"/>
                <w:noProof/>
              </w:rPr>
              <w:t>SNAPSHOT STANDBY</w:t>
            </w:r>
            <w:r w:rsidR="008A590D" w:rsidRPr="00CC2BFE">
              <w:rPr>
                <w:rStyle w:val="ac"/>
                <w:noProof/>
              </w:rPr>
              <w:t>相关配置</w:t>
            </w:r>
            <w:r w:rsidR="008A590D">
              <w:rPr>
                <w:noProof/>
                <w:webHidden/>
              </w:rPr>
              <w:tab/>
            </w:r>
            <w:r w:rsidR="008A590D">
              <w:rPr>
                <w:noProof/>
                <w:webHidden/>
              </w:rPr>
              <w:fldChar w:fldCharType="begin"/>
            </w:r>
            <w:r w:rsidR="008A590D">
              <w:rPr>
                <w:noProof/>
                <w:webHidden/>
              </w:rPr>
              <w:instrText xml:space="preserve"> PAGEREF _Toc11788480 \h </w:instrText>
            </w:r>
            <w:r w:rsidR="008A590D">
              <w:rPr>
                <w:noProof/>
                <w:webHidden/>
              </w:rPr>
            </w:r>
            <w:r w:rsidR="008A590D">
              <w:rPr>
                <w:noProof/>
                <w:webHidden/>
              </w:rPr>
              <w:fldChar w:fldCharType="separate"/>
            </w:r>
            <w:r w:rsidR="008A590D">
              <w:rPr>
                <w:noProof/>
                <w:webHidden/>
              </w:rPr>
              <w:t>21</w:t>
            </w:r>
            <w:r w:rsidR="008A590D">
              <w:rPr>
                <w:noProof/>
                <w:webHidden/>
              </w:rPr>
              <w:fldChar w:fldCharType="end"/>
            </w:r>
          </w:hyperlink>
        </w:p>
        <w:p w:rsidR="008A590D" w:rsidRDefault="0097265B">
          <w:pPr>
            <w:pStyle w:val="TOC2"/>
            <w:tabs>
              <w:tab w:val="left" w:pos="1260"/>
              <w:tab w:val="right" w:leader="dot" w:pos="8296"/>
            </w:tabs>
            <w:rPr>
              <w:noProof/>
            </w:rPr>
          </w:pPr>
          <w:hyperlink w:anchor="_Toc11788481" w:history="1">
            <w:r w:rsidR="008A590D" w:rsidRPr="00CC2BFE">
              <w:rPr>
                <w:rStyle w:val="ac"/>
                <w:noProof/>
              </w:rPr>
              <w:t>2.11</w:t>
            </w:r>
            <w:r w:rsidR="008A590D">
              <w:rPr>
                <w:noProof/>
              </w:rPr>
              <w:tab/>
            </w:r>
            <w:r w:rsidR="008A590D" w:rsidRPr="00CC2BFE">
              <w:rPr>
                <w:rStyle w:val="ac"/>
                <w:noProof/>
              </w:rPr>
              <w:t>检查集群状态及监听服务状态</w:t>
            </w:r>
            <w:r w:rsidR="008A590D">
              <w:rPr>
                <w:noProof/>
                <w:webHidden/>
              </w:rPr>
              <w:tab/>
            </w:r>
            <w:r w:rsidR="008A590D">
              <w:rPr>
                <w:noProof/>
                <w:webHidden/>
              </w:rPr>
              <w:fldChar w:fldCharType="begin"/>
            </w:r>
            <w:r w:rsidR="008A590D">
              <w:rPr>
                <w:noProof/>
                <w:webHidden/>
              </w:rPr>
              <w:instrText xml:space="preserve"> PAGEREF _Toc11788481 \h </w:instrText>
            </w:r>
            <w:r w:rsidR="008A590D">
              <w:rPr>
                <w:noProof/>
                <w:webHidden/>
              </w:rPr>
            </w:r>
            <w:r w:rsidR="008A590D">
              <w:rPr>
                <w:noProof/>
                <w:webHidden/>
              </w:rPr>
              <w:fldChar w:fldCharType="separate"/>
            </w:r>
            <w:r w:rsidR="008A590D">
              <w:rPr>
                <w:noProof/>
                <w:webHidden/>
              </w:rPr>
              <w:t>22</w:t>
            </w:r>
            <w:r w:rsidR="008A590D">
              <w:rPr>
                <w:noProof/>
                <w:webHidden/>
              </w:rPr>
              <w:fldChar w:fldCharType="end"/>
            </w:r>
          </w:hyperlink>
        </w:p>
        <w:p w:rsidR="008A590D" w:rsidRDefault="0097265B">
          <w:pPr>
            <w:pStyle w:val="TOC2"/>
            <w:tabs>
              <w:tab w:val="left" w:pos="1260"/>
              <w:tab w:val="right" w:leader="dot" w:pos="8296"/>
            </w:tabs>
            <w:rPr>
              <w:noProof/>
            </w:rPr>
          </w:pPr>
          <w:hyperlink w:anchor="_Toc11788482" w:history="1">
            <w:r w:rsidR="008A590D" w:rsidRPr="00CC2BFE">
              <w:rPr>
                <w:rStyle w:val="ac"/>
                <w:noProof/>
              </w:rPr>
              <w:t>2.12</w:t>
            </w:r>
            <w:r w:rsidR="008A590D">
              <w:rPr>
                <w:noProof/>
              </w:rPr>
              <w:tab/>
            </w:r>
            <w:r w:rsidR="008A590D" w:rsidRPr="00CC2BFE">
              <w:rPr>
                <w:rStyle w:val="ac"/>
                <w:noProof/>
              </w:rPr>
              <w:t>验证备库状态</w:t>
            </w:r>
            <w:r w:rsidR="008A590D">
              <w:rPr>
                <w:noProof/>
                <w:webHidden/>
              </w:rPr>
              <w:tab/>
            </w:r>
            <w:r w:rsidR="008A590D">
              <w:rPr>
                <w:noProof/>
                <w:webHidden/>
              </w:rPr>
              <w:fldChar w:fldCharType="begin"/>
            </w:r>
            <w:r w:rsidR="008A590D">
              <w:rPr>
                <w:noProof/>
                <w:webHidden/>
              </w:rPr>
              <w:instrText xml:space="preserve"> PAGEREF _Toc11788482 \h </w:instrText>
            </w:r>
            <w:r w:rsidR="008A590D">
              <w:rPr>
                <w:noProof/>
                <w:webHidden/>
              </w:rPr>
            </w:r>
            <w:r w:rsidR="008A590D">
              <w:rPr>
                <w:noProof/>
                <w:webHidden/>
              </w:rPr>
              <w:fldChar w:fldCharType="separate"/>
            </w:r>
            <w:r w:rsidR="008A590D">
              <w:rPr>
                <w:noProof/>
                <w:webHidden/>
              </w:rPr>
              <w:t>22</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83" w:history="1">
            <w:r w:rsidR="008A590D" w:rsidRPr="00CC2BFE">
              <w:rPr>
                <w:rStyle w:val="ac"/>
                <w:noProof/>
              </w:rPr>
              <w:t>2.12.1</w:t>
            </w:r>
            <w:r w:rsidR="008A590D">
              <w:rPr>
                <w:noProof/>
              </w:rPr>
              <w:tab/>
            </w:r>
            <w:r w:rsidR="008A590D" w:rsidRPr="00CC2BFE">
              <w:rPr>
                <w:rStyle w:val="ac"/>
                <w:noProof/>
              </w:rPr>
              <w:t>进行</w:t>
            </w:r>
            <w:r w:rsidR="008A590D" w:rsidRPr="00CC2BFE">
              <w:rPr>
                <w:rStyle w:val="ac"/>
                <w:noProof/>
              </w:rPr>
              <w:t>snapshot standby</w:t>
            </w:r>
            <w:r w:rsidR="008A590D" w:rsidRPr="00CC2BFE">
              <w:rPr>
                <w:rStyle w:val="ac"/>
                <w:noProof/>
              </w:rPr>
              <w:t>切换测试</w:t>
            </w:r>
            <w:r w:rsidR="008A590D">
              <w:rPr>
                <w:noProof/>
                <w:webHidden/>
              </w:rPr>
              <w:tab/>
            </w:r>
            <w:r w:rsidR="008A590D">
              <w:rPr>
                <w:noProof/>
                <w:webHidden/>
              </w:rPr>
              <w:fldChar w:fldCharType="begin"/>
            </w:r>
            <w:r w:rsidR="008A590D">
              <w:rPr>
                <w:noProof/>
                <w:webHidden/>
              </w:rPr>
              <w:instrText xml:space="preserve"> PAGEREF _Toc11788483 \h </w:instrText>
            </w:r>
            <w:r w:rsidR="008A590D">
              <w:rPr>
                <w:noProof/>
                <w:webHidden/>
              </w:rPr>
            </w:r>
            <w:r w:rsidR="008A590D">
              <w:rPr>
                <w:noProof/>
                <w:webHidden/>
              </w:rPr>
              <w:fldChar w:fldCharType="separate"/>
            </w:r>
            <w:r w:rsidR="008A590D">
              <w:rPr>
                <w:noProof/>
                <w:webHidden/>
              </w:rPr>
              <w:t>22</w:t>
            </w:r>
            <w:r w:rsidR="008A590D">
              <w:rPr>
                <w:noProof/>
                <w:webHidden/>
              </w:rPr>
              <w:fldChar w:fldCharType="end"/>
            </w:r>
          </w:hyperlink>
        </w:p>
        <w:p w:rsidR="008A590D" w:rsidRDefault="0097265B">
          <w:pPr>
            <w:pStyle w:val="TOC3"/>
            <w:tabs>
              <w:tab w:val="left" w:pos="1680"/>
              <w:tab w:val="right" w:leader="dot" w:pos="8296"/>
            </w:tabs>
            <w:rPr>
              <w:noProof/>
            </w:rPr>
          </w:pPr>
          <w:hyperlink w:anchor="_Toc11788484" w:history="1">
            <w:r w:rsidR="008A590D" w:rsidRPr="00CC2BFE">
              <w:rPr>
                <w:rStyle w:val="ac"/>
                <w:noProof/>
              </w:rPr>
              <w:t>2.12.2</w:t>
            </w:r>
            <w:r w:rsidR="008A590D">
              <w:rPr>
                <w:noProof/>
              </w:rPr>
              <w:tab/>
            </w:r>
            <w:r w:rsidR="008A590D" w:rsidRPr="00CC2BFE">
              <w:rPr>
                <w:rStyle w:val="ac"/>
                <w:noProof/>
              </w:rPr>
              <w:t>验证备库日志应用状态</w:t>
            </w:r>
            <w:r w:rsidR="008A590D">
              <w:rPr>
                <w:noProof/>
                <w:webHidden/>
              </w:rPr>
              <w:tab/>
            </w:r>
            <w:r w:rsidR="008A590D">
              <w:rPr>
                <w:noProof/>
                <w:webHidden/>
              </w:rPr>
              <w:fldChar w:fldCharType="begin"/>
            </w:r>
            <w:r w:rsidR="008A590D">
              <w:rPr>
                <w:noProof/>
                <w:webHidden/>
              </w:rPr>
              <w:instrText xml:space="preserve"> PAGEREF _Toc11788484 \h </w:instrText>
            </w:r>
            <w:r w:rsidR="008A590D">
              <w:rPr>
                <w:noProof/>
                <w:webHidden/>
              </w:rPr>
            </w:r>
            <w:r w:rsidR="008A590D">
              <w:rPr>
                <w:noProof/>
                <w:webHidden/>
              </w:rPr>
              <w:fldChar w:fldCharType="separate"/>
            </w:r>
            <w:r w:rsidR="008A590D">
              <w:rPr>
                <w:noProof/>
                <w:webHidden/>
              </w:rPr>
              <w:t>22</w:t>
            </w:r>
            <w:r w:rsidR="008A590D">
              <w:rPr>
                <w:noProof/>
                <w:webHidden/>
              </w:rPr>
              <w:fldChar w:fldCharType="end"/>
            </w:r>
          </w:hyperlink>
        </w:p>
        <w:p w:rsidR="008A590D" w:rsidRDefault="0097265B">
          <w:pPr>
            <w:pStyle w:val="TOC1"/>
            <w:tabs>
              <w:tab w:val="left" w:pos="420"/>
              <w:tab w:val="right" w:leader="dot" w:pos="8296"/>
            </w:tabs>
            <w:rPr>
              <w:noProof/>
            </w:rPr>
          </w:pPr>
          <w:hyperlink w:anchor="_Toc11788485" w:history="1">
            <w:r w:rsidR="008A590D" w:rsidRPr="00CC2BFE">
              <w:rPr>
                <w:rStyle w:val="ac"/>
                <w:noProof/>
              </w:rPr>
              <w:t>3</w:t>
            </w:r>
            <w:r w:rsidR="008A590D">
              <w:rPr>
                <w:noProof/>
              </w:rPr>
              <w:tab/>
            </w:r>
            <w:r w:rsidR="008A590D" w:rsidRPr="00CC2BFE">
              <w:rPr>
                <w:rStyle w:val="ac"/>
                <w:noProof/>
              </w:rPr>
              <w:t>附件</w:t>
            </w:r>
            <w:r w:rsidR="008A590D">
              <w:rPr>
                <w:noProof/>
                <w:webHidden/>
              </w:rPr>
              <w:tab/>
            </w:r>
            <w:r w:rsidR="008A590D">
              <w:rPr>
                <w:noProof/>
                <w:webHidden/>
              </w:rPr>
              <w:fldChar w:fldCharType="begin"/>
            </w:r>
            <w:r w:rsidR="008A590D">
              <w:rPr>
                <w:noProof/>
                <w:webHidden/>
              </w:rPr>
              <w:instrText xml:space="preserve"> PAGEREF _Toc11788485 \h </w:instrText>
            </w:r>
            <w:r w:rsidR="008A590D">
              <w:rPr>
                <w:noProof/>
                <w:webHidden/>
              </w:rPr>
            </w:r>
            <w:r w:rsidR="008A590D">
              <w:rPr>
                <w:noProof/>
                <w:webHidden/>
              </w:rPr>
              <w:fldChar w:fldCharType="separate"/>
            </w:r>
            <w:r w:rsidR="008A590D">
              <w:rPr>
                <w:noProof/>
                <w:webHidden/>
              </w:rPr>
              <w:t>23</w:t>
            </w:r>
            <w:r w:rsidR="008A590D">
              <w:rPr>
                <w:noProof/>
                <w:webHidden/>
              </w:rPr>
              <w:fldChar w:fldCharType="end"/>
            </w:r>
          </w:hyperlink>
        </w:p>
        <w:p w:rsidR="008A590D" w:rsidRDefault="0097265B">
          <w:pPr>
            <w:pStyle w:val="TOC2"/>
            <w:tabs>
              <w:tab w:val="left" w:pos="1050"/>
              <w:tab w:val="right" w:leader="dot" w:pos="8296"/>
            </w:tabs>
            <w:rPr>
              <w:noProof/>
            </w:rPr>
          </w:pPr>
          <w:hyperlink w:anchor="_Toc11788486" w:history="1">
            <w:r w:rsidR="008A590D" w:rsidRPr="00CC2BFE">
              <w:rPr>
                <w:rStyle w:val="ac"/>
                <w:noProof/>
              </w:rPr>
              <w:t>3.1</w:t>
            </w:r>
            <w:r w:rsidR="008A590D">
              <w:rPr>
                <w:noProof/>
              </w:rPr>
              <w:tab/>
            </w:r>
            <w:r w:rsidR="008A590D" w:rsidRPr="00CC2BFE">
              <w:rPr>
                <w:rStyle w:val="ac"/>
                <w:noProof/>
              </w:rPr>
              <w:t>附件一：备库搭建重要参数检查</w:t>
            </w:r>
            <w:r w:rsidR="008A590D">
              <w:rPr>
                <w:noProof/>
                <w:webHidden/>
              </w:rPr>
              <w:tab/>
            </w:r>
            <w:r w:rsidR="008A590D">
              <w:rPr>
                <w:noProof/>
                <w:webHidden/>
              </w:rPr>
              <w:fldChar w:fldCharType="begin"/>
            </w:r>
            <w:r w:rsidR="008A590D">
              <w:rPr>
                <w:noProof/>
                <w:webHidden/>
              </w:rPr>
              <w:instrText xml:space="preserve"> PAGEREF _Toc11788486 \h </w:instrText>
            </w:r>
            <w:r w:rsidR="008A590D">
              <w:rPr>
                <w:noProof/>
                <w:webHidden/>
              </w:rPr>
            </w:r>
            <w:r w:rsidR="008A590D">
              <w:rPr>
                <w:noProof/>
                <w:webHidden/>
              </w:rPr>
              <w:fldChar w:fldCharType="separate"/>
            </w:r>
            <w:r w:rsidR="008A590D">
              <w:rPr>
                <w:noProof/>
                <w:webHidden/>
              </w:rPr>
              <w:t>23</w:t>
            </w:r>
            <w:r w:rsidR="008A590D">
              <w:rPr>
                <w:noProof/>
                <w:webHidden/>
              </w:rPr>
              <w:fldChar w:fldCharType="end"/>
            </w:r>
          </w:hyperlink>
        </w:p>
        <w:p w:rsidR="00047149" w:rsidRDefault="002B2B98" w:rsidP="0035441F">
          <w:pPr>
            <w:spacing w:line="288" w:lineRule="auto"/>
            <w:rPr>
              <w:lang w:val="zh-CN"/>
            </w:rPr>
          </w:pPr>
          <w:r w:rsidRPr="0035441F">
            <w:rPr>
              <w:rFonts w:asciiTheme="minorEastAsia" w:hAnsiTheme="minorEastAsia"/>
              <w:bCs/>
              <w:szCs w:val="18"/>
              <w:lang w:val="zh-CN"/>
            </w:rPr>
            <w:fldChar w:fldCharType="end"/>
          </w:r>
        </w:p>
      </w:sdtContent>
    </w:sdt>
    <w:p w:rsidR="00DD4404" w:rsidRDefault="00DD4404">
      <w:pPr>
        <w:widowControl/>
        <w:jc w:val="left"/>
        <w:rPr>
          <w:b/>
          <w:bCs/>
          <w:kern w:val="44"/>
          <w:sz w:val="44"/>
          <w:szCs w:val="44"/>
        </w:rPr>
      </w:pPr>
      <w:bookmarkStart w:id="0" w:name="_Toc521451576"/>
      <w:bookmarkStart w:id="1" w:name="_Toc521511280"/>
      <w:r>
        <w:br w:type="page"/>
      </w:r>
    </w:p>
    <w:p w:rsidR="007F5096" w:rsidRPr="00A27E51" w:rsidRDefault="007F5096" w:rsidP="00A27E51">
      <w:pPr>
        <w:pStyle w:val="1"/>
      </w:pPr>
      <w:bookmarkStart w:id="2" w:name="_Toc11788432"/>
      <w:r w:rsidRPr="00A27E51">
        <w:rPr>
          <w:rFonts w:hint="eastAsia"/>
        </w:rPr>
        <w:lastRenderedPageBreak/>
        <w:t>概述</w:t>
      </w:r>
      <w:bookmarkEnd w:id="0"/>
      <w:bookmarkEnd w:id="1"/>
      <w:bookmarkEnd w:id="2"/>
    </w:p>
    <w:p w:rsidR="007F5096" w:rsidRPr="00A230B4" w:rsidRDefault="007F5096" w:rsidP="007F5096">
      <w:pPr>
        <w:ind w:firstLineChars="150" w:firstLine="315"/>
        <w:rPr>
          <w:rFonts w:asciiTheme="minorEastAsia" w:hAnsiTheme="minorEastAsia"/>
          <w:szCs w:val="21"/>
        </w:rPr>
      </w:pPr>
      <w:r w:rsidRPr="00A230B4">
        <w:rPr>
          <w:rFonts w:asciiTheme="minorEastAsia" w:hAnsiTheme="minorEastAsia" w:hint="eastAsia"/>
          <w:szCs w:val="21"/>
        </w:rPr>
        <w:t>本文档为R</w:t>
      </w:r>
      <w:r w:rsidRPr="00A230B4">
        <w:rPr>
          <w:rFonts w:asciiTheme="minorEastAsia" w:hAnsiTheme="minorEastAsia"/>
          <w:szCs w:val="21"/>
        </w:rPr>
        <w:t>AC TO RAC</w:t>
      </w:r>
      <w:r w:rsidRPr="00A230B4">
        <w:rPr>
          <w:rFonts w:asciiTheme="minorEastAsia" w:hAnsiTheme="minorEastAsia" w:hint="eastAsia"/>
          <w:szCs w:val="21"/>
        </w:rPr>
        <w:t>的A</w:t>
      </w:r>
      <w:r w:rsidRPr="00A230B4">
        <w:rPr>
          <w:rFonts w:asciiTheme="minorEastAsia" w:hAnsiTheme="minorEastAsia"/>
          <w:szCs w:val="21"/>
        </w:rPr>
        <w:t>DG</w:t>
      </w:r>
      <w:r w:rsidRPr="00A230B4">
        <w:rPr>
          <w:rFonts w:asciiTheme="minorEastAsia" w:hAnsiTheme="minorEastAsia" w:hint="eastAsia"/>
          <w:szCs w:val="21"/>
        </w:rPr>
        <w:t>部署手册。根据“深圳灾备中心”和“上海生产中心”的数据库复制环境架构，主要包含如下要点：</w:t>
      </w:r>
    </w:p>
    <w:p w:rsidR="007F5096" w:rsidRPr="00A230B4" w:rsidRDefault="007F5096" w:rsidP="00685A19">
      <w:pPr>
        <w:pStyle w:val="ae"/>
        <w:numPr>
          <w:ilvl w:val="0"/>
          <w:numId w:val="1"/>
        </w:numPr>
        <w:spacing w:line="360" w:lineRule="auto"/>
        <w:ind w:firstLineChars="0"/>
        <w:rPr>
          <w:rFonts w:asciiTheme="minorEastAsia" w:hAnsiTheme="minorEastAsia"/>
        </w:rPr>
      </w:pPr>
      <w:r w:rsidRPr="00A230B4">
        <w:rPr>
          <w:rFonts w:asciiTheme="minorEastAsia" w:hAnsiTheme="minorEastAsia" w:hint="eastAsia"/>
        </w:rPr>
        <w:t>主备均为R</w:t>
      </w:r>
      <w:r w:rsidRPr="00A230B4">
        <w:rPr>
          <w:rFonts w:asciiTheme="minorEastAsia" w:hAnsiTheme="minorEastAsia"/>
        </w:rPr>
        <w:t>AC</w:t>
      </w:r>
      <w:r w:rsidRPr="00A230B4">
        <w:rPr>
          <w:rFonts w:asciiTheme="minorEastAsia" w:hAnsiTheme="minorEastAsia" w:hint="eastAsia"/>
        </w:rPr>
        <w:t xml:space="preserve">架构，且使用专线进行数据复制，需提前将专线网卡加入集群，配置专用监听。 </w:t>
      </w:r>
    </w:p>
    <w:p w:rsidR="007F5096" w:rsidRPr="00A230B4" w:rsidRDefault="007F5096" w:rsidP="00685A19">
      <w:pPr>
        <w:pStyle w:val="ae"/>
        <w:numPr>
          <w:ilvl w:val="0"/>
          <w:numId w:val="1"/>
        </w:numPr>
        <w:spacing w:line="360" w:lineRule="auto"/>
        <w:ind w:firstLineChars="0"/>
        <w:rPr>
          <w:rFonts w:asciiTheme="minorEastAsia" w:hAnsiTheme="minorEastAsia"/>
        </w:rPr>
      </w:pPr>
      <w:r w:rsidRPr="00A230B4">
        <w:rPr>
          <w:rFonts w:asciiTheme="minorEastAsia" w:hAnsiTheme="minorEastAsia" w:hint="eastAsia"/>
        </w:rPr>
        <w:t>专线网络存在带宽限制，故采用R</w:t>
      </w:r>
      <w:r w:rsidRPr="00A230B4">
        <w:rPr>
          <w:rFonts w:asciiTheme="minorEastAsia" w:hAnsiTheme="minorEastAsia"/>
        </w:rPr>
        <w:t>MAN</w:t>
      </w:r>
      <w:r w:rsidRPr="00A230B4">
        <w:rPr>
          <w:rFonts w:asciiTheme="minorEastAsia" w:hAnsiTheme="minorEastAsia" w:hint="eastAsia"/>
        </w:rPr>
        <w:t>备份还原的方式搭建D</w:t>
      </w:r>
      <w:r w:rsidRPr="00A230B4">
        <w:rPr>
          <w:rFonts w:asciiTheme="minorEastAsia" w:hAnsiTheme="minorEastAsia"/>
        </w:rPr>
        <w:t>G</w:t>
      </w:r>
      <w:r w:rsidRPr="00A230B4">
        <w:rPr>
          <w:rFonts w:asciiTheme="minorEastAsia" w:hAnsiTheme="minorEastAsia" w:hint="eastAsia"/>
        </w:rPr>
        <w:t>。通过提前将备份文件传输至深圳灾备中心，缩短D</w:t>
      </w:r>
      <w:r w:rsidRPr="00A230B4">
        <w:rPr>
          <w:rFonts w:asciiTheme="minorEastAsia" w:hAnsiTheme="minorEastAsia"/>
        </w:rPr>
        <w:t>G</w:t>
      </w:r>
      <w:r w:rsidRPr="00A230B4">
        <w:rPr>
          <w:rFonts w:asciiTheme="minorEastAsia" w:hAnsiTheme="minorEastAsia" w:hint="eastAsia"/>
        </w:rPr>
        <w:t>搭建时间</w:t>
      </w:r>
      <w:r w:rsidR="00511BAB">
        <w:rPr>
          <w:rFonts w:asciiTheme="minorEastAsia" w:hAnsiTheme="minorEastAsia" w:hint="eastAsia"/>
        </w:rPr>
        <w:t>。</w:t>
      </w:r>
    </w:p>
    <w:p w:rsidR="007F5096" w:rsidRPr="00A230B4" w:rsidRDefault="007F5096" w:rsidP="00685A19">
      <w:pPr>
        <w:pStyle w:val="ae"/>
        <w:numPr>
          <w:ilvl w:val="0"/>
          <w:numId w:val="1"/>
        </w:numPr>
        <w:spacing w:line="360" w:lineRule="auto"/>
        <w:ind w:firstLineChars="0"/>
        <w:rPr>
          <w:rFonts w:asciiTheme="minorEastAsia" w:hAnsiTheme="minorEastAsia"/>
        </w:rPr>
      </w:pPr>
      <w:r w:rsidRPr="00A230B4">
        <w:rPr>
          <w:rFonts w:asciiTheme="minorEastAsia" w:hAnsiTheme="minorEastAsia" w:hint="eastAsia"/>
        </w:rPr>
        <w:t>专线网络传输距离远且存在带宽限制，故使用A</w:t>
      </w:r>
      <w:r w:rsidRPr="00A230B4">
        <w:rPr>
          <w:rFonts w:asciiTheme="minorEastAsia" w:hAnsiTheme="minorEastAsia"/>
        </w:rPr>
        <w:t>SYNC</w:t>
      </w:r>
      <w:r w:rsidRPr="00A230B4">
        <w:rPr>
          <w:rFonts w:asciiTheme="minorEastAsia" w:hAnsiTheme="minorEastAsia" w:hint="eastAsia"/>
        </w:rPr>
        <w:t>传输方式且启用压缩功能。</w:t>
      </w:r>
    </w:p>
    <w:p w:rsidR="007F5096" w:rsidRPr="00A230B4" w:rsidRDefault="007F5096" w:rsidP="00685A19">
      <w:pPr>
        <w:pStyle w:val="ae"/>
        <w:numPr>
          <w:ilvl w:val="0"/>
          <w:numId w:val="1"/>
        </w:numPr>
        <w:spacing w:line="360" w:lineRule="auto"/>
        <w:ind w:firstLineChars="0"/>
        <w:rPr>
          <w:rFonts w:asciiTheme="minorEastAsia" w:hAnsiTheme="minorEastAsia"/>
        </w:rPr>
      </w:pPr>
      <w:r w:rsidRPr="00A230B4">
        <w:rPr>
          <w:rFonts w:asciiTheme="minorEastAsia" w:hAnsiTheme="minorEastAsia" w:hint="eastAsia"/>
        </w:rPr>
        <w:t>为减少日志应用L</w:t>
      </w:r>
      <w:r w:rsidRPr="00A230B4">
        <w:rPr>
          <w:rFonts w:asciiTheme="minorEastAsia" w:hAnsiTheme="minorEastAsia"/>
        </w:rPr>
        <w:t>AG</w:t>
      </w:r>
      <w:r w:rsidRPr="00A230B4">
        <w:rPr>
          <w:rFonts w:asciiTheme="minorEastAsia" w:hAnsiTheme="minorEastAsia" w:hint="eastAsia"/>
        </w:rPr>
        <w:t>，缩短F</w:t>
      </w:r>
      <w:r w:rsidRPr="00A230B4">
        <w:rPr>
          <w:rFonts w:asciiTheme="minorEastAsia" w:hAnsiTheme="minorEastAsia"/>
        </w:rPr>
        <w:t>AILOVER</w:t>
      </w:r>
      <w:r w:rsidRPr="00A230B4">
        <w:rPr>
          <w:rFonts w:asciiTheme="minorEastAsia" w:hAnsiTheme="minorEastAsia" w:hint="eastAsia"/>
        </w:rPr>
        <w:t>时间，备库使用R</w:t>
      </w:r>
      <w:r w:rsidRPr="00A230B4">
        <w:rPr>
          <w:rFonts w:asciiTheme="minorEastAsia" w:hAnsiTheme="minorEastAsia"/>
        </w:rPr>
        <w:t>eal-Time Apply</w:t>
      </w:r>
      <w:r w:rsidRPr="00A230B4">
        <w:rPr>
          <w:rFonts w:asciiTheme="minorEastAsia" w:hAnsiTheme="minorEastAsia" w:hint="eastAsia"/>
        </w:rPr>
        <w:t>。</w:t>
      </w:r>
    </w:p>
    <w:p w:rsidR="007F5096" w:rsidRPr="00A230B4" w:rsidRDefault="007F5096" w:rsidP="00685A19">
      <w:pPr>
        <w:pStyle w:val="ae"/>
        <w:numPr>
          <w:ilvl w:val="0"/>
          <w:numId w:val="1"/>
        </w:numPr>
        <w:spacing w:line="360" w:lineRule="auto"/>
        <w:ind w:firstLineChars="0"/>
        <w:rPr>
          <w:rFonts w:asciiTheme="minorEastAsia" w:hAnsiTheme="minorEastAsia"/>
        </w:rPr>
      </w:pPr>
      <w:r w:rsidRPr="00A230B4">
        <w:rPr>
          <w:rFonts w:asciiTheme="minorEastAsia" w:hAnsiTheme="minorEastAsia" w:hint="eastAsia"/>
        </w:rPr>
        <w:t>备库端需启用最小附加日志，standby</w:t>
      </w:r>
      <w:r w:rsidRPr="00A230B4">
        <w:rPr>
          <w:rFonts w:asciiTheme="minorEastAsia" w:hAnsiTheme="minorEastAsia"/>
        </w:rPr>
        <w:t xml:space="preserve"> log member</w:t>
      </w:r>
      <w:r w:rsidRPr="00A230B4">
        <w:rPr>
          <w:rFonts w:asciiTheme="minorEastAsia" w:hAnsiTheme="minorEastAsia" w:hint="eastAsia"/>
        </w:rPr>
        <w:t>为2个。</w:t>
      </w:r>
    </w:p>
    <w:p w:rsidR="007F5096" w:rsidRPr="00A230B4" w:rsidRDefault="007F5096" w:rsidP="00685A19">
      <w:pPr>
        <w:pStyle w:val="ae"/>
        <w:numPr>
          <w:ilvl w:val="0"/>
          <w:numId w:val="1"/>
        </w:numPr>
        <w:spacing w:line="360" w:lineRule="auto"/>
        <w:ind w:firstLineChars="0"/>
        <w:rPr>
          <w:rFonts w:asciiTheme="minorEastAsia" w:hAnsiTheme="minorEastAsia"/>
        </w:rPr>
      </w:pPr>
      <w:r w:rsidRPr="00A230B4">
        <w:rPr>
          <w:rFonts w:asciiTheme="minorEastAsia" w:hAnsiTheme="minorEastAsia" w:hint="eastAsia"/>
        </w:rPr>
        <w:t>为满足切换演练需求，备库需提前做好S</w:t>
      </w:r>
      <w:r w:rsidRPr="00A230B4">
        <w:rPr>
          <w:rFonts w:asciiTheme="minorEastAsia" w:hAnsiTheme="minorEastAsia"/>
        </w:rPr>
        <w:t>NAPSHOT STANDBY</w:t>
      </w:r>
      <w:r w:rsidRPr="00A230B4">
        <w:rPr>
          <w:rFonts w:asciiTheme="minorEastAsia" w:hAnsiTheme="minorEastAsia" w:hint="eastAsia"/>
        </w:rPr>
        <w:t>相关配置。</w:t>
      </w:r>
    </w:p>
    <w:p w:rsidR="007F5096" w:rsidRPr="00A230B4" w:rsidRDefault="007F5096" w:rsidP="00685A19">
      <w:pPr>
        <w:pStyle w:val="ae"/>
        <w:numPr>
          <w:ilvl w:val="0"/>
          <w:numId w:val="1"/>
        </w:numPr>
        <w:spacing w:line="360" w:lineRule="auto"/>
        <w:ind w:firstLineChars="0"/>
        <w:rPr>
          <w:rFonts w:asciiTheme="minorEastAsia" w:hAnsiTheme="minorEastAsia"/>
        </w:rPr>
      </w:pPr>
      <w:r w:rsidRPr="00A230B4">
        <w:rPr>
          <w:rFonts w:asciiTheme="minorEastAsia" w:hAnsiTheme="minorEastAsia" w:hint="eastAsia"/>
        </w:rPr>
        <w:t>备库角色切换为</w:t>
      </w:r>
      <w:r w:rsidRPr="00A230B4">
        <w:rPr>
          <w:rFonts w:asciiTheme="minorEastAsia" w:hAnsiTheme="minorEastAsia"/>
        </w:rPr>
        <w:t>primary/snapshot standby</w:t>
      </w:r>
      <w:r w:rsidRPr="00A230B4">
        <w:rPr>
          <w:rFonts w:asciiTheme="minorEastAsia" w:hAnsiTheme="minorEastAsia" w:hint="eastAsia"/>
        </w:rPr>
        <w:t>后，需自动启用与上海生产中心数据库一致的服务名。</w:t>
      </w:r>
    </w:p>
    <w:p w:rsidR="007F5096" w:rsidRPr="00A230B4" w:rsidRDefault="007F5096" w:rsidP="00685A19">
      <w:pPr>
        <w:pStyle w:val="ae"/>
        <w:numPr>
          <w:ilvl w:val="0"/>
          <w:numId w:val="1"/>
        </w:numPr>
        <w:spacing w:line="360" w:lineRule="auto"/>
        <w:ind w:firstLineChars="0"/>
        <w:rPr>
          <w:rFonts w:asciiTheme="minorEastAsia" w:hAnsiTheme="minorEastAsia"/>
        </w:rPr>
      </w:pPr>
      <w:r w:rsidRPr="00A230B4">
        <w:rPr>
          <w:rFonts w:asciiTheme="minorEastAsia" w:hAnsiTheme="minorEastAsia" w:hint="eastAsia"/>
          <w:szCs w:val="21"/>
        </w:rPr>
        <w:t>“上海生产中心”已经存在单实例D</w:t>
      </w:r>
      <w:r w:rsidRPr="00A230B4">
        <w:rPr>
          <w:rFonts w:asciiTheme="minorEastAsia" w:hAnsiTheme="minorEastAsia"/>
          <w:szCs w:val="21"/>
        </w:rPr>
        <w:t>G</w:t>
      </w:r>
      <w:r w:rsidRPr="00A230B4">
        <w:rPr>
          <w:rFonts w:asciiTheme="minorEastAsia" w:hAnsiTheme="minorEastAsia" w:hint="eastAsia"/>
          <w:szCs w:val="21"/>
        </w:rPr>
        <w:t>物理备库，不可破坏当前D</w:t>
      </w:r>
      <w:r w:rsidRPr="00A230B4">
        <w:rPr>
          <w:rFonts w:asciiTheme="minorEastAsia" w:hAnsiTheme="minorEastAsia"/>
          <w:szCs w:val="21"/>
        </w:rPr>
        <w:t>G</w:t>
      </w:r>
      <w:r w:rsidRPr="00A230B4">
        <w:rPr>
          <w:rFonts w:asciiTheme="minorEastAsia" w:hAnsiTheme="minorEastAsia" w:hint="eastAsia"/>
          <w:szCs w:val="21"/>
        </w:rPr>
        <w:t>环境。</w:t>
      </w:r>
    </w:p>
    <w:p w:rsidR="007F5096" w:rsidRPr="00395082" w:rsidRDefault="007F5096" w:rsidP="007F5096">
      <w:pPr>
        <w:spacing w:line="360" w:lineRule="auto"/>
        <w:rPr>
          <w:b/>
        </w:rPr>
      </w:pPr>
      <w:r w:rsidRPr="00395082">
        <w:rPr>
          <w:rFonts w:hint="eastAsia"/>
          <w:b/>
        </w:rPr>
        <w:t>数据复制关系参考：</w:t>
      </w:r>
    </w:p>
    <w:p w:rsidR="007F5096" w:rsidRPr="003C6A1D" w:rsidRDefault="007F5096" w:rsidP="007F5096">
      <w:pPr>
        <w:spacing w:line="360" w:lineRule="auto"/>
      </w:pPr>
      <w:r>
        <w:rPr>
          <w:noProof/>
        </w:rPr>
        <mc:AlternateContent>
          <mc:Choice Requires="wpc">
            <w:drawing>
              <wp:inline distT="0" distB="0" distL="0" distR="0">
                <wp:extent cx="5274310" cy="3076575"/>
                <wp:effectExtent l="19050" t="14605" r="12065" b="13970"/>
                <wp:docPr id="33" name="画布 3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2">
                              <a:lumMod val="50000"/>
                              <a:lumOff val="0"/>
                            </a:schemeClr>
                          </a:solidFill>
                          <a:prstDash val="solid"/>
                          <a:miter lim="800000"/>
                          <a:headEnd type="none" w="med" len="med"/>
                          <a:tailEnd type="none" w="med" len="med"/>
                        </a:ln>
                      </wpc:whole>
                      <wps:wsp>
                        <wps:cNvPr id="2" name="文本框 22"/>
                        <wps:cNvSpPr txBox="1">
                          <a:spLocks noChangeArrowheads="1"/>
                        </wps:cNvSpPr>
                        <wps:spPr bwMode="auto">
                          <a:xfrm>
                            <a:off x="3143506" y="2642380"/>
                            <a:ext cx="1400203" cy="335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52636" w:rsidRDefault="00852636" w:rsidP="007F5096">
                              <w:pPr>
                                <w:pStyle w:val="aa"/>
                                <w:spacing w:before="0" w:beforeAutospacing="0" w:after="0" w:afterAutospacing="0"/>
                                <w:jc w:val="both"/>
                              </w:pPr>
                              <w:r>
                                <w:rPr>
                                  <w:rFonts w:ascii="等线" w:eastAsia="等线" w:hAnsi="等线" w:cs="Times New Roman" w:hint="eastAsia"/>
                                  <w:kern w:val="2"/>
                                  <w:sz w:val="21"/>
                                  <w:szCs w:val="21"/>
                                </w:rPr>
                                <w:t>深圳灾备数据中心</w:t>
                              </w:r>
                            </w:p>
                          </w:txbxContent>
                        </wps:txbx>
                        <wps:bodyPr rot="0" vert="horz" wrap="square" lIns="91440" tIns="45720" rIns="91440" bIns="45720" anchor="t" anchorCtr="0" upright="1">
                          <a:noAutofit/>
                        </wps:bodyPr>
                      </wps:wsp>
                      <wps:wsp>
                        <wps:cNvPr id="3" name="文本框 5"/>
                        <wps:cNvSpPr txBox="1">
                          <a:spLocks noChangeArrowheads="1"/>
                        </wps:cNvSpPr>
                        <wps:spPr bwMode="auto">
                          <a:xfrm>
                            <a:off x="657201" y="2032446"/>
                            <a:ext cx="1400203" cy="3364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52636" w:rsidRDefault="00852636" w:rsidP="007F5096">
                              <w:r>
                                <w:rPr>
                                  <w:rFonts w:hint="eastAsia"/>
                                </w:rPr>
                                <w:t>上海生产数据中心</w:t>
                              </w:r>
                            </w:p>
                          </w:txbxContent>
                        </wps:txbx>
                        <wps:bodyPr rot="0" vert="horz" wrap="square" lIns="91440" tIns="45720" rIns="91440" bIns="45720" anchor="t" anchorCtr="0" upright="1">
                          <a:noAutofit/>
                        </wps:bodyPr>
                      </wps:wsp>
                      <wps:wsp>
                        <wps:cNvPr id="4" name="平行四边形 19"/>
                        <wps:cNvSpPr>
                          <a:spLocks noChangeArrowheads="1"/>
                        </wps:cNvSpPr>
                        <wps:spPr bwMode="auto">
                          <a:xfrm>
                            <a:off x="2552705" y="1794094"/>
                            <a:ext cx="2686005" cy="829482"/>
                          </a:xfrm>
                          <a:prstGeom prst="parallelogram">
                            <a:avLst>
                              <a:gd name="adj" fmla="val 24996"/>
                            </a:avLst>
                          </a:prstGeom>
                          <a:solidFill>
                            <a:schemeClr val="accent4">
                              <a:lumMod val="40000"/>
                              <a:lumOff val="60000"/>
                              <a:alpha val="5294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5" name="平行四边形 33"/>
                        <wps:cNvSpPr>
                          <a:spLocks noChangeArrowheads="1"/>
                        </wps:cNvSpPr>
                        <wps:spPr bwMode="auto">
                          <a:xfrm>
                            <a:off x="66600" y="1185760"/>
                            <a:ext cx="2686105" cy="830282"/>
                          </a:xfrm>
                          <a:prstGeom prst="parallelogram">
                            <a:avLst>
                              <a:gd name="adj" fmla="val 25003"/>
                            </a:avLst>
                          </a:prstGeom>
                          <a:solidFill>
                            <a:srgbClr val="C5D3ED">
                              <a:alpha val="52940"/>
                            </a:srgb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6" name="椭圆 34"/>
                        <wps:cNvSpPr>
                          <a:spLocks noChangeArrowheads="1"/>
                        </wps:cNvSpPr>
                        <wps:spPr bwMode="auto">
                          <a:xfrm>
                            <a:off x="1561103" y="553021"/>
                            <a:ext cx="991602" cy="428794"/>
                          </a:xfrm>
                          <a:prstGeom prst="ellipse">
                            <a:avLst/>
                          </a:prstGeom>
                          <a:solidFill>
                            <a:schemeClr val="accent6">
                              <a:lumMod val="100000"/>
                              <a:lumOff val="0"/>
                            </a:schemeClr>
                          </a:solidFill>
                          <a:ln w="25400">
                            <a:solidFill>
                              <a:schemeClr val="accent6">
                                <a:lumMod val="50000"/>
                                <a:lumOff val="0"/>
                              </a:schemeClr>
                            </a:solidFill>
                            <a:round/>
                            <a:headEnd/>
                            <a:tailEnd/>
                          </a:ln>
                        </wps:spPr>
                        <wps:txbx>
                          <w:txbxContent>
                            <w:p w:rsidR="00852636" w:rsidRDefault="00852636" w:rsidP="007F5096">
                              <w:pPr>
                                <w:jc w:val="center"/>
                              </w:pPr>
                              <w:r>
                                <w:t>tra RAC</w:t>
                              </w:r>
                            </w:p>
                          </w:txbxContent>
                        </wps:txbx>
                        <wps:bodyPr rot="0" vert="horz" wrap="square" lIns="91440" tIns="45720" rIns="91440" bIns="45720" anchor="ctr" anchorCtr="0" upright="1">
                          <a:noAutofit/>
                        </wps:bodyPr>
                      </wps:wsp>
                      <wps:wsp>
                        <wps:cNvPr id="8" name="椭圆 35"/>
                        <wps:cNvSpPr>
                          <a:spLocks noChangeArrowheads="1"/>
                        </wps:cNvSpPr>
                        <wps:spPr bwMode="auto">
                          <a:xfrm>
                            <a:off x="1561403" y="1030326"/>
                            <a:ext cx="991302" cy="428094"/>
                          </a:xfrm>
                          <a:prstGeom prst="ellipse">
                            <a:avLst/>
                          </a:prstGeom>
                          <a:solidFill>
                            <a:schemeClr val="accent2">
                              <a:lumMod val="100000"/>
                              <a:lumOff val="0"/>
                            </a:schemeClr>
                          </a:solidFill>
                          <a:ln w="25400">
                            <a:solidFill>
                              <a:schemeClr val="accent2">
                                <a:lumMod val="50000"/>
                                <a:lumOff val="0"/>
                              </a:schemeClr>
                            </a:solidFill>
                            <a:round/>
                            <a:headEnd/>
                            <a:tailEnd/>
                          </a:ln>
                        </wps:spPr>
                        <wps:txbx>
                          <w:txbxContent>
                            <w:p w:rsidR="00852636" w:rsidRDefault="00852636" w:rsidP="007F5096">
                              <w:pPr>
                                <w:pStyle w:val="aa"/>
                                <w:spacing w:before="0" w:beforeAutospacing="0" w:after="0" w:afterAutospacing="0"/>
                                <w:jc w:val="center"/>
                              </w:pPr>
                              <w:r>
                                <w:rPr>
                                  <w:rFonts w:eastAsia="等线" w:cs="Times New Roman"/>
                                  <w:kern w:val="2"/>
                                  <w:sz w:val="21"/>
                                  <w:szCs w:val="21"/>
                                </w:rPr>
                                <w:t>reg RAC</w:t>
                              </w:r>
                            </w:p>
                          </w:txbxContent>
                        </wps:txbx>
                        <wps:bodyPr rot="0" vert="horz" wrap="square" lIns="91440" tIns="45720" rIns="91440" bIns="45720" anchor="ctr" anchorCtr="0" upright="1">
                          <a:noAutofit/>
                        </wps:bodyPr>
                      </wps:wsp>
                      <wps:wsp>
                        <wps:cNvPr id="10" name="椭圆 36"/>
                        <wps:cNvSpPr>
                          <a:spLocks noChangeArrowheads="1"/>
                        </wps:cNvSpPr>
                        <wps:spPr bwMode="auto">
                          <a:xfrm>
                            <a:off x="1561403" y="1514332"/>
                            <a:ext cx="991302" cy="428094"/>
                          </a:xfrm>
                          <a:prstGeom prst="ellipse">
                            <a:avLst/>
                          </a:prstGeom>
                          <a:solidFill>
                            <a:schemeClr val="accent5">
                              <a:lumMod val="100000"/>
                              <a:lumOff val="0"/>
                            </a:schemeClr>
                          </a:solidFill>
                          <a:ln w="25400">
                            <a:solidFill>
                              <a:schemeClr val="accent5">
                                <a:lumMod val="50000"/>
                                <a:lumOff val="0"/>
                              </a:schemeClr>
                            </a:solidFill>
                            <a:round/>
                            <a:headEnd/>
                            <a:tailEnd/>
                          </a:ln>
                        </wps:spPr>
                        <wps:txbx>
                          <w:txbxContent>
                            <w:p w:rsidR="00852636" w:rsidRDefault="00852636" w:rsidP="007F5096">
                              <w:pPr>
                                <w:pStyle w:val="aa"/>
                                <w:spacing w:before="0" w:beforeAutospacing="0" w:after="0" w:afterAutospacing="0"/>
                                <w:jc w:val="center"/>
                              </w:pPr>
                              <w:r>
                                <w:rPr>
                                  <w:rFonts w:eastAsia="等线" w:cs="Times New Roman"/>
                                  <w:kern w:val="2"/>
                                  <w:sz w:val="21"/>
                                  <w:szCs w:val="21"/>
                                </w:rPr>
                                <w:t>cln RAC</w:t>
                              </w:r>
                            </w:p>
                          </w:txbxContent>
                        </wps:txbx>
                        <wps:bodyPr rot="0" vert="horz" wrap="square" lIns="91440" tIns="45720" rIns="91440" bIns="45720" anchor="ctr" anchorCtr="0" upright="1">
                          <a:noAutofit/>
                        </wps:bodyPr>
                      </wps:wsp>
                      <wps:wsp>
                        <wps:cNvPr id="11" name="椭圆 37"/>
                        <wps:cNvSpPr>
                          <a:spLocks noChangeArrowheads="1"/>
                        </wps:cNvSpPr>
                        <wps:spPr bwMode="auto">
                          <a:xfrm>
                            <a:off x="313301" y="1030326"/>
                            <a:ext cx="991202" cy="428094"/>
                          </a:xfrm>
                          <a:prstGeom prst="ellipse">
                            <a:avLst/>
                          </a:prstGeom>
                          <a:solidFill>
                            <a:schemeClr val="bg1">
                              <a:lumMod val="75000"/>
                              <a:lumOff val="0"/>
                            </a:schemeClr>
                          </a:solidFill>
                          <a:ln w="25400">
                            <a:solidFill>
                              <a:schemeClr val="accent3">
                                <a:lumMod val="50000"/>
                                <a:lumOff val="0"/>
                              </a:schemeClr>
                            </a:solidFill>
                            <a:round/>
                            <a:headEnd/>
                            <a:tailEnd/>
                          </a:ln>
                        </wps:spPr>
                        <wps:txbx>
                          <w:txbxContent>
                            <w:p w:rsidR="00852636" w:rsidRDefault="00852636" w:rsidP="007F5096">
                              <w:pPr>
                                <w:pStyle w:val="aa"/>
                                <w:spacing w:before="0" w:beforeAutospacing="0" w:after="0" w:afterAutospacing="0"/>
                                <w:jc w:val="center"/>
                              </w:pPr>
                              <w:r>
                                <w:rPr>
                                  <w:rFonts w:eastAsia="等线" w:cs="Times New Roman"/>
                                  <w:kern w:val="2"/>
                                  <w:sz w:val="21"/>
                                  <w:szCs w:val="21"/>
                                </w:rPr>
                                <w:t>his RAC</w:t>
                              </w:r>
                            </w:p>
                          </w:txbxContent>
                        </wps:txbx>
                        <wps:bodyPr rot="0" vert="horz" wrap="square" lIns="91440" tIns="45720" rIns="91440" bIns="45720" anchor="ctr" anchorCtr="0" upright="1">
                          <a:noAutofit/>
                        </wps:bodyPr>
                      </wps:wsp>
                      <wps:wsp>
                        <wps:cNvPr id="13" name="直接箭头连接符 38"/>
                        <wps:cNvCnPr>
                          <a:cxnSpLocks noChangeShapeType="1"/>
                        </wps:cNvCnPr>
                        <wps:spPr bwMode="auto">
                          <a:xfrm flipH="1">
                            <a:off x="1304502" y="767368"/>
                            <a:ext cx="256600" cy="476805"/>
                          </a:xfrm>
                          <a:prstGeom prst="straightConnector1">
                            <a:avLst/>
                          </a:prstGeom>
                          <a:noFill/>
                          <a:ln w="9525">
                            <a:solidFill>
                              <a:schemeClr val="accent6">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4" name="直接箭头连接符 39"/>
                        <wps:cNvCnPr>
                          <a:cxnSpLocks noChangeShapeType="1"/>
                        </wps:cNvCnPr>
                        <wps:spPr bwMode="auto">
                          <a:xfrm flipH="1" flipV="1">
                            <a:off x="1304502" y="1244373"/>
                            <a:ext cx="256900" cy="0"/>
                          </a:xfrm>
                          <a:prstGeom prst="straightConnector1">
                            <a:avLst/>
                          </a:prstGeom>
                          <a:noFill/>
                          <a:ln w="9525">
                            <a:solidFill>
                              <a:schemeClr val="accent2">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5" name="直接箭头连接符 40"/>
                        <wps:cNvCnPr>
                          <a:cxnSpLocks noChangeShapeType="1"/>
                        </wps:cNvCnPr>
                        <wps:spPr bwMode="auto">
                          <a:xfrm flipH="1" flipV="1">
                            <a:off x="1304502" y="1176958"/>
                            <a:ext cx="256900" cy="551221"/>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6" name="椭圆 41"/>
                        <wps:cNvSpPr>
                          <a:spLocks noChangeArrowheads="1"/>
                        </wps:cNvSpPr>
                        <wps:spPr bwMode="auto">
                          <a:xfrm>
                            <a:off x="3008906" y="1189661"/>
                            <a:ext cx="991202" cy="428094"/>
                          </a:xfrm>
                          <a:prstGeom prst="ellipse">
                            <a:avLst/>
                          </a:prstGeom>
                          <a:solidFill>
                            <a:schemeClr val="accent6">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852636" w:rsidRPr="00B83257" w:rsidRDefault="00852636" w:rsidP="007F5096">
                              <w:pPr>
                                <w:pStyle w:val="aa"/>
                                <w:spacing w:before="0" w:beforeAutospacing="0" w:after="0" w:afterAutospacing="0"/>
                                <w:jc w:val="center"/>
                                <w:rPr>
                                  <w:rFonts w:eastAsia="等线" w:cs="Times New Roman"/>
                                  <w:kern w:val="2"/>
                                  <w:sz w:val="13"/>
                                  <w:szCs w:val="13"/>
                                </w:rPr>
                              </w:pPr>
                              <w:r w:rsidRPr="00B83257">
                                <w:rPr>
                                  <w:rFonts w:eastAsia="等线" w:cs="Times New Roman"/>
                                  <w:kern w:val="2"/>
                                  <w:sz w:val="21"/>
                                  <w:szCs w:val="21"/>
                                </w:rPr>
                                <w:t>tra RAC</w:t>
                              </w:r>
                              <w:r w:rsidRPr="00B83257">
                                <w:rPr>
                                  <w:rFonts w:eastAsia="等线" w:cs="Times New Roman" w:hint="eastAsia"/>
                                  <w:kern w:val="2"/>
                                  <w:sz w:val="13"/>
                                  <w:szCs w:val="13"/>
                                </w:rPr>
                                <w:t>只读</w:t>
                              </w:r>
                            </w:p>
                          </w:txbxContent>
                        </wps:txbx>
                        <wps:bodyPr rot="0" vert="horz" wrap="square" lIns="0" tIns="0" rIns="0" bIns="0" anchor="ctr" anchorCtr="0" upright="1">
                          <a:noAutofit/>
                        </wps:bodyPr>
                      </wps:wsp>
                      <wps:wsp>
                        <wps:cNvPr id="17" name="椭圆 42"/>
                        <wps:cNvSpPr>
                          <a:spLocks noChangeArrowheads="1"/>
                        </wps:cNvSpPr>
                        <wps:spPr bwMode="auto">
                          <a:xfrm>
                            <a:off x="3009506" y="1666666"/>
                            <a:ext cx="991202" cy="427394"/>
                          </a:xfrm>
                          <a:prstGeom prst="ellipse">
                            <a:avLst/>
                          </a:prstGeom>
                          <a:solidFill>
                            <a:schemeClr val="accent2">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852636" w:rsidRPr="00432F98" w:rsidRDefault="00852636" w:rsidP="007F5096">
                              <w:pPr>
                                <w:pStyle w:val="aa"/>
                                <w:spacing w:before="0" w:beforeAutospacing="0" w:after="0" w:afterAutospacing="0"/>
                                <w:jc w:val="center"/>
                                <w:rPr>
                                  <w:rFonts w:eastAsia="等线" w:cs="Times New Roman"/>
                                  <w:kern w:val="2"/>
                                  <w:sz w:val="13"/>
                                  <w:szCs w:val="13"/>
                                </w:rPr>
                              </w:pPr>
                              <w:r>
                                <w:rPr>
                                  <w:rFonts w:eastAsia="等线" w:cs="Times New Roman" w:hint="eastAsia"/>
                                  <w:sz w:val="21"/>
                                  <w:szCs w:val="21"/>
                                </w:rPr>
                                <w:t>reg RAC</w:t>
                              </w:r>
                              <w:r w:rsidRPr="00432F98">
                                <w:rPr>
                                  <w:rFonts w:eastAsia="等线" w:cs="Times New Roman" w:hint="eastAsia"/>
                                  <w:kern w:val="2"/>
                                  <w:sz w:val="13"/>
                                  <w:szCs w:val="13"/>
                                </w:rPr>
                                <w:t>只读</w:t>
                              </w:r>
                            </w:p>
                            <w:p w:rsidR="00852636" w:rsidRDefault="00852636" w:rsidP="007F5096">
                              <w:pPr>
                                <w:pStyle w:val="aa"/>
                                <w:spacing w:before="0" w:beforeAutospacing="0" w:after="0" w:afterAutospacing="0"/>
                                <w:jc w:val="center"/>
                              </w:pPr>
                            </w:p>
                          </w:txbxContent>
                        </wps:txbx>
                        <wps:bodyPr rot="0" vert="horz" wrap="square" lIns="0" tIns="0" rIns="0" bIns="0" anchor="ctr" anchorCtr="0" upright="1">
                          <a:noAutofit/>
                        </wps:bodyPr>
                      </wps:wsp>
                      <wps:wsp>
                        <wps:cNvPr id="18" name="椭圆 43"/>
                        <wps:cNvSpPr>
                          <a:spLocks noChangeArrowheads="1"/>
                        </wps:cNvSpPr>
                        <wps:spPr bwMode="auto">
                          <a:xfrm>
                            <a:off x="3009506" y="2150572"/>
                            <a:ext cx="991202" cy="427494"/>
                          </a:xfrm>
                          <a:prstGeom prst="ellipse">
                            <a:avLst/>
                          </a:prstGeom>
                          <a:solidFill>
                            <a:schemeClr val="accent5">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852636" w:rsidRPr="00432F98" w:rsidRDefault="00852636" w:rsidP="007F5096">
                              <w:pPr>
                                <w:pStyle w:val="aa"/>
                                <w:spacing w:before="0" w:beforeAutospacing="0" w:after="0" w:afterAutospacing="0"/>
                                <w:jc w:val="center"/>
                                <w:rPr>
                                  <w:rFonts w:eastAsia="等线" w:cs="Times New Roman"/>
                                  <w:kern w:val="2"/>
                                  <w:sz w:val="13"/>
                                  <w:szCs w:val="13"/>
                                </w:rPr>
                              </w:pPr>
                              <w:r>
                                <w:rPr>
                                  <w:rFonts w:eastAsia="等线" w:cs="Times New Roman" w:hint="eastAsia"/>
                                  <w:sz w:val="21"/>
                                  <w:szCs w:val="21"/>
                                </w:rPr>
                                <w:t>cln RAC</w:t>
                              </w:r>
                              <w:r w:rsidRPr="00432F98">
                                <w:rPr>
                                  <w:rFonts w:eastAsia="等线" w:cs="Times New Roman" w:hint="eastAsia"/>
                                  <w:kern w:val="2"/>
                                  <w:sz w:val="13"/>
                                  <w:szCs w:val="13"/>
                                </w:rPr>
                                <w:t>只读</w:t>
                              </w:r>
                            </w:p>
                            <w:p w:rsidR="00852636" w:rsidRDefault="00852636" w:rsidP="007F5096">
                              <w:pPr>
                                <w:pStyle w:val="aa"/>
                                <w:spacing w:before="0" w:beforeAutospacing="0" w:after="0" w:afterAutospacing="0"/>
                                <w:jc w:val="center"/>
                              </w:pPr>
                            </w:p>
                          </w:txbxContent>
                        </wps:txbx>
                        <wps:bodyPr rot="0" vert="horz" wrap="square" lIns="0" tIns="0" rIns="0" bIns="0" anchor="ctr" anchorCtr="0" upright="1">
                          <a:noAutofit/>
                        </wps:bodyPr>
                      </wps:wsp>
                      <wps:wsp>
                        <wps:cNvPr id="19" name="椭圆 44"/>
                        <wps:cNvSpPr>
                          <a:spLocks noChangeArrowheads="1"/>
                        </wps:cNvSpPr>
                        <wps:spPr bwMode="auto">
                          <a:xfrm>
                            <a:off x="4229108" y="1666666"/>
                            <a:ext cx="942602" cy="427394"/>
                          </a:xfrm>
                          <a:prstGeom prst="ellipse">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852636" w:rsidRDefault="00852636" w:rsidP="007F5096">
                              <w:pPr>
                                <w:pStyle w:val="aa"/>
                                <w:spacing w:before="0" w:beforeAutospacing="0" w:after="0" w:afterAutospacing="0"/>
                                <w:jc w:val="center"/>
                              </w:pPr>
                              <w:r>
                                <w:rPr>
                                  <w:rFonts w:eastAsia="等线" w:cs="Times New Roman" w:hint="eastAsia"/>
                                  <w:sz w:val="21"/>
                                  <w:szCs w:val="21"/>
                                </w:rPr>
                                <w:t>his RAC</w:t>
                              </w:r>
                            </w:p>
                          </w:txbxContent>
                        </wps:txbx>
                        <wps:bodyPr rot="0" vert="horz" wrap="square" lIns="91440" tIns="45720" rIns="91440" bIns="45720" anchor="ctr" anchorCtr="0" upright="1">
                          <a:noAutofit/>
                        </wps:bodyPr>
                      </wps:wsp>
                      <wps:wsp>
                        <wps:cNvPr id="20" name="直接箭头连接符 45"/>
                        <wps:cNvCnPr>
                          <a:cxnSpLocks noChangeShapeType="1"/>
                        </wps:cNvCnPr>
                        <wps:spPr bwMode="auto">
                          <a:xfrm>
                            <a:off x="4000108" y="1403408"/>
                            <a:ext cx="229000" cy="476605"/>
                          </a:xfrm>
                          <a:prstGeom prst="straightConnector1">
                            <a:avLst/>
                          </a:prstGeom>
                          <a:noFill/>
                          <a:ln w="9525">
                            <a:solidFill>
                              <a:schemeClr val="accent6">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1" name="直接箭头连接符 46"/>
                        <wps:cNvCnPr>
                          <a:cxnSpLocks noChangeShapeType="1"/>
                        </wps:cNvCnPr>
                        <wps:spPr bwMode="auto">
                          <a:xfrm>
                            <a:off x="4000708" y="1880012"/>
                            <a:ext cx="228400" cy="0"/>
                          </a:xfrm>
                          <a:prstGeom prst="straightConnector1">
                            <a:avLst/>
                          </a:prstGeom>
                          <a:noFill/>
                          <a:ln w="9525">
                            <a:solidFill>
                              <a:schemeClr val="accent2">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2" name="直接箭头连接符 47"/>
                        <wps:cNvCnPr>
                          <a:cxnSpLocks noChangeShapeType="1"/>
                        </wps:cNvCnPr>
                        <wps:spPr bwMode="auto">
                          <a:xfrm flipV="1">
                            <a:off x="4000708" y="1880313"/>
                            <a:ext cx="228400" cy="484006"/>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3" name="直接箭头连接符 48"/>
                        <wps:cNvCnPr>
                          <a:cxnSpLocks noChangeShapeType="1"/>
                        </wps:cNvCnPr>
                        <wps:spPr bwMode="auto">
                          <a:xfrm>
                            <a:off x="2552705" y="767468"/>
                            <a:ext cx="456201" cy="636240"/>
                          </a:xfrm>
                          <a:prstGeom prst="straightConnector1">
                            <a:avLst/>
                          </a:prstGeom>
                          <a:noFill/>
                          <a:ln w="9525">
                            <a:solidFill>
                              <a:srgbClr val="FF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24" name="直接箭头连接符 49"/>
                        <wps:cNvCnPr>
                          <a:cxnSpLocks noChangeShapeType="1"/>
                        </wps:cNvCnPr>
                        <wps:spPr bwMode="auto">
                          <a:xfrm>
                            <a:off x="2552705" y="1244373"/>
                            <a:ext cx="456801" cy="635940"/>
                          </a:xfrm>
                          <a:prstGeom prst="straightConnector1">
                            <a:avLst/>
                          </a:prstGeom>
                          <a:noFill/>
                          <a:ln w="9525">
                            <a:solidFill>
                              <a:srgbClr val="FF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25" name="直接箭头连接符 50"/>
                        <wps:cNvCnPr>
                          <a:cxnSpLocks noChangeShapeType="1"/>
                        </wps:cNvCnPr>
                        <wps:spPr bwMode="auto">
                          <a:xfrm>
                            <a:off x="2552705" y="1728379"/>
                            <a:ext cx="456801" cy="635940"/>
                          </a:xfrm>
                          <a:prstGeom prst="straightConnector1">
                            <a:avLst/>
                          </a:prstGeom>
                          <a:noFill/>
                          <a:ln w="9525">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6" name="文本框 51"/>
                        <wps:cNvSpPr txBox="1">
                          <a:spLocks noChangeArrowheads="1"/>
                        </wps:cNvSpPr>
                        <wps:spPr bwMode="auto">
                          <a:xfrm>
                            <a:off x="2552705" y="1314888"/>
                            <a:ext cx="428601" cy="29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52636" w:rsidRPr="00D97D21" w:rsidRDefault="00852636" w:rsidP="007F5096">
                              <w:pPr>
                                <w:rPr>
                                  <w:sz w:val="18"/>
                                  <w:szCs w:val="18"/>
                                </w:rPr>
                              </w:pPr>
                              <w:r w:rsidRPr="00D97D21">
                                <w:rPr>
                                  <w:sz w:val="18"/>
                                  <w:szCs w:val="18"/>
                                </w:rPr>
                                <w:t>ADG</w:t>
                              </w:r>
                            </w:p>
                          </w:txbxContent>
                        </wps:txbx>
                        <wps:bodyPr rot="0" vert="horz" wrap="square" lIns="91440" tIns="45720" rIns="91440" bIns="45720" anchor="t" anchorCtr="0" upright="1">
                          <a:noAutofit/>
                        </wps:bodyPr>
                      </wps:wsp>
                      <wps:wsp>
                        <wps:cNvPr id="27" name="文本框 27"/>
                        <wps:cNvSpPr txBox="1">
                          <a:spLocks noChangeArrowheads="1"/>
                        </wps:cNvSpPr>
                        <wps:spPr bwMode="auto">
                          <a:xfrm>
                            <a:off x="1218202" y="929004"/>
                            <a:ext cx="428601" cy="29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52636" w:rsidRDefault="00852636" w:rsidP="007F5096">
                              <w:pPr>
                                <w:pStyle w:val="aa"/>
                                <w:spacing w:before="0" w:beforeAutospacing="0" w:after="0" w:afterAutospacing="0"/>
                                <w:jc w:val="both"/>
                              </w:pPr>
                              <w:r>
                                <w:rPr>
                                  <w:rFonts w:ascii="等线" w:eastAsia="等线" w:hAnsi="等线" w:cs="Times New Roman" w:hint="eastAsia"/>
                                  <w:kern w:val="2"/>
                                  <w:sz w:val="18"/>
                                  <w:szCs w:val="18"/>
                                </w:rPr>
                                <w:t>D</w:t>
                              </w:r>
                              <w:r>
                                <w:rPr>
                                  <w:rFonts w:ascii="等线" w:eastAsia="等线" w:hAnsi="等线" w:cs="Times New Roman"/>
                                  <w:kern w:val="2"/>
                                  <w:sz w:val="18"/>
                                  <w:szCs w:val="18"/>
                                </w:rPr>
                                <w:t>S</w:t>
                              </w:r>
                              <w:r>
                                <w:rPr>
                                  <w:rFonts w:ascii="等线" w:eastAsia="等线" w:hAnsi="等线" w:cs="Times New Roman" w:hint="eastAsia"/>
                                  <w:kern w:val="2"/>
                                  <w:sz w:val="18"/>
                                  <w:szCs w:val="18"/>
                                </w:rPr>
                                <w:t>G</w:t>
                              </w:r>
                            </w:p>
                          </w:txbxContent>
                        </wps:txbx>
                        <wps:bodyPr rot="0" vert="horz" wrap="square" lIns="91440" tIns="45720" rIns="91440" bIns="45720" anchor="t" anchorCtr="0" upright="1">
                          <a:noAutofit/>
                        </wps:bodyPr>
                      </wps:wsp>
                      <wps:wsp>
                        <wps:cNvPr id="28" name="文本框 27"/>
                        <wps:cNvSpPr txBox="1">
                          <a:spLocks noChangeArrowheads="1"/>
                        </wps:cNvSpPr>
                        <wps:spPr bwMode="auto">
                          <a:xfrm>
                            <a:off x="3951907" y="2046949"/>
                            <a:ext cx="428601" cy="294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52636" w:rsidRDefault="00852636" w:rsidP="007F5096">
                              <w:pPr>
                                <w:pStyle w:val="aa"/>
                                <w:spacing w:before="0" w:beforeAutospacing="0" w:after="0" w:afterAutospacing="0"/>
                                <w:jc w:val="both"/>
                              </w:pPr>
                              <w:r>
                                <w:rPr>
                                  <w:rFonts w:ascii="等线" w:hAnsi="等线" w:cs="Times New Roman" w:hint="eastAsia"/>
                                  <w:sz w:val="18"/>
                                  <w:szCs w:val="18"/>
                                </w:rPr>
                                <w:t>DSG</w:t>
                              </w:r>
                            </w:p>
                          </w:txbxContent>
                        </wps:txbx>
                        <wps:bodyPr rot="0" vert="horz" wrap="square" lIns="91440" tIns="45720" rIns="91440" bIns="45720" anchor="t" anchorCtr="0" upright="1">
                          <a:noAutofit/>
                        </wps:bodyPr>
                      </wps:wsp>
                      <wps:wsp>
                        <wps:cNvPr id="29" name="椭圆 54"/>
                        <wps:cNvSpPr>
                          <a:spLocks noChangeArrowheads="1"/>
                        </wps:cNvSpPr>
                        <wps:spPr bwMode="auto">
                          <a:xfrm>
                            <a:off x="1561403" y="66615"/>
                            <a:ext cx="991302" cy="438296"/>
                          </a:xfrm>
                          <a:prstGeom prst="ellipse">
                            <a:avLst/>
                          </a:prstGeom>
                          <a:solidFill>
                            <a:schemeClr val="accent4">
                              <a:lumMod val="100000"/>
                              <a:lumOff val="0"/>
                            </a:schemeClr>
                          </a:solidFill>
                          <a:ln w="25400">
                            <a:solidFill>
                              <a:schemeClr val="accent4">
                                <a:lumMod val="50000"/>
                                <a:lumOff val="0"/>
                              </a:schemeClr>
                            </a:solidFill>
                            <a:round/>
                            <a:headEnd/>
                            <a:tailEnd/>
                          </a:ln>
                        </wps:spPr>
                        <wps:txbx>
                          <w:txbxContent>
                            <w:p w:rsidR="00852636" w:rsidRDefault="00852636" w:rsidP="007F5096">
                              <w:pPr>
                                <w:pStyle w:val="aa"/>
                                <w:spacing w:before="0" w:beforeAutospacing="0" w:after="0" w:afterAutospacing="0"/>
                                <w:jc w:val="center"/>
                              </w:pPr>
                              <w:r>
                                <w:rPr>
                                  <w:rFonts w:eastAsia="等线" w:cs="Times New Roman"/>
                                  <w:kern w:val="2"/>
                                  <w:sz w:val="21"/>
                                  <w:szCs w:val="21"/>
                                </w:rPr>
                                <w:t>int RAC</w:t>
                              </w:r>
                            </w:p>
                          </w:txbxContent>
                        </wps:txbx>
                        <wps:bodyPr rot="0" vert="horz" wrap="square" lIns="91440" tIns="45720" rIns="91440" bIns="45720" anchor="ctr" anchorCtr="0" upright="1">
                          <a:noAutofit/>
                        </wps:bodyPr>
                      </wps:wsp>
                      <wps:wsp>
                        <wps:cNvPr id="30" name="椭圆 55"/>
                        <wps:cNvSpPr>
                          <a:spLocks noChangeArrowheads="1"/>
                        </wps:cNvSpPr>
                        <wps:spPr bwMode="auto">
                          <a:xfrm>
                            <a:off x="3008206" y="684950"/>
                            <a:ext cx="991302" cy="437596"/>
                          </a:xfrm>
                          <a:prstGeom prst="ellipse">
                            <a:avLst/>
                          </a:prstGeom>
                          <a:solidFill>
                            <a:schemeClr val="accent4">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852636" w:rsidRPr="00466C98" w:rsidRDefault="00852636" w:rsidP="007F5096">
                              <w:pPr>
                                <w:pStyle w:val="aa"/>
                                <w:spacing w:before="0" w:beforeAutospacing="0" w:after="0" w:afterAutospacing="0"/>
                                <w:jc w:val="center"/>
                                <w:rPr>
                                  <w:sz w:val="13"/>
                                  <w:szCs w:val="13"/>
                                </w:rPr>
                              </w:pPr>
                              <w:r>
                                <w:rPr>
                                  <w:rFonts w:eastAsia="等线" w:cs="Times New Roman" w:hint="eastAsia"/>
                                  <w:sz w:val="21"/>
                                  <w:szCs w:val="21"/>
                                </w:rPr>
                                <w:t>int RAC</w:t>
                              </w:r>
                              <w:r w:rsidRPr="00466C98">
                                <w:rPr>
                                  <w:rFonts w:eastAsia="等线" w:cs="Times New Roman" w:hint="eastAsia"/>
                                  <w:sz w:val="13"/>
                                  <w:szCs w:val="13"/>
                                </w:rPr>
                                <w:t>只读</w:t>
                              </w:r>
                            </w:p>
                          </w:txbxContent>
                        </wps:txbx>
                        <wps:bodyPr rot="0" vert="horz" wrap="square" lIns="0" tIns="0" rIns="0" bIns="0" anchor="ctr" anchorCtr="0" upright="1">
                          <a:noAutofit/>
                        </wps:bodyPr>
                      </wps:wsp>
                      <wps:wsp>
                        <wps:cNvPr id="31" name="直接箭头连接符 56"/>
                        <wps:cNvCnPr>
                          <a:cxnSpLocks noChangeShapeType="1"/>
                        </wps:cNvCnPr>
                        <wps:spPr bwMode="auto">
                          <a:xfrm>
                            <a:off x="2552705" y="285763"/>
                            <a:ext cx="455501" cy="617936"/>
                          </a:xfrm>
                          <a:prstGeom prst="straightConnector1">
                            <a:avLst/>
                          </a:prstGeom>
                          <a:noFill/>
                          <a:ln w="9525">
                            <a:solidFill>
                              <a:srgbClr val="FF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32" name="文本框 57"/>
                        <wps:cNvSpPr txBox="1">
                          <a:spLocks noChangeArrowheads="1"/>
                        </wps:cNvSpPr>
                        <wps:spPr bwMode="auto">
                          <a:xfrm>
                            <a:off x="0" y="2793313"/>
                            <a:ext cx="2350704" cy="240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52636" w:rsidRPr="006E770F" w:rsidRDefault="00852636" w:rsidP="007F5096">
                              <w:pPr>
                                <w:spacing w:line="360" w:lineRule="auto"/>
                                <w:rPr>
                                  <w:sz w:val="15"/>
                                  <w:szCs w:val="15"/>
                                </w:rPr>
                              </w:pPr>
                              <w:r>
                                <w:rPr>
                                  <w:rFonts w:hint="eastAsia"/>
                                  <w:sz w:val="15"/>
                                  <w:szCs w:val="15"/>
                                </w:rPr>
                                <w:t>图</w:t>
                              </w:r>
                              <w:r>
                                <w:rPr>
                                  <w:rFonts w:hint="eastAsia"/>
                                  <w:sz w:val="15"/>
                                  <w:szCs w:val="15"/>
                                </w:rPr>
                                <w:t>1</w:t>
                              </w:r>
                              <w:r>
                                <w:rPr>
                                  <w:rFonts w:hint="eastAsia"/>
                                  <w:sz w:val="15"/>
                                  <w:szCs w:val="15"/>
                                </w:rPr>
                                <w:t>：</w:t>
                              </w:r>
                              <w:r w:rsidRPr="006E770F">
                                <w:rPr>
                                  <w:rFonts w:hint="eastAsia"/>
                                  <w:sz w:val="15"/>
                                  <w:szCs w:val="15"/>
                                </w:rPr>
                                <w:t>上海生产中心与深圳灾备中心数据复制关系图</w:t>
                              </w:r>
                            </w:p>
                            <w:p w:rsidR="00852636" w:rsidRPr="006E770F" w:rsidRDefault="00852636" w:rsidP="007F5096">
                              <w:pPr>
                                <w:rPr>
                                  <w:sz w:val="15"/>
                                  <w:szCs w:val="15"/>
                                </w:rPr>
                              </w:pPr>
                            </w:p>
                          </w:txbxContent>
                        </wps:txbx>
                        <wps:bodyPr rot="0" vert="horz" wrap="none" lIns="91440" tIns="0" rIns="91440" bIns="0" anchor="t" anchorCtr="0" upright="1">
                          <a:noAutofit/>
                        </wps:bodyPr>
                      </wps:wsp>
                    </wpc:wpc>
                  </a:graphicData>
                </a:graphic>
              </wp:inline>
            </w:drawing>
          </mc:Choice>
          <mc:Fallback>
            <w:pict>
              <v:group id="画布 33"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stroked="t" strokecolor="#622423 [1605]">
                  <v:fill o:detectmouseclick="t"/>
                  <v:path o:connecttype="none"/>
                </v:shape>
                <v:shapetype id="_x0000_t202" coordsize="21600,21600" o:spt="202" path="m,l,21600r21600,l21600,xe">
                  <v:stroke joinstyle="miter"/>
                  <v:path gradientshapeok="t" o:connecttype="rect"/>
                </v:shapetype>
                <v:shape id="文本框 22" o:spid="_x0000_s1028" type="#_x0000_t202" style="position:absolute;left:31435;top:26423;width:14002;height: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rsidR="00852636" w:rsidRDefault="00852636" w:rsidP="007F5096">
                        <w:pPr>
                          <w:pStyle w:val="aa"/>
                          <w:spacing w:before="0" w:beforeAutospacing="0" w:after="0" w:afterAutospacing="0"/>
                          <w:jc w:val="both"/>
                        </w:pPr>
                        <w:r>
                          <w:rPr>
                            <w:rFonts w:ascii="等线" w:eastAsia="等线" w:hAnsi="等线" w:cs="Times New Roman" w:hint="eastAsia"/>
                            <w:kern w:val="2"/>
                            <w:sz w:val="21"/>
                            <w:szCs w:val="21"/>
                          </w:rPr>
                          <w:t>深圳灾备数据中心</w:t>
                        </w:r>
                      </w:p>
                    </w:txbxContent>
                  </v:textbox>
                </v:shape>
                <v:shape id="文本框 5" o:spid="_x0000_s1029" type="#_x0000_t202" style="position:absolute;left:6572;top:20324;width:1400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852636" w:rsidRDefault="00852636" w:rsidP="007F5096">
                        <w:r>
                          <w:rPr>
                            <w:rFonts w:hint="eastAsia"/>
                          </w:rPr>
                          <w:t>上海生产数据中心</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9" o:spid="_x0000_s1030" type="#_x0000_t7" style="position:absolute;left:25527;top:17940;width:26860;height:8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" adj="1667" fillcolor="#ccc0d9 [1303]" stroked="f" strokeweight="2pt">
                  <v:fill opacity="34695f"/>
                </v:shape>
                <v:shape id="平行四边形 33" o:spid="_x0000_s1031" type="#_x0000_t7" style="position:absolute;left:666;top:11857;width:26861;height:8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" adj="1669" fillcolor="#c5d3ed" stroked="f" strokeweight="2pt">
                  <v:fill opacity="34695f"/>
                </v:shape>
                <v:oval id="椭圆 34" o:spid="_x0000_s1032" style="position:absolute;left:15611;top:5530;width:9916;height: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" fillcolor="#f79646 [3209]" strokecolor="#974706 [1609]" strokeweight="2pt">
                  <v:textbox>
                    <w:txbxContent>
                      <w:p w:rsidR="00852636" w:rsidRDefault="00852636" w:rsidP="007F5096">
                        <w:pPr>
                          <w:jc w:val="center"/>
                        </w:pPr>
                        <w:r>
                          <w:t>tra RAC</w:t>
                        </w:r>
                      </w:p>
                    </w:txbxContent>
                  </v:textbox>
                </v:oval>
                <v:oval id="椭圆 35" o:spid="_x0000_s1033" style="position:absolute;left:15614;top:10303;width:9913;height:4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" fillcolor="#c0504d [3205]" strokecolor="#622423 [1605]" strokeweight="2pt">
                  <v:textbox>
                    <w:txbxContent>
                      <w:p w:rsidR="00852636" w:rsidRDefault="00852636" w:rsidP="007F5096">
                        <w:pPr>
                          <w:pStyle w:val="aa"/>
                          <w:spacing w:before="0" w:beforeAutospacing="0" w:after="0" w:afterAutospacing="0"/>
                          <w:jc w:val="center"/>
                        </w:pPr>
                        <w:r>
                          <w:rPr>
                            <w:rFonts w:eastAsia="等线" w:cs="Times New Roman"/>
                            <w:kern w:val="2"/>
                            <w:sz w:val="21"/>
                            <w:szCs w:val="21"/>
                          </w:rPr>
                          <w:t>reg RAC</w:t>
                        </w:r>
                      </w:p>
                    </w:txbxContent>
                  </v:textbox>
                </v:oval>
                <v:oval id="椭圆 36" o:spid="_x0000_s1034" style="position:absolute;left:15614;top:15143;width:9913;height:4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" fillcolor="#4bacc6 [3208]" strokecolor="#205867 [1608]" strokeweight="2pt">
                  <v:textbox>
                    <w:txbxContent>
                      <w:p w:rsidR="00852636" w:rsidRDefault="00852636" w:rsidP="007F5096">
                        <w:pPr>
                          <w:pStyle w:val="aa"/>
                          <w:spacing w:before="0" w:beforeAutospacing="0" w:after="0" w:afterAutospacing="0"/>
                          <w:jc w:val="center"/>
                        </w:pPr>
                        <w:r>
                          <w:rPr>
                            <w:rFonts w:eastAsia="等线" w:cs="Times New Roman"/>
                            <w:kern w:val="2"/>
                            <w:sz w:val="21"/>
                            <w:szCs w:val="21"/>
                          </w:rPr>
                          <w:t>cln RAC</w:t>
                        </w:r>
                      </w:p>
                    </w:txbxContent>
                  </v:textbox>
                </v:oval>
                <v:oval id="椭圆 37" o:spid="_x0000_s1035" style="position:absolute;left:3133;top:10303;width:9912;height:4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" fillcolor="#bfbfbf [2412]" strokecolor="#4e6128 [1606]" strokeweight="2pt">
                  <v:textbox>
                    <w:txbxContent>
                      <w:p w:rsidR="00852636" w:rsidRDefault="00852636" w:rsidP="007F5096">
                        <w:pPr>
                          <w:pStyle w:val="aa"/>
                          <w:spacing w:before="0" w:beforeAutospacing="0" w:after="0" w:afterAutospacing="0"/>
                          <w:jc w:val="center"/>
                        </w:pPr>
                        <w:r>
                          <w:rPr>
                            <w:rFonts w:eastAsia="等线" w:cs="Times New Roman"/>
                            <w:kern w:val="2"/>
                            <w:sz w:val="21"/>
                            <w:szCs w:val="21"/>
                          </w:rPr>
                          <w:t>his RAC</w:t>
                        </w:r>
                      </w:p>
                    </w:txbxContent>
                  </v:textbox>
                </v:oval>
                <v:shapetype id="_x0000_t32" coordsize="21600,21600" o:spt="32" o:oned="t" path="m,l21600,21600e" filled="f">
                  <v:path arrowok="t" fillok="f" o:connecttype="none"/>
                  <o:lock v:ext="edit" shapetype="t"/>
                </v:shapetype>
                <v:shape id="直接箭头连接符 38" o:spid="_x0000_s1036" type="#_x0000_t32" style="position:absolute;left:13045;top:7673;width:2566;height:47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" strokecolor="#f68c36 [3049]">
                  <v:stroke endarrow="block"/>
                </v:shape>
                <v:shape id="直接箭头连接符 39" o:spid="_x0000_s1037" type="#_x0000_t32" style="position:absolute;left:13045;top:12443;width:256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" strokecolor="#bc4542 [3045]">
                  <v:stroke endarrow="block"/>
                </v:shape>
                <v:shape id="直接箭头连接符 40" o:spid="_x0000_s1038" type="#_x0000_t32" style="position:absolute;left:13045;top:11769;width:2569;height:55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" strokecolor="#4579b8 [3044]">
                  <v:stroke endarrow="block"/>
                </v:shape>
                <v:oval id="椭圆 41" o:spid="_x0000_s1039" style="position:absolute;left:30089;top:11896;width:9912;height:4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" fillcolor="#f79646 [3209]" stroked="f" strokeweight="2pt">
                  <v:textbox inset="0,0,0,0">
                    <w:txbxContent>
                      <w:p w:rsidR="00852636" w:rsidRPr="00B83257" w:rsidRDefault="00852636" w:rsidP="007F5096">
                        <w:pPr>
                          <w:pStyle w:val="aa"/>
                          <w:spacing w:before="0" w:beforeAutospacing="0" w:after="0" w:afterAutospacing="0"/>
                          <w:jc w:val="center"/>
                          <w:rPr>
                            <w:rFonts w:eastAsia="等线" w:cs="Times New Roman"/>
                            <w:kern w:val="2"/>
                            <w:sz w:val="13"/>
                            <w:szCs w:val="13"/>
                          </w:rPr>
                        </w:pPr>
                        <w:r w:rsidRPr="00B83257">
                          <w:rPr>
                            <w:rFonts w:eastAsia="等线" w:cs="Times New Roman"/>
                            <w:kern w:val="2"/>
                            <w:sz w:val="21"/>
                            <w:szCs w:val="21"/>
                          </w:rPr>
                          <w:t>tra RAC</w:t>
                        </w:r>
                        <w:r w:rsidRPr="00B83257">
                          <w:rPr>
                            <w:rFonts w:eastAsia="等线" w:cs="Times New Roman" w:hint="eastAsia"/>
                            <w:kern w:val="2"/>
                            <w:sz w:val="13"/>
                            <w:szCs w:val="13"/>
                          </w:rPr>
                          <w:t>只读</w:t>
                        </w:r>
                      </w:p>
                    </w:txbxContent>
                  </v:textbox>
                </v:oval>
                <v:oval id="椭圆 42" o:spid="_x0000_s1040" style="position:absolute;left:30095;top:16666;width:9912;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" fillcolor="#c0504d [3205]" stroked="f" strokeweight="2pt">
                  <v:textbox inset="0,0,0,0">
                    <w:txbxContent>
                      <w:p w:rsidR="00852636" w:rsidRPr="00432F98" w:rsidRDefault="00852636" w:rsidP="007F5096">
                        <w:pPr>
                          <w:pStyle w:val="aa"/>
                          <w:spacing w:before="0" w:beforeAutospacing="0" w:after="0" w:afterAutospacing="0"/>
                          <w:jc w:val="center"/>
                          <w:rPr>
                            <w:rFonts w:eastAsia="等线" w:cs="Times New Roman"/>
                            <w:kern w:val="2"/>
                            <w:sz w:val="13"/>
                            <w:szCs w:val="13"/>
                          </w:rPr>
                        </w:pPr>
                        <w:r>
                          <w:rPr>
                            <w:rFonts w:eastAsia="等线" w:cs="Times New Roman" w:hint="eastAsia"/>
                            <w:sz w:val="21"/>
                            <w:szCs w:val="21"/>
                          </w:rPr>
                          <w:t>reg RAC</w:t>
                        </w:r>
                        <w:r w:rsidRPr="00432F98">
                          <w:rPr>
                            <w:rFonts w:eastAsia="等线" w:cs="Times New Roman" w:hint="eastAsia"/>
                            <w:kern w:val="2"/>
                            <w:sz w:val="13"/>
                            <w:szCs w:val="13"/>
                          </w:rPr>
                          <w:t>只读</w:t>
                        </w:r>
                      </w:p>
                      <w:p w:rsidR="00852636" w:rsidRDefault="00852636" w:rsidP="007F5096">
                        <w:pPr>
                          <w:pStyle w:val="aa"/>
                          <w:spacing w:before="0" w:beforeAutospacing="0" w:after="0" w:afterAutospacing="0"/>
                          <w:jc w:val="center"/>
                        </w:pPr>
                      </w:p>
                    </w:txbxContent>
                  </v:textbox>
                </v:oval>
                <v:oval id="椭圆 43" o:spid="_x0000_s1041" style="position:absolute;left:30095;top:21505;width:9912;height:4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" fillcolor="#4bacc6 [3208]" stroked="f" strokeweight="2pt">
                  <v:textbox inset="0,0,0,0">
                    <w:txbxContent>
                      <w:p w:rsidR="00852636" w:rsidRPr="00432F98" w:rsidRDefault="00852636" w:rsidP="007F5096">
                        <w:pPr>
                          <w:pStyle w:val="aa"/>
                          <w:spacing w:before="0" w:beforeAutospacing="0" w:after="0" w:afterAutospacing="0"/>
                          <w:jc w:val="center"/>
                          <w:rPr>
                            <w:rFonts w:eastAsia="等线" w:cs="Times New Roman"/>
                            <w:kern w:val="2"/>
                            <w:sz w:val="13"/>
                            <w:szCs w:val="13"/>
                          </w:rPr>
                        </w:pPr>
                        <w:r>
                          <w:rPr>
                            <w:rFonts w:eastAsia="等线" w:cs="Times New Roman" w:hint="eastAsia"/>
                            <w:sz w:val="21"/>
                            <w:szCs w:val="21"/>
                          </w:rPr>
                          <w:t>cln RAC</w:t>
                        </w:r>
                        <w:r w:rsidRPr="00432F98">
                          <w:rPr>
                            <w:rFonts w:eastAsia="等线" w:cs="Times New Roman" w:hint="eastAsia"/>
                            <w:kern w:val="2"/>
                            <w:sz w:val="13"/>
                            <w:szCs w:val="13"/>
                          </w:rPr>
                          <w:t>只读</w:t>
                        </w:r>
                      </w:p>
                      <w:p w:rsidR="00852636" w:rsidRDefault="00852636" w:rsidP="007F5096">
                        <w:pPr>
                          <w:pStyle w:val="aa"/>
                          <w:spacing w:before="0" w:beforeAutospacing="0" w:after="0" w:afterAutospacing="0"/>
                          <w:jc w:val="center"/>
                        </w:pPr>
                      </w:p>
                    </w:txbxContent>
                  </v:textbox>
                </v:oval>
                <v:oval id="椭圆 44" o:spid="_x0000_s1042" style="position:absolute;left:42291;top:16666;width:9426;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" fillcolor="#bfbfbf [2412]" stroked="f" strokeweight="2pt">
                  <v:textbox>
                    <w:txbxContent>
                      <w:p w:rsidR="00852636" w:rsidRDefault="00852636" w:rsidP="007F5096">
                        <w:pPr>
                          <w:pStyle w:val="aa"/>
                          <w:spacing w:before="0" w:beforeAutospacing="0" w:after="0" w:afterAutospacing="0"/>
                          <w:jc w:val="center"/>
                        </w:pPr>
                        <w:r>
                          <w:rPr>
                            <w:rFonts w:eastAsia="等线" w:cs="Times New Roman" w:hint="eastAsia"/>
                            <w:sz w:val="21"/>
                            <w:szCs w:val="21"/>
                          </w:rPr>
                          <w:t>his RAC</w:t>
                        </w:r>
                      </w:p>
                    </w:txbxContent>
                  </v:textbox>
                </v:oval>
                <v:shape id="直接箭头连接符 45" o:spid="_x0000_s1043" type="#_x0000_t32" style="position:absolute;left:40001;top:14034;width:2290;height:4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" strokecolor="#f68c36 [3049]">
                  <v:stroke endarrow="block"/>
                </v:shape>
                <v:shape id="直接箭头连接符 46" o:spid="_x0000_s1044" type="#_x0000_t32" style="position:absolute;left:40007;top:18800;width:22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" strokecolor="#bc4542 [3045]">
                  <v:stroke endarrow="block"/>
                </v:shape>
                <v:shape id="直接箭头连接符 47" o:spid="_x0000_s1045" type="#_x0000_t32" style="position:absolute;left:40007;top:18803;width:2284;height:48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" strokecolor="#4579b8 [3044]">
                  <v:stroke endarrow="block"/>
                </v:shape>
                <v:shape id="直接箭头连接符 48" o:spid="_x0000_s1046" type="#_x0000_t32" style="position:absolute;left:25527;top:7674;width:4562;height:63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" strokecolor="red">
                  <v:stroke dashstyle="longDash" endarrow="block"/>
                </v:shape>
                <v:shape id="直接箭头连接符 49" o:spid="_x0000_s1047" type="#_x0000_t32" style="position:absolute;left:25527;top:12443;width:4568;height:6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" strokecolor="red">
                  <v:stroke dashstyle="longDash" endarrow="block"/>
                </v:shape>
                <v:shape id="直接箭头连接符 50" o:spid="_x0000_s1048" type="#_x0000_t32" style="position:absolute;left:25527;top:17283;width:4568;height:6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" strokecolor="red">
                  <v:stroke dashstyle="dash" endarrow="block"/>
                </v:shape>
                <v:shape id="文本框 51" o:spid="_x0000_s1049" type="#_x0000_t202" style="position:absolute;left:25527;top:13148;width:42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852636" w:rsidRPr="00D97D21" w:rsidRDefault="00852636" w:rsidP="007F5096">
                        <w:pPr>
                          <w:rPr>
                            <w:sz w:val="18"/>
                            <w:szCs w:val="18"/>
                          </w:rPr>
                        </w:pPr>
                        <w:r w:rsidRPr="00D97D21">
                          <w:rPr>
                            <w:sz w:val="18"/>
                            <w:szCs w:val="18"/>
                          </w:rPr>
                          <w:t>ADG</w:t>
                        </w:r>
                      </w:p>
                    </w:txbxContent>
                  </v:textbox>
                </v:shape>
                <v:shape id="文本框 27" o:spid="_x0000_s1050" type="#_x0000_t202" style="position:absolute;left:12182;top:9290;width:4286;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852636" w:rsidRDefault="00852636" w:rsidP="007F5096">
                        <w:pPr>
                          <w:pStyle w:val="aa"/>
                          <w:spacing w:before="0" w:beforeAutospacing="0" w:after="0" w:afterAutospacing="0"/>
                          <w:jc w:val="both"/>
                        </w:pPr>
                        <w:r>
                          <w:rPr>
                            <w:rFonts w:ascii="等线" w:eastAsia="等线" w:hAnsi="等线" w:cs="Times New Roman" w:hint="eastAsia"/>
                            <w:kern w:val="2"/>
                            <w:sz w:val="18"/>
                            <w:szCs w:val="18"/>
                          </w:rPr>
                          <w:t>D</w:t>
                        </w:r>
                        <w:r>
                          <w:rPr>
                            <w:rFonts w:ascii="等线" w:eastAsia="等线" w:hAnsi="等线" w:cs="Times New Roman"/>
                            <w:kern w:val="2"/>
                            <w:sz w:val="18"/>
                            <w:szCs w:val="18"/>
                          </w:rPr>
                          <w:t>S</w:t>
                        </w:r>
                        <w:r>
                          <w:rPr>
                            <w:rFonts w:ascii="等线" w:eastAsia="等线" w:hAnsi="等线" w:cs="Times New Roman" w:hint="eastAsia"/>
                            <w:kern w:val="2"/>
                            <w:sz w:val="18"/>
                            <w:szCs w:val="18"/>
                          </w:rPr>
                          <w:t>G</w:t>
                        </w:r>
                      </w:p>
                    </w:txbxContent>
                  </v:textbox>
                </v:shape>
                <v:shape id="文本框 27" o:spid="_x0000_s1051" type="#_x0000_t202" style="position:absolute;left:39519;top:20469;width:4286;height:2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852636" w:rsidRDefault="00852636" w:rsidP="007F5096">
                        <w:pPr>
                          <w:pStyle w:val="aa"/>
                          <w:spacing w:before="0" w:beforeAutospacing="0" w:after="0" w:afterAutospacing="0"/>
                          <w:jc w:val="both"/>
                        </w:pPr>
                        <w:r>
                          <w:rPr>
                            <w:rFonts w:ascii="等线" w:hAnsi="等线" w:cs="Times New Roman" w:hint="eastAsia"/>
                            <w:sz w:val="18"/>
                            <w:szCs w:val="18"/>
                          </w:rPr>
                          <w:t>DSG</w:t>
                        </w:r>
                      </w:p>
                    </w:txbxContent>
                  </v:textbox>
                </v:shape>
                <v:oval id="椭圆 54" o:spid="_x0000_s1052" style="position:absolute;left:15614;top:666;width:9913;height:4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" fillcolor="#8064a2 [3207]" strokecolor="#3f3151 [1607]" strokeweight="2pt">
                  <v:textbox>
                    <w:txbxContent>
                      <w:p w:rsidR="00852636" w:rsidRDefault="00852636" w:rsidP="007F5096">
                        <w:pPr>
                          <w:pStyle w:val="aa"/>
                          <w:spacing w:before="0" w:beforeAutospacing="0" w:after="0" w:afterAutospacing="0"/>
                          <w:jc w:val="center"/>
                        </w:pPr>
                        <w:r>
                          <w:rPr>
                            <w:rFonts w:eastAsia="等线" w:cs="Times New Roman"/>
                            <w:kern w:val="2"/>
                            <w:sz w:val="21"/>
                            <w:szCs w:val="21"/>
                          </w:rPr>
                          <w:t>int RAC</w:t>
                        </w:r>
                      </w:p>
                    </w:txbxContent>
                  </v:textbox>
                </v:oval>
                <v:oval id="椭圆 55" o:spid="_x0000_s1053" style="position:absolute;left:30082;top:6849;width:9913;height:4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" fillcolor="#8064a2 [3207]" stroked="f" strokeweight="2pt">
                  <v:textbox inset="0,0,0,0">
                    <w:txbxContent>
                      <w:p w:rsidR="00852636" w:rsidRPr="00466C98" w:rsidRDefault="00852636" w:rsidP="007F5096">
                        <w:pPr>
                          <w:pStyle w:val="aa"/>
                          <w:spacing w:before="0" w:beforeAutospacing="0" w:after="0" w:afterAutospacing="0"/>
                          <w:jc w:val="center"/>
                          <w:rPr>
                            <w:sz w:val="13"/>
                            <w:szCs w:val="13"/>
                          </w:rPr>
                        </w:pPr>
                        <w:r>
                          <w:rPr>
                            <w:rFonts w:eastAsia="等线" w:cs="Times New Roman" w:hint="eastAsia"/>
                            <w:sz w:val="21"/>
                            <w:szCs w:val="21"/>
                          </w:rPr>
                          <w:t>int RAC</w:t>
                        </w:r>
                        <w:r w:rsidRPr="00466C98">
                          <w:rPr>
                            <w:rFonts w:eastAsia="等线" w:cs="Times New Roman" w:hint="eastAsia"/>
                            <w:sz w:val="13"/>
                            <w:szCs w:val="13"/>
                          </w:rPr>
                          <w:t>只读</w:t>
                        </w:r>
                      </w:p>
                    </w:txbxContent>
                  </v:textbox>
                </v:oval>
                <v:shape id="直接箭头连接符 56" o:spid="_x0000_s1054" type="#_x0000_t32" style="position:absolute;left:25527;top:2857;width:4555;height:61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" strokecolor="red">
                  <v:stroke dashstyle="longDash" endarrow="block"/>
                </v:shape>
                <v:shape id="文本框 57" o:spid="_x0000_s1055" type="#_x0000_t202" style="position:absolute;top:27933;width:23507;height:24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" filled="f" stroked="f" strokeweight=".5pt">
                  <v:textbox inset=",0,,0">
                    <w:txbxContent>
                      <w:p w:rsidR="00852636" w:rsidRPr="006E770F" w:rsidRDefault="00852636" w:rsidP="007F5096">
                        <w:pPr>
                          <w:spacing w:line="360" w:lineRule="auto"/>
                          <w:rPr>
                            <w:sz w:val="15"/>
                            <w:szCs w:val="15"/>
                          </w:rPr>
                        </w:pPr>
                        <w:r>
                          <w:rPr>
                            <w:rFonts w:hint="eastAsia"/>
                            <w:sz w:val="15"/>
                            <w:szCs w:val="15"/>
                          </w:rPr>
                          <w:t>图</w:t>
                        </w:r>
                        <w:r>
                          <w:rPr>
                            <w:rFonts w:hint="eastAsia"/>
                            <w:sz w:val="15"/>
                            <w:szCs w:val="15"/>
                          </w:rPr>
                          <w:t>1</w:t>
                        </w:r>
                        <w:r>
                          <w:rPr>
                            <w:rFonts w:hint="eastAsia"/>
                            <w:sz w:val="15"/>
                            <w:szCs w:val="15"/>
                          </w:rPr>
                          <w:t>：</w:t>
                        </w:r>
                        <w:r w:rsidRPr="006E770F">
                          <w:rPr>
                            <w:rFonts w:hint="eastAsia"/>
                            <w:sz w:val="15"/>
                            <w:szCs w:val="15"/>
                          </w:rPr>
                          <w:t>上海生产中心与深圳灾备中心数据复制关系图</w:t>
                        </w:r>
                      </w:p>
                      <w:p w:rsidR="00852636" w:rsidRPr="006E770F" w:rsidRDefault="00852636" w:rsidP="007F5096">
                        <w:pPr>
                          <w:rPr>
                            <w:sz w:val="15"/>
                            <w:szCs w:val="15"/>
                          </w:rPr>
                        </w:pPr>
                      </w:p>
                    </w:txbxContent>
                  </v:textbox>
                </v:shape>
                <w10:anchorlock/>
              </v:group>
            </w:pict>
          </mc:Fallback>
        </mc:AlternateContent>
      </w:r>
    </w:p>
    <w:p w:rsidR="007F5096" w:rsidRPr="00A27E51" w:rsidRDefault="009D75C4" w:rsidP="00A27E51">
      <w:pPr>
        <w:pStyle w:val="1"/>
      </w:pPr>
      <w:bookmarkStart w:id="3" w:name="_Toc521451577"/>
      <w:bookmarkStart w:id="4" w:name="_Toc521511281"/>
      <w:r>
        <w:rPr>
          <w:rFonts w:hint="eastAsia"/>
        </w:rPr>
        <w:lastRenderedPageBreak/>
        <w:t xml:space="preserve"> </w:t>
      </w:r>
      <w:bookmarkStart w:id="5" w:name="_Toc11788433"/>
      <w:r w:rsidR="007F5096" w:rsidRPr="00A27E51">
        <w:rPr>
          <w:rFonts w:hint="eastAsia"/>
        </w:rPr>
        <w:t>实施步骤</w:t>
      </w:r>
      <w:bookmarkEnd w:id="3"/>
      <w:bookmarkEnd w:id="4"/>
      <w:bookmarkEnd w:id="5"/>
    </w:p>
    <w:p w:rsidR="007F5096" w:rsidRPr="00B73318" w:rsidRDefault="009D75C4" w:rsidP="00A27E51">
      <w:pPr>
        <w:pStyle w:val="2"/>
      </w:pPr>
      <w:bookmarkStart w:id="6" w:name="_Toc521451578"/>
      <w:bookmarkStart w:id="7" w:name="_Toc521511282"/>
      <w:r>
        <w:rPr>
          <w:rFonts w:hint="eastAsia"/>
        </w:rPr>
        <w:t xml:space="preserve"> </w:t>
      </w:r>
      <w:bookmarkStart w:id="8" w:name="_Toc11788434"/>
      <w:r w:rsidR="007F5096" w:rsidRPr="00B73318">
        <w:rPr>
          <w:rFonts w:hint="eastAsia"/>
        </w:rPr>
        <w:t>基本信息</w:t>
      </w:r>
      <w:bookmarkEnd w:id="6"/>
      <w:bookmarkEnd w:id="7"/>
      <w:bookmarkEnd w:id="8"/>
    </w:p>
    <w:p w:rsidR="007F5096" w:rsidRPr="002011B1" w:rsidRDefault="007F5096" w:rsidP="00204055">
      <w:pPr>
        <w:spacing w:line="360" w:lineRule="auto"/>
        <w:rPr>
          <w:rFonts w:ascii="微软雅黑" w:eastAsia="微软雅黑" w:hAnsi="微软雅黑"/>
          <w:sz w:val="20"/>
        </w:rPr>
      </w:pPr>
      <w:r w:rsidRPr="002011B1">
        <w:rPr>
          <w:rFonts w:ascii="微软雅黑" w:eastAsia="微软雅黑" w:hAnsi="微软雅黑" w:hint="eastAsia"/>
          <w:sz w:val="20"/>
        </w:rPr>
        <w:t>(</w:t>
      </w:r>
      <w:r w:rsidR="00B01968" w:rsidRPr="002011B1">
        <w:rPr>
          <w:rFonts w:ascii="微软雅黑" w:eastAsia="微软雅黑" w:hAnsi="微软雅黑" w:hint="eastAsia"/>
          <w:sz w:val="20"/>
        </w:rPr>
        <w:t>如下是</w:t>
      </w:r>
      <w:proofErr w:type="spellStart"/>
      <w:r w:rsidR="007944B0">
        <w:rPr>
          <w:rFonts w:ascii="微软雅黑" w:eastAsia="微软雅黑" w:hAnsi="微软雅黑"/>
          <w:sz w:val="20"/>
        </w:rPr>
        <w:t>cln</w:t>
      </w:r>
      <w:proofErr w:type="spellEnd"/>
      <w:r w:rsidR="00B01968" w:rsidRPr="002011B1">
        <w:rPr>
          <w:rFonts w:ascii="微软雅黑" w:eastAsia="微软雅黑" w:hAnsi="微软雅黑" w:hint="eastAsia"/>
          <w:sz w:val="20"/>
        </w:rPr>
        <w:t>主</w:t>
      </w:r>
      <w:r w:rsidR="009E7932" w:rsidRPr="002011B1">
        <w:rPr>
          <w:rFonts w:ascii="微软雅黑" w:eastAsia="微软雅黑" w:hAnsi="微软雅黑" w:hint="eastAsia"/>
          <w:sz w:val="20"/>
        </w:rPr>
        <w:t>、</w:t>
      </w:r>
      <w:r w:rsidR="00B01968" w:rsidRPr="002011B1">
        <w:rPr>
          <w:rFonts w:ascii="微软雅黑" w:eastAsia="微软雅黑" w:hAnsi="微软雅黑" w:hint="eastAsia"/>
          <w:sz w:val="20"/>
        </w:rPr>
        <w:t>备库基本信息</w:t>
      </w:r>
      <w:r w:rsidRPr="002011B1">
        <w:rPr>
          <w:rFonts w:ascii="微软雅黑" w:eastAsia="微软雅黑" w:hAnsi="微软雅黑" w:hint="eastAsia"/>
          <w:sz w:val="20"/>
        </w:rPr>
        <w:t>)主库使用两节点R</w:t>
      </w:r>
      <w:r w:rsidRPr="002011B1">
        <w:rPr>
          <w:rFonts w:ascii="微软雅黑" w:eastAsia="微软雅黑" w:hAnsi="微软雅黑"/>
          <w:sz w:val="20"/>
        </w:rPr>
        <w:t>AC</w:t>
      </w:r>
      <w:r w:rsidRPr="002011B1">
        <w:rPr>
          <w:rFonts w:ascii="微软雅黑" w:eastAsia="微软雅黑" w:hAnsi="微软雅黑" w:hint="eastAsia"/>
          <w:sz w:val="20"/>
        </w:rPr>
        <w:t>，备库也使用两节点R</w:t>
      </w:r>
      <w:r w:rsidRPr="002011B1">
        <w:rPr>
          <w:rFonts w:ascii="微软雅黑" w:eastAsia="微软雅黑" w:hAnsi="微软雅黑"/>
          <w:sz w:val="20"/>
        </w:rPr>
        <w:t>AC</w:t>
      </w:r>
      <w:r w:rsidRPr="002011B1">
        <w:rPr>
          <w:rFonts w:ascii="微软雅黑" w:eastAsia="微软雅黑" w:hAnsi="微软雅黑" w:hint="eastAsia"/>
          <w:sz w:val="20"/>
        </w:rPr>
        <w:t>进行搭建A</w:t>
      </w:r>
      <w:r w:rsidRPr="002011B1">
        <w:rPr>
          <w:rFonts w:ascii="微软雅黑" w:eastAsia="微软雅黑" w:hAnsi="微软雅黑"/>
          <w:sz w:val="20"/>
        </w:rPr>
        <w:t>DG</w:t>
      </w:r>
      <w:r w:rsidRPr="002011B1">
        <w:rPr>
          <w:rFonts w:ascii="微软雅黑" w:eastAsia="微软雅黑" w:hAnsi="微软雅黑" w:hint="eastAsia"/>
          <w:sz w:val="20"/>
        </w:rPr>
        <w:t>，具体信息如下表格：</w:t>
      </w:r>
    </w:p>
    <w:tbl>
      <w:tblPr>
        <w:tblStyle w:val="ad"/>
        <w:tblW w:w="8093" w:type="dxa"/>
        <w:jc w:val="center"/>
        <w:tblLook w:val="04A0" w:firstRow="1" w:lastRow="0" w:firstColumn="1" w:lastColumn="0" w:noHBand="0" w:noVBand="1"/>
      </w:tblPr>
      <w:tblGrid>
        <w:gridCol w:w="995"/>
        <w:gridCol w:w="1206"/>
        <w:gridCol w:w="1340"/>
        <w:gridCol w:w="1942"/>
        <w:gridCol w:w="1362"/>
        <w:gridCol w:w="1248"/>
      </w:tblGrid>
      <w:tr w:rsidR="00162E57" w:rsidRPr="00FC4542" w:rsidTr="00BE3706">
        <w:trPr>
          <w:jc w:val="center"/>
        </w:trPr>
        <w:tc>
          <w:tcPr>
            <w:tcW w:w="995"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D</w:t>
            </w:r>
            <w:r w:rsidRPr="00FC4542">
              <w:rPr>
                <w:b/>
              </w:rPr>
              <w:t>B</w:t>
            </w:r>
            <w:r w:rsidRPr="00FC4542">
              <w:rPr>
                <w:rFonts w:hint="eastAsia"/>
                <w:b/>
              </w:rPr>
              <w:t>类型</w:t>
            </w:r>
          </w:p>
        </w:tc>
        <w:tc>
          <w:tcPr>
            <w:tcW w:w="1206"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主机名</w:t>
            </w:r>
          </w:p>
        </w:tc>
        <w:tc>
          <w:tcPr>
            <w:tcW w:w="1340"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D</w:t>
            </w:r>
            <w:r w:rsidRPr="00FC4542">
              <w:rPr>
                <w:b/>
              </w:rPr>
              <w:t>B_</w:t>
            </w:r>
            <w:r>
              <w:rPr>
                <w:b/>
              </w:rPr>
              <w:t>NAME</w:t>
            </w:r>
          </w:p>
        </w:tc>
        <w:tc>
          <w:tcPr>
            <w:tcW w:w="1942"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D</w:t>
            </w:r>
            <w:r w:rsidRPr="00FC4542">
              <w:rPr>
                <w:b/>
              </w:rPr>
              <w:t>B_UNIQUE_NAME</w:t>
            </w:r>
          </w:p>
        </w:tc>
        <w:tc>
          <w:tcPr>
            <w:tcW w:w="1362"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I</w:t>
            </w:r>
            <w:r w:rsidRPr="00FC4542">
              <w:rPr>
                <w:b/>
              </w:rPr>
              <w:t>NSTANCE</w:t>
            </w:r>
          </w:p>
        </w:tc>
        <w:tc>
          <w:tcPr>
            <w:tcW w:w="1248" w:type="dxa"/>
            <w:shd w:val="clear" w:color="auto" w:fill="F2F2F2" w:themeFill="background1" w:themeFillShade="F2"/>
          </w:tcPr>
          <w:p w:rsidR="00162E57" w:rsidRDefault="00162E57" w:rsidP="001036D4">
            <w:pPr>
              <w:pStyle w:val="ae"/>
              <w:ind w:firstLineChars="0" w:firstLine="0"/>
              <w:rPr>
                <w:b/>
              </w:rPr>
            </w:pPr>
            <w:r>
              <w:rPr>
                <w:rFonts w:hint="eastAsia"/>
                <w:b/>
              </w:rPr>
              <w:t>A</w:t>
            </w:r>
            <w:r>
              <w:rPr>
                <w:b/>
              </w:rPr>
              <w:t>SM DG</w:t>
            </w:r>
          </w:p>
        </w:tc>
      </w:tr>
      <w:tr w:rsidR="00162E57" w:rsidTr="00116D52">
        <w:trPr>
          <w:jc w:val="center"/>
        </w:trPr>
        <w:tc>
          <w:tcPr>
            <w:tcW w:w="995" w:type="dxa"/>
            <w:vMerge w:val="restart"/>
            <w:vAlign w:val="center"/>
          </w:tcPr>
          <w:p w:rsidR="00162E57" w:rsidRDefault="00162E57" w:rsidP="00687868">
            <w:pPr>
              <w:pStyle w:val="ae"/>
              <w:ind w:firstLineChars="0" w:firstLine="0"/>
              <w:jc w:val="center"/>
            </w:pPr>
            <w:r>
              <w:rPr>
                <w:rFonts w:hint="eastAsia"/>
              </w:rPr>
              <w:t>主库</w:t>
            </w:r>
          </w:p>
        </w:tc>
        <w:tc>
          <w:tcPr>
            <w:tcW w:w="1206" w:type="dxa"/>
            <w:vAlign w:val="center"/>
          </w:tcPr>
          <w:p w:rsidR="00162E57" w:rsidRDefault="00233963" w:rsidP="00116D52">
            <w:pPr>
              <w:pStyle w:val="ae"/>
              <w:ind w:firstLineChars="0" w:firstLine="0"/>
            </w:pPr>
            <w:r>
              <w:t>clnracdb</w:t>
            </w:r>
            <w:r w:rsidR="00162E57" w:rsidRPr="00FF1D13">
              <w:rPr>
                <w:rFonts w:hint="eastAsia"/>
              </w:rPr>
              <w:t>1</w:t>
            </w:r>
          </w:p>
        </w:tc>
        <w:tc>
          <w:tcPr>
            <w:tcW w:w="1340" w:type="dxa"/>
            <w:vMerge w:val="restart"/>
            <w:vAlign w:val="center"/>
          </w:tcPr>
          <w:p w:rsidR="00162E57" w:rsidRDefault="00233963" w:rsidP="00116D52">
            <w:pPr>
              <w:pStyle w:val="ae"/>
              <w:spacing w:line="480" w:lineRule="auto"/>
              <w:ind w:firstLineChars="0" w:firstLine="0"/>
            </w:pPr>
            <w:proofErr w:type="spellStart"/>
            <w:r>
              <w:t>sgeclndb</w:t>
            </w:r>
            <w:proofErr w:type="spellEnd"/>
          </w:p>
        </w:tc>
        <w:tc>
          <w:tcPr>
            <w:tcW w:w="1942" w:type="dxa"/>
            <w:vMerge w:val="restart"/>
            <w:vAlign w:val="center"/>
          </w:tcPr>
          <w:p w:rsidR="00162E57" w:rsidRDefault="00233963" w:rsidP="00116D52">
            <w:pPr>
              <w:pStyle w:val="ae"/>
              <w:spacing w:line="480" w:lineRule="auto"/>
              <w:ind w:firstLineChars="0" w:firstLine="0"/>
            </w:pPr>
            <w:proofErr w:type="spellStart"/>
            <w:r>
              <w:t>sgeclndb</w:t>
            </w:r>
            <w:proofErr w:type="spellEnd"/>
          </w:p>
        </w:tc>
        <w:tc>
          <w:tcPr>
            <w:tcW w:w="1362" w:type="dxa"/>
            <w:vAlign w:val="center"/>
          </w:tcPr>
          <w:p w:rsidR="00162E57" w:rsidRDefault="00233963" w:rsidP="00116D52">
            <w:pPr>
              <w:pStyle w:val="ae"/>
              <w:ind w:firstLineChars="0" w:firstLine="0"/>
            </w:pPr>
            <w:r>
              <w:t>sgeclndb</w:t>
            </w:r>
            <w:r w:rsidR="00162E57" w:rsidRPr="00C52539">
              <w:t>1</w:t>
            </w:r>
          </w:p>
        </w:tc>
        <w:tc>
          <w:tcPr>
            <w:tcW w:w="1248" w:type="dxa"/>
            <w:vMerge w:val="restart"/>
            <w:vAlign w:val="center"/>
          </w:tcPr>
          <w:p w:rsidR="00162E57" w:rsidRDefault="00162E57" w:rsidP="00116D52">
            <w:pPr>
              <w:pStyle w:val="ae"/>
              <w:spacing w:line="480" w:lineRule="auto"/>
              <w:ind w:firstLineChars="0" w:firstLine="0"/>
            </w:pPr>
            <w:r>
              <w:rPr>
                <w:rFonts w:hint="eastAsia"/>
              </w:rPr>
              <w:t>D</w:t>
            </w:r>
            <w:r>
              <w:t>ATA</w:t>
            </w:r>
            <w:r w:rsidR="00D341D0">
              <w:t>,ARCH</w:t>
            </w:r>
          </w:p>
        </w:tc>
      </w:tr>
      <w:tr w:rsidR="00162E57" w:rsidTr="00116D52">
        <w:trPr>
          <w:jc w:val="center"/>
        </w:trPr>
        <w:tc>
          <w:tcPr>
            <w:tcW w:w="995" w:type="dxa"/>
            <w:vMerge/>
            <w:vAlign w:val="center"/>
          </w:tcPr>
          <w:p w:rsidR="00162E57" w:rsidRDefault="00162E57" w:rsidP="00687868">
            <w:pPr>
              <w:pStyle w:val="ae"/>
              <w:ind w:firstLineChars="0" w:firstLine="0"/>
              <w:jc w:val="center"/>
            </w:pPr>
          </w:p>
        </w:tc>
        <w:tc>
          <w:tcPr>
            <w:tcW w:w="1206" w:type="dxa"/>
            <w:vAlign w:val="center"/>
          </w:tcPr>
          <w:p w:rsidR="00162E57" w:rsidRDefault="00233963" w:rsidP="00116D52">
            <w:pPr>
              <w:pStyle w:val="ae"/>
              <w:ind w:firstLineChars="0" w:firstLine="0"/>
            </w:pPr>
            <w:r>
              <w:t>clnracdb</w:t>
            </w:r>
            <w:r w:rsidR="00162E57" w:rsidRPr="00FF1D13">
              <w:rPr>
                <w:rFonts w:hint="eastAsia"/>
              </w:rPr>
              <w:t>2</w:t>
            </w:r>
          </w:p>
        </w:tc>
        <w:tc>
          <w:tcPr>
            <w:tcW w:w="1340" w:type="dxa"/>
            <w:vMerge/>
            <w:vAlign w:val="center"/>
          </w:tcPr>
          <w:p w:rsidR="00162E57" w:rsidRDefault="00162E57" w:rsidP="00BE3706">
            <w:pPr>
              <w:pStyle w:val="ae"/>
              <w:ind w:firstLineChars="0" w:firstLine="0"/>
              <w:jc w:val="center"/>
            </w:pPr>
          </w:p>
        </w:tc>
        <w:tc>
          <w:tcPr>
            <w:tcW w:w="1942" w:type="dxa"/>
            <w:vMerge/>
            <w:vAlign w:val="center"/>
          </w:tcPr>
          <w:p w:rsidR="00162E57" w:rsidRDefault="00162E57" w:rsidP="00BE3706">
            <w:pPr>
              <w:pStyle w:val="ae"/>
              <w:ind w:firstLineChars="0" w:firstLine="0"/>
              <w:jc w:val="center"/>
            </w:pPr>
          </w:p>
        </w:tc>
        <w:tc>
          <w:tcPr>
            <w:tcW w:w="1362" w:type="dxa"/>
            <w:vAlign w:val="center"/>
          </w:tcPr>
          <w:p w:rsidR="00162E57" w:rsidRDefault="00233963" w:rsidP="00116D52">
            <w:pPr>
              <w:pStyle w:val="ae"/>
              <w:ind w:firstLineChars="0" w:firstLine="0"/>
            </w:pPr>
            <w:r>
              <w:t>sgeclndb</w:t>
            </w:r>
            <w:r w:rsidR="00162E57" w:rsidRPr="00FF1D13">
              <w:rPr>
                <w:rFonts w:hint="eastAsia"/>
              </w:rPr>
              <w:t>2</w:t>
            </w:r>
          </w:p>
        </w:tc>
        <w:tc>
          <w:tcPr>
            <w:tcW w:w="1248" w:type="dxa"/>
            <w:vMerge/>
            <w:vAlign w:val="center"/>
          </w:tcPr>
          <w:p w:rsidR="00162E57" w:rsidRDefault="00162E57" w:rsidP="00BE3706">
            <w:pPr>
              <w:pStyle w:val="ae"/>
              <w:ind w:firstLineChars="0" w:firstLine="0"/>
              <w:jc w:val="center"/>
            </w:pPr>
          </w:p>
        </w:tc>
      </w:tr>
      <w:tr w:rsidR="00FF1D13" w:rsidTr="00116D52">
        <w:trPr>
          <w:jc w:val="center"/>
        </w:trPr>
        <w:tc>
          <w:tcPr>
            <w:tcW w:w="995" w:type="dxa"/>
            <w:vMerge w:val="restart"/>
            <w:vAlign w:val="center"/>
          </w:tcPr>
          <w:p w:rsidR="00FF1D13" w:rsidRDefault="00FF1D13" w:rsidP="00687868">
            <w:pPr>
              <w:pStyle w:val="ae"/>
              <w:ind w:firstLineChars="0" w:firstLine="0"/>
              <w:jc w:val="center"/>
            </w:pPr>
            <w:r>
              <w:rPr>
                <w:rFonts w:hint="eastAsia"/>
              </w:rPr>
              <w:t>备库</w:t>
            </w:r>
          </w:p>
        </w:tc>
        <w:tc>
          <w:tcPr>
            <w:tcW w:w="1206" w:type="dxa"/>
            <w:vAlign w:val="center"/>
          </w:tcPr>
          <w:p w:rsidR="00FF1D13" w:rsidRDefault="00233963" w:rsidP="00116D52">
            <w:pPr>
              <w:pStyle w:val="ae"/>
              <w:ind w:firstLineChars="0" w:firstLine="0"/>
            </w:pPr>
            <w:r>
              <w:t>clnracdb</w:t>
            </w:r>
            <w:r w:rsidR="00FF1D13" w:rsidRPr="00FF1D13">
              <w:rPr>
                <w:rFonts w:hint="eastAsia"/>
              </w:rPr>
              <w:t>1</w:t>
            </w:r>
          </w:p>
        </w:tc>
        <w:tc>
          <w:tcPr>
            <w:tcW w:w="1340" w:type="dxa"/>
            <w:vMerge w:val="restart"/>
            <w:vAlign w:val="center"/>
          </w:tcPr>
          <w:p w:rsidR="00FF1D13" w:rsidRDefault="00233963" w:rsidP="00116D52">
            <w:pPr>
              <w:pStyle w:val="ae"/>
              <w:spacing w:line="480" w:lineRule="auto"/>
              <w:ind w:firstLineChars="0" w:firstLine="0"/>
            </w:pPr>
            <w:proofErr w:type="spellStart"/>
            <w:r>
              <w:t>sgeclndb</w:t>
            </w:r>
            <w:proofErr w:type="spellEnd"/>
          </w:p>
        </w:tc>
        <w:tc>
          <w:tcPr>
            <w:tcW w:w="1942" w:type="dxa"/>
            <w:vMerge w:val="restart"/>
            <w:vAlign w:val="center"/>
          </w:tcPr>
          <w:p w:rsidR="00FF1D13" w:rsidRDefault="00233963" w:rsidP="00116D52">
            <w:pPr>
              <w:pStyle w:val="ae"/>
              <w:spacing w:line="480" w:lineRule="auto"/>
              <w:ind w:firstLineChars="0" w:firstLine="0"/>
            </w:pPr>
            <w:proofErr w:type="spellStart"/>
            <w:r>
              <w:t>sgeclndb</w:t>
            </w:r>
            <w:r w:rsidR="00FF1D13">
              <w:t>dg</w:t>
            </w:r>
            <w:proofErr w:type="spellEnd"/>
          </w:p>
        </w:tc>
        <w:tc>
          <w:tcPr>
            <w:tcW w:w="1362" w:type="dxa"/>
            <w:vAlign w:val="center"/>
          </w:tcPr>
          <w:p w:rsidR="00FF1D13" w:rsidRDefault="00233963" w:rsidP="00116D52">
            <w:pPr>
              <w:pStyle w:val="ae"/>
              <w:ind w:firstLineChars="0" w:firstLine="0"/>
            </w:pPr>
            <w:r>
              <w:t>sgeclndb</w:t>
            </w:r>
            <w:r w:rsidR="00FF1D13">
              <w:t>dg</w:t>
            </w:r>
            <w:r w:rsidR="00FF1D13" w:rsidRPr="00C52539">
              <w:t>1</w:t>
            </w:r>
          </w:p>
        </w:tc>
        <w:tc>
          <w:tcPr>
            <w:tcW w:w="1248" w:type="dxa"/>
            <w:vMerge w:val="restart"/>
            <w:vAlign w:val="center"/>
          </w:tcPr>
          <w:p w:rsidR="00FF1D13" w:rsidRDefault="00FF1D13" w:rsidP="00116D52">
            <w:pPr>
              <w:pStyle w:val="ae"/>
              <w:spacing w:line="480" w:lineRule="auto"/>
              <w:ind w:firstLineChars="0" w:firstLine="0"/>
            </w:pPr>
            <w:r>
              <w:rPr>
                <w:rFonts w:hint="eastAsia"/>
              </w:rPr>
              <w:t>D</w:t>
            </w:r>
            <w:r>
              <w:t>ATA</w:t>
            </w:r>
            <w:r w:rsidR="00D341D0">
              <w:t>,ARCH</w:t>
            </w:r>
          </w:p>
        </w:tc>
      </w:tr>
      <w:tr w:rsidR="00FF1D13" w:rsidTr="00BE3706">
        <w:trPr>
          <w:jc w:val="center"/>
        </w:trPr>
        <w:tc>
          <w:tcPr>
            <w:tcW w:w="995" w:type="dxa"/>
            <w:vMerge/>
          </w:tcPr>
          <w:p w:rsidR="00FF1D13" w:rsidRDefault="00FF1D13" w:rsidP="00FF1D13">
            <w:pPr>
              <w:pStyle w:val="ae"/>
              <w:ind w:firstLineChars="0" w:firstLine="0"/>
            </w:pPr>
          </w:p>
        </w:tc>
        <w:tc>
          <w:tcPr>
            <w:tcW w:w="1206" w:type="dxa"/>
          </w:tcPr>
          <w:p w:rsidR="00FF1D13" w:rsidRDefault="00233963" w:rsidP="00FF1D13">
            <w:pPr>
              <w:pStyle w:val="ae"/>
              <w:ind w:firstLineChars="0" w:firstLine="0"/>
            </w:pPr>
            <w:r>
              <w:t>clnracdb</w:t>
            </w:r>
            <w:r w:rsidR="00FF1D13" w:rsidRPr="00FF1D13">
              <w:rPr>
                <w:rFonts w:hint="eastAsia"/>
              </w:rPr>
              <w:t>2</w:t>
            </w:r>
          </w:p>
        </w:tc>
        <w:tc>
          <w:tcPr>
            <w:tcW w:w="1340" w:type="dxa"/>
            <w:vMerge/>
          </w:tcPr>
          <w:p w:rsidR="00FF1D13" w:rsidRDefault="00FF1D13" w:rsidP="00FF1D13">
            <w:pPr>
              <w:pStyle w:val="ae"/>
              <w:ind w:firstLineChars="0" w:firstLine="0"/>
            </w:pPr>
          </w:p>
        </w:tc>
        <w:tc>
          <w:tcPr>
            <w:tcW w:w="1942" w:type="dxa"/>
            <w:vMerge/>
          </w:tcPr>
          <w:p w:rsidR="00FF1D13" w:rsidRDefault="00FF1D13" w:rsidP="00FF1D13">
            <w:pPr>
              <w:pStyle w:val="ae"/>
              <w:ind w:firstLineChars="0" w:firstLine="0"/>
            </w:pPr>
          </w:p>
        </w:tc>
        <w:tc>
          <w:tcPr>
            <w:tcW w:w="1362" w:type="dxa"/>
          </w:tcPr>
          <w:p w:rsidR="00FF1D13" w:rsidRDefault="00233963" w:rsidP="00FF1D13">
            <w:pPr>
              <w:pStyle w:val="ae"/>
              <w:ind w:firstLineChars="0" w:firstLine="0"/>
            </w:pPr>
            <w:r>
              <w:t>sgeclndb</w:t>
            </w:r>
            <w:r w:rsidR="00FF1D13">
              <w:t>dg2</w:t>
            </w:r>
          </w:p>
        </w:tc>
        <w:tc>
          <w:tcPr>
            <w:tcW w:w="1248" w:type="dxa"/>
            <w:vMerge/>
          </w:tcPr>
          <w:p w:rsidR="00FF1D13" w:rsidRDefault="00FF1D13" w:rsidP="00FF1D13">
            <w:pPr>
              <w:pStyle w:val="ae"/>
              <w:ind w:firstLineChars="0" w:firstLine="0"/>
            </w:pPr>
          </w:p>
        </w:tc>
      </w:tr>
    </w:tbl>
    <w:p w:rsidR="007F5096" w:rsidRDefault="007F5096" w:rsidP="007F5096">
      <w:pPr>
        <w:rPr>
          <w:rFonts w:asciiTheme="minorEastAsia" w:hAnsiTheme="minorEastAsia"/>
          <w:szCs w:val="21"/>
        </w:rPr>
      </w:pPr>
    </w:p>
    <w:p w:rsidR="00FB4941" w:rsidRDefault="00FB4941" w:rsidP="007F5096">
      <w:pPr>
        <w:rPr>
          <w:rFonts w:asciiTheme="minorEastAsia" w:hAnsiTheme="minorEastAsia"/>
          <w:szCs w:val="21"/>
        </w:rPr>
      </w:pPr>
      <w:r>
        <w:rPr>
          <w:rFonts w:asciiTheme="minorEastAsia" w:hAnsiTheme="minorEastAsia" w:hint="eastAsia"/>
          <w:szCs w:val="21"/>
        </w:rPr>
        <w:t xml:space="preserve"> </w:t>
      </w:r>
      <w:bookmarkStart w:id="9" w:name="_Hlk531783535"/>
      <w:r>
        <w:rPr>
          <w:rFonts w:asciiTheme="minorEastAsia" w:hAnsiTheme="minorEastAsia" w:hint="eastAsia"/>
          <w:szCs w:val="21"/>
        </w:rPr>
        <w:t>灾备网络地址</w:t>
      </w:r>
    </w:p>
    <w:tbl>
      <w:tblPr>
        <w:tblStyle w:val="ad"/>
        <w:tblW w:w="8091" w:type="dxa"/>
        <w:jc w:val="center"/>
        <w:tblLook w:val="04A0" w:firstRow="1" w:lastRow="0" w:firstColumn="1" w:lastColumn="0" w:noHBand="0" w:noVBand="1"/>
      </w:tblPr>
      <w:tblGrid>
        <w:gridCol w:w="1271"/>
        <w:gridCol w:w="1985"/>
        <w:gridCol w:w="2409"/>
        <w:gridCol w:w="2426"/>
      </w:tblGrid>
      <w:tr w:rsidR="00FB4941" w:rsidTr="00D36FCC">
        <w:trPr>
          <w:jc w:val="center"/>
        </w:trPr>
        <w:tc>
          <w:tcPr>
            <w:tcW w:w="1271" w:type="dxa"/>
            <w:shd w:val="clear" w:color="auto" w:fill="D9D9D9" w:themeFill="background1" w:themeFillShade="D9"/>
          </w:tcPr>
          <w:p w:rsidR="00FB4941" w:rsidRPr="008963F9" w:rsidRDefault="00FB4941" w:rsidP="007F5096">
            <w:pPr>
              <w:rPr>
                <w:rFonts w:asciiTheme="minorEastAsia" w:hAnsiTheme="minorEastAsia"/>
                <w:b/>
                <w:szCs w:val="21"/>
              </w:rPr>
            </w:pPr>
            <w:r w:rsidRPr="008963F9">
              <w:rPr>
                <w:rFonts w:asciiTheme="minorEastAsia" w:hAnsiTheme="minorEastAsia" w:hint="eastAsia"/>
                <w:b/>
                <w:szCs w:val="21"/>
              </w:rPr>
              <w:t>数据中心</w:t>
            </w:r>
          </w:p>
        </w:tc>
        <w:tc>
          <w:tcPr>
            <w:tcW w:w="1985" w:type="dxa"/>
            <w:shd w:val="clear" w:color="auto" w:fill="D9D9D9" w:themeFill="background1" w:themeFillShade="D9"/>
          </w:tcPr>
          <w:p w:rsidR="00FB4941" w:rsidRPr="008963F9" w:rsidRDefault="00FB4941" w:rsidP="007F5096">
            <w:pPr>
              <w:rPr>
                <w:rFonts w:asciiTheme="minorEastAsia" w:hAnsiTheme="minorEastAsia"/>
                <w:b/>
                <w:szCs w:val="21"/>
              </w:rPr>
            </w:pPr>
            <w:r w:rsidRPr="008963F9">
              <w:rPr>
                <w:rFonts w:asciiTheme="minorEastAsia" w:hAnsiTheme="minorEastAsia" w:hint="eastAsia"/>
                <w:b/>
                <w:szCs w:val="21"/>
              </w:rPr>
              <w:t>主机</w:t>
            </w:r>
          </w:p>
        </w:tc>
        <w:tc>
          <w:tcPr>
            <w:tcW w:w="2409" w:type="dxa"/>
            <w:shd w:val="clear" w:color="auto" w:fill="D9D9D9" w:themeFill="background1" w:themeFillShade="D9"/>
          </w:tcPr>
          <w:p w:rsidR="00FB4941" w:rsidRPr="008963F9" w:rsidRDefault="00FB4941" w:rsidP="007F5096">
            <w:pPr>
              <w:rPr>
                <w:rFonts w:asciiTheme="minorEastAsia" w:hAnsiTheme="minorEastAsia"/>
                <w:b/>
                <w:szCs w:val="21"/>
              </w:rPr>
            </w:pPr>
            <w:r w:rsidRPr="008963F9">
              <w:rPr>
                <w:rFonts w:asciiTheme="minorEastAsia" w:hAnsiTheme="minorEastAsia" w:hint="eastAsia"/>
                <w:b/>
                <w:szCs w:val="21"/>
              </w:rPr>
              <w:t>灾备</w:t>
            </w:r>
            <w:r w:rsidRPr="008963F9">
              <w:rPr>
                <w:rFonts w:asciiTheme="minorEastAsia" w:hAnsiTheme="minorEastAsia"/>
                <w:b/>
                <w:szCs w:val="21"/>
              </w:rPr>
              <w:t>IP</w:t>
            </w:r>
          </w:p>
        </w:tc>
        <w:tc>
          <w:tcPr>
            <w:tcW w:w="2426" w:type="dxa"/>
            <w:shd w:val="clear" w:color="auto" w:fill="D9D9D9" w:themeFill="background1" w:themeFillShade="D9"/>
          </w:tcPr>
          <w:p w:rsidR="00FB4941" w:rsidRPr="008963F9" w:rsidRDefault="00FB4941" w:rsidP="007F5096">
            <w:pPr>
              <w:rPr>
                <w:rFonts w:asciiTheme="minorEastAsia" w:hAnsiTheme="minorEastAsia"/>
                <w:b/>
                <w:szCs w:val="21"/>
              </w:rPr>
            </w:pPr>
            <w:r w:rsidRPr="008963F9">
              <w:rPr>
                <w:rFonts w:asciiTheme="minorEastAsia" w:hAnsiTheme="minorEastAsia" w:hint="eastAsia"/>
                <w:b/>
                <w:szCs w:val="21"/>
              </w:rPr>
              <w:t>灾备</w:t>
            </w:r>
            <w:r w:rsidRPr="008963F9">
              <w:rPr>
                <w:rFonts w:asciiTheme="minorEastAsia" w:hAnsiTheme="minorEastAsia"/>
                <w:b/>
                <w:szCs w:val="21"/>
              </w:rPr>
              <w:t>VIP</w:t>
            </w:r>
          </w:p>
        </w:tc>
      </w:tr>
      <w:tr w:rsidR="00EB73FF" w:rsidTr="00D36FCC">
        <w:trPr>
          <w:jc w:val="center"/>
        </w:trPr>
        <w:tc>
          <w:tcPr>
            <w:tcW w:w="1271" w:type="dxa"/>
            <w:vMerge w:val="restart"/>
            <w:vAlign w:val="center"/>
          </w:tcPr>
          <w:p w:rsidR="00EB73FF" w:rsidRDefault="00EB73FF" w:rsidP="00687868">
            <w:pPr>
              <w:jc w:val="center"/>
              <w:rPr>
                <w:rFonts w:asciiTheme="minorEastAsia" w:hAnsiTheme="minorEastAsia"/>
                <w:szCs w:val="21"/>
              </w:rPr>
            </w:pPr>
            <w:r>
              <w:rPr>
                <w:rFonts w:asciiTheme="minorEastAsia" w:hAnsiTheme="minorEastAsia" w:hint="eastAsia"/>
                <w:szCs w:val="21"/>
              </w:rPr>
              <w:t>上海</w:t>
            </w:r>
          </w:p>
        </w:tc>
        <w:tc>
          <w:tcPr>
            <w:tcW w:w="1985" w:type="dxa"/>
            <w:vAlign w:val="center"/>
          </w:tcPr>
          <w:p w:rsidR="00EB73FF" w:rsidRDefault="00233963" w:rsidP="007F5096">
            <w:pPr>
              <w:rPr>
                <w:rFonts w:asciiTheme="minorEastAsia" w:hAnsiTheme="minorEastAsia"/>
                <w:szCs w:val="21"/>
              </w:rPr>
            </w:pPr>
            <w:bookmarkStart w:id="10" w:name="_Hlk11149783"/>
            <w:r>
              <w:t>clnracdb</w:t>
            </w:r>
            <w:r w:rsidR="00EB73FF" w:rsidRPr="00FF1D13">
              <w:rPr>
                <w:rFonts w:hint="eastAsia"/>
              </w:rPr>
              <w:t>1</w:t>
            </w:r>
            <w:bookmarkEnd w:id="10"/>
          </w:p>
        </w:tc>
        <w:tc>
          <w:tcPr>
            <w:tcW w:w="2409" w:type="dxa"/>
            <w:vAlign w:val="center"/>
          </w:tcPr>
          <w:p w:rsidR="00EB73FF" w:rsidRDefault="00EB73FF" w:rsidP="007F5096">
            <w:pPr>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0.1.10</w:t>
            </w:r>
            <w:r w:rsidR="00233963">
              <w:rPr>
                <w:rFonts w:asciiTheme="minorEastAsia" w:hAnsiTheme="minorEastAsia"/>
                <w:szCs w:val="21"/>
              </w:rPr>
              <w:t>2</w:t>
            </w:r>
            <w:r>
              <w:rPr>
                <w:rFonts w:asciiTheme="minorEastAsia" w:hAnsiTheme="minorEastAsia"/>
                <w:szCs w:val="21"/>
              </w:rPr>
              <w:t>.10</w:t>
            </w:r>
          </w:p>
        </w:tc>
        <w:tc>
          <w:tcPr>
            <w:tcW w:w="2426" w:type="dxa"/>
            <w:vAlign w:val="center"/>
          </w:tcPr>
          <w:p w:rsidR="00EB73FF" w:rsidRDefault="00EB73FF" w:rsidP="007F5096">
            <w:pPr>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0.1.10</w:t>
            </w:r>
            <w:r w:rsidR="00233963">
              <w:rPr>
                <w:rFonts w:asciiTheme="minorEastAsia" w:hAnsiTheme="minorEastAsia"/>
                <w:szCs w:val="21"/>
              </w:rPr>
              <w:t>2</w:t>
            </w:r>
            <w:r>
              <w:rPr>
                <w:rFonts w:asciiTheme="minorEastAsia" w:hAnsiTheme="minorEastAsia"/>
                <w:szCs w:val="21"/>
              </w:rPr>
              <w:t>.11</w:t>
            </w:r>
          </w:p>
        </w:tc>
      </w:tr>
      <w:tr w:rsidR="00EB73FF" w:rsidTr="00D36FCC">
        <w:trPr>
          <w:jc w:val="center"/>
        </w:trPr>
        <w:tc>
          <w:tcPr>
            <w:tcW w:w="1271" w:type="dxa"/>
            <w:vMerge/>
            <w:vAlign w:val="center"/>
          </w:tcPr>
          <w:p w:rsidR="00EB73FF" w:rsidRDefault="00EB73FF" w:rsidP="00687868">
            <w:pPr>
              <w:jc w:val="center"/>
              <w:rPr>
                <w:rFonts w:asciiTheme="minorEastAsia" w:hAnsiTheme="minorEastAsia"/>
                <w:szCs w:val="21"/>
              </w:rPr>
            </w:pPr>
          </w:p>
        </w:tc>
        <w:tc>
          <w:tcPr>
            <w:tcW w:w="1985" w:type="dxa"/>
            <w:vAlign w:val="center"/>
          </w:tcPr>
          <w:p w:rsidR="00EB73FF" w:rsidRDefault="00233963" w:rsidP="007F5096">
            <w:pPr>
              <w:rPr>
                <w:rFonts w:asciiTheme="minorEastAsia" w:hAnsiTheme="minorEastAsia"/>
                <w:szCs w:val="21"/>
              </w:rPr>
            </w:pPr>
            <w:r>
              <w:t>clnracdb</w:t>
            </w:r>
            <w:r w:rsidR="00EB73FF">
              <w:t>2</w:t>
            </w:r>
          </w:p>
        </w:tc>
        <w:tc>
          <w:tcPr>
            <w:tcW w:w="2409" w:type="dxa"/>
            <w:vAlign w:val="center"/>
          </w:tcPr>
          <w:p w:rsidR="00EB73FF" w:rsidRDefault="00EB73FF" w:rsidP="007F5096">
            <w:pPr>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0.1.10</w:t>
            </w:r>
            <w:r w:rsidR="00233963">
              <w:rPr>
                <w:rFonts w:asciiTheme="minorEastAsia" w:hAnsiTheme="minorEastAsia"/>
                <w:szCs w:val="21"/>
              </w:rPr>
              <w:t>2</w:t>
            </w:r>
            <w:r>
              <w:rPr>
                <w:rFonts w:asciiTheme="minorEastAsia" w:hAnsiTheme="minorEastAsia"/>
                <w:szCs w:val="21"/>
              </w:rPr>
              <w:t>.20</w:t>
            </w:r>
          </w:p>
        </w:tc>
        <w:tc>
          <w:tcPr>
            <w:tcW w:w="2426" w:type="dxa"/>
            <w:vAlign w:val="center"/>
          </w:tcPr>
          <w:p w:rsidR="00EB73FF" w:rsidRDefault="00EB73FF" w:rsidP="007F5096">
            <w:pPr>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0.1.10</w:t>
            </w:r>
            <w:r w:rsidR="00233963">
              <w:rPr>
                <w:rFonts w:asciiTheme="minorEastAsia" w:hAnsiTheme="minorEastAsia"/>
                <w:szCs w:val="21"/>
              </w:rPr>
              <w:t>2</w:t>
            </w:r>
            <w:r>
              <w:rPr>
                <w:rFonts w:asciiTheme="minorEastAsia" w:hAnsiTheme="minorEastAsia"/>
                <w:szCs w:val="21"/>
              </w:rPr>
              <w:t>.21</w:t>
            </w:r>
          </w:p>
        </w:tc>
      </w:tr>
      <w:tr w:rsidR="00EB73FF" w:rsidTr="00D36FCC">
        <w:trPr>
          <w:jc w:val="center"/>
        </w:trPr>
        <w:tc>
          <w:tcPr>
            <w:tcW w:w="1271" w:type="dxa"/>
            <w:vMerge w:val="restart"/>
            <w:vAlign w:val="center"/>
          </w:tcPr>
          <w:p w:rsidR="00EB73FF" w:rsidRDefault="00EB73FF" w:rsidP="00687868">
            <w:pPr>
              <w:jc w:val="center"/>
              <w:rPr>
                <w:rFonts w:asciiTheme="minorEastAsia" w:hAnsiTheme="minorEastAsia"/>
                <w:szCs w:val="21"/>
              </w:rPr>
            </w:pPr>
            <w:r>
              <w:rPr>
                <w:rFonts w:asciiTheme="minorEastAsia" w:hAnsiTheme="minorEastAsia" w:hint="eastAsia"/>
                <w:szCs w:val="21"/>
              </w:rPr>
              <w:t>深圳</w:t>
            </w:r>
          </w:p>
        </w:tc>
        <w:tc>
          <w:tcPr>
            <w:tcW w:w="1985" w:type="dxa"/>
            <w:vAlign w:val="center"/>
          </w:tcPr>
          <w:p w:rsidR="00EB73FF" w:rsidRDefault="00233963" w:rsidP="00726D9B">
            <w:r>
              <w:t>clnracdb</w:t>
            </w:r>
            <w:r w:rsidR="00EB73FF" w:rsidRPr="00FF1D13">
              <w:rPr>
                <w:rFonts w:hint="eastAsia"/>
              </w:rPr>
              <w:t>1</w:t>
            </w:r>
          </w:p>
        </w:tc>
        <w:tc>
          <w:tcPr>
            <w:tcW w:w="2409" w:type="dxa"/>
            <w:vAlign w:val="center"/>
          </w:tcPr>
          <w:p w:rsidR="00EB73FF" w:rsidRDefault="00EB73FF" w:rsidP="00726D9B">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0.1.10</w:t>
            </w:r>
            <w:r w:rsidR="00233963">
              <w:rPr>
                <w:rFonts w:asciiTheme="minorEastAsia" w:hAnsiTheme="minorEastAsia"/>
                <w:szCs w:val="21"/>
              </w:rPr>
              <w:t>2</w:t>
            </w:r>
            <w:r>
              <w:rPr>
                <w:rFonts w:asciiTheme="minorEastAsia" w:hAnsiTheme="minorEastAsia"/>
                <w:szCs w:val="21"/>
              </w:rPr>
              <w:t>.10</w:t>
            </w:r>
          </w:p>
        </w:tc>
        <w:tc>
          <w:tcPr>
            <w:tcW w:w="2426" w:type="dxa"/>
            <w:vAlign w:val="center"/>
          </w:tcPr>
          <w:p w:rsidR="00EB73FF" w:rsidRDefault="00EB73FF" w:rsidP="00726D9B">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0.1.10</w:t>
            </w:r>
            <w:r w:rsidR="00233963">
              <w:rPr>
                <w:rFonts w:asciiTheme="minorEastAsia" w:hAnsiTheme="minorEastAsia"/>
                <w:szCs w:val="21"/>
              </w:rPr>
              <w:t>2</w:t>
            </w:r>
            <w:r>
              <w:rPr>
                <w:rFonts w:asciiTheme="minorEastAsia" w:hAnsiTheme="minorEastAsia"/>
                <w:szCs w:val="21"/>
              </w:rPr>
              <w:t>.11</w:t>
            </w:r>
          </w:p>
        </w:tc>
      </w:tr>
      <w:tr w:rsidR="00EB73FF" w:rsidTr="00D36FCC">
        <w:trPr>
          <w:jc w:val="center"/>
        </w:trPr>
        <w:tc>
          <w:tcPr>
            <w:tcW w:w="1271" w:type="dxa"/>
            <w:vMerge/>
            <w:vAlign w:val="center"/>
          </w:tcPr>
          <w:p w:rsidR="00EB73FF" w:rsidRDefault="00EB73FF" w:rsidP="00726D9B">
            <w:pPr>
              <w:rPr>
                <w:rFonts w:asciiTheme="minorEastAsia" w:hAnsiTheme="minorEastAsia"/>
                <w:szCs w:val="21"/>
              </w:rPr>
            </w:pPr>
          </w:p>
        </w:tc>
        <w:tc>
          <w:tcPr>
            <w:tcW w:w="1985" w:type="dxa"/>
            <w:vAlign w:val="center"/>
          </w:tcPr>
          <w:p w:rsidR="00EB73FF" w:rsidRDefault="00233963" w:rsidP="00726D9B">
            <w:r>
              <w:t>clnracdb</w:t>
            </w:r>
            <w:r w:rsidR="00EB73FF">
              <w:t>2</w:t>
            </w:r>
          </w:p>
        </w:tc>
        <w:tc>
          <w:tcPr>
            <w:tcW w:w="2409" w:type="dxa"/>
            <w:vAlign w:val="center"/>
          </w:tcPr>
          <w:p w:rsidR="00EB73FF" w:rsidRDefault="00EB73FF" w:rsidP="00726D9B">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0.1.10</w:t>
            </w:r>
            <w:r w:rsidR="00233963">
              <w:rPr>
                <w:rFonts w:asciiTheme="minorEastAsia" w:hAnsiTheme="minorEastAsia"/>
                <w:szCs w:val="21"/>
              </w:rPr>
              <w:t>2</w:t>
            </w:r>
            <w:r>
              <w:rPr>
                <w:rFonts w:asciiTheme="minorEastAsia" w:hAnsiTheme="minorEastAsia"/>
                <w:szCs w:val="21"/>
              </w:rPr>
              <w:t>.20</w:t>
            </w:r>
          </w:p>
        </w:tc>
        <w:tc>
          <w:tcPr>
            <w:tcW w:w="2426" w:type="dxa"/>
            <w:vAlign w:val="center"/>
          </w:tcPr>
          <w:p w:rsidR="00EB73FF" w:rsidRDefault="00EB73FF" w:rsidP="00726D9B">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0.1.10</w:t>
            </w:r>
            <w:r w:rsidR="00233963">
              <w:rPr>
                <w:rFonts w:asciiTheme="minorEastAsia" w:hAnsiTheme="minorEastAsia"/>
                <w:szCs w:val="21"/>
              </w:rPr>
              <w:t>2</w:t>
            </w:r>
            <w:r>
              <w:rPr>
                <w:rFonts w:asciiTheme="minorEastAsia" w:hAnsiTheme="minorEastAsia"/>
                <w:szCs w:val="21"/>
              </w:rPr>
              <w:t>.21</w:t>
            </w:r>
          </w:p>
        </w:tc>
      </w:tr>
      <w:bookmarkEnd w:id="9"/>
    </w:tbl>
    <w:p w:rsidR="00FB4941" w:rsidRPr="00797E3B" w:rsidRDefault="00FB4941" w:rsidP="007F5096">
      <w:pPr>
        <w:rPr>
          <w:rFonts w:asciiTheme="minorEastAsia" w:hAnsiTheme="minorEastAsia"/>
          <w:szCs w:val="21"/>
        </w:rPr>
      </w:pPr>
    </w:p>
    <w:p w:rsidR="00926C3B" w:rsidRDefault="009D75C4" w:rsidP="00A27E51">
      <w:pPr>
        <w:pStyle w:val="2"/>
      </w:pPr>
      <w:bookmarkStart w:id="11" w:name="_Toc521451579"/>
      <w:bookmarkStart w:id="12" w:name="_Toc521511283"/>
      <w:r>
        <w:rPr>
          <w:rFonts w:hint="eastAsia"/>
        </w:rPr>
        <w:t xml:space="preserve"> </w:t>
      </w:r>
      <w:bookmarkStart w:id="13" w:name="_Toc11788435"/>
      <w:r w:rsidR="00926C3B" w:rsidRPr="002C1E90">
        <w:rPr>
          <w:rFonts w:hint="eastAsia"/>
        </w:rPr>
        <w:t>准备工作</w:t>
      </w:r>
      <w:bookmarkEnd w:id="11"/>
      <w:bookmarkEnd w:id="12"/>
      <w:bookmarkEnd w:id="13"/>
    </w:p>
    <w:p w:rsidR="004F5052" w:rsidRPr="004F5052" w:rsidRDefault="004F5052" w:rsidP="004F5052">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无特殊说明所有操作均在备库服务器上</w:t>
      </w:r>
    </w:p>
    <w:p w:rsidR="005B216F" w:rsidRDefault="004B1387" w:rsidP="005B216F">
      <w:pPr>
        <w:pStyle w:val="3"/>
      </w:pPr>
      <w:bookmarkStart w:id="14" w:name="_Toc11165085"/>
      <w:bookmarkStart w:id="15" w:name="_Toc531785659"/>
      <w:bookmarkEnd w:id="14"/>
      <w:r>
        <w:rPr>
          <w:rFonts w:hint="eastAsia"/>
        </w:rPr>
        <w:t xml:space="preserve"> </w:t>
      </w:r>
      <w:bookmarkStart w:id="16" w:name="_Toc11788436"/>
      <w:r w:rsidR="005B216F">
        <w:rPr>
          <w:rFonts w:hint="eastAsia"/>
        </w:rPr>
        <w:t>备份</w:t>
      </w:r>
      <w:proofErr w:type="spellStart"/>
      <w:r w:rsidR="005B216F">
        <w:rPr>
          <w:rFonts w:hint="eastAsia"/>
        </w:rPr>
        <w:t>tnsnames.ora</w:t>
      </w:r>
      <w:bookmarkEnd w:id="16"/>
      <w:proofErr w:type="spellEnd"/>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4F5052" w:rsidTr="00CB49DF">
        <w:trPr>
          <w:jc w:val="center"/>
        </w:trPr>
        <w:tc>
          <w:tcPr>
            <w:tcW w:w="0" w:type="auto"/>
            <w:shd w:val="clear" w:color="auto" w:fill="D9D9D9" w:themeFill="background1" w:themeFillShade="D9"/>
            <w:vAlign w:val="center"/>
          </w:tcPr>
          <w:p w:rsidR="004F5052" w:rsidRPr="004F5052" w:rsidRDefault="004F5052" w:rsidP="004F5052">
            <w:bookmarkStart w:id="17" w:name="_Hlk11148406"/>
            <w:r w:rsidRPr="004F5052">
              <w:t xml:space="preserve">cp </w:t>
            </w:r>
            <w:proofErr w:type="spellStart"/>
            <w:r w:rsidRPr="004F5052">
              <w:t>tnsnames.ora</w:t>
            </w:r>
            <w:proofErr w:type="spellEnd"/>
            <w:r w:rsidRPr="004F5052">
              <w:t xml:space="preserve"> </w:t>
            </w:r>
            <w:proofErr w:type="spellStart"/>
            <w:r w:rsidRPr="004F5052">
              <w:t>tnsnames.ora.product</w:t>
            </w:r>
            <w:proofErr w:type="spellEnd"/>
          </w:p>
        </w:tc>
      </w:tr>
    </w:tbl>
    <w:bookmarkEnd w:id="17"/>
    <w:p w:rsidR="00513CD3" w:rsidRDefault="00513CD3">
      <w:pPr>
        <w:pStyle w:val="3"/>
      </w:pPr>
      <w:r>
        <w:rPr>
          <w:rFonts w:hint="eastAsia"/>
        </w:rPr>
        <w:t xml:space="preserve"> </w:t>
      </w:r>
      <w:bookmarkStart w:id="18" w:name="_Toc11788437"/>
      <w:r>
        <w:rPr>
          <w:rFonts w:hint="eastAsia"/>
        </w:rPr>
        <w:t>备份参数文件</w:t>
      </w:r>
      <w:bookmarkEnd w:id="18"/>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13CD3" w:rsidTr="00852636">
        <w:trPr>
          <w:jc w:val="center"/>
        </w:trPr>
        <w:tc>
          <w:tcPr>
            <w:tcW w:w="0" w:type="auto"/>
            <w:shd w:val="clear" w:color="auto" w:fill="D9D9D9" w:themeFill="background1" w:themeFillShade="D9"/>
            <w:vAlign w:val="center"/>
          </w:tcPr>
          <w:p w:rsidR="00513CD3" w:rsidRDefault="00513CD3" w:rsidP="00852636">
            <w:proofErr w:type="spellStart"/>
            <w:r>
              <w:t>mkdir</w:t>
            </w:r>
            <w:proofErr w:type="spellEnd"/>
            <w:r>
              <w:t xml:space="preserve"> /home/oracle/inspect/20190607/</w:t>
            </w:r>
          </w:p>
          <w:p w:rsidR="00513CD3" w:rsidRDefault="00513CD3" w:rsidP="00852636">
            <w:proofErr w:type="spellStart"/>
            <w:r>
              <w:t>sqlplus</w:t>
            </w:r>
            <w:proofErr w:type="spellEnd"/>
            <w:r>
              <w:t xml:space="preserve"> / as </w:t>
            </w:r>
            <w:proofErr w:type="spellStart"/>
            <w:r>
              <w:t>sysdba</w:t>
            </w:r>
            <w:proofErr w:type="spellEnd"/>
          </w:p>
          <w:p w:rsidR="00513CD3" w:rsidRPr="004F5052" w:rsidRDefault="00513CD3" w:rsidP="00852636">
            <w:pPr>
              <w:jc w:val="left"/>
            </w:pPr>
            <w:r>
              <w:rPr>
                <w:rFonts w:hint="eastAsia"/>
              </w:rPr>
              <w:t>c</w:t>
            </w:r>
            <w:r>
              <w:t xml:space="preserve">reate </w:t>
            </w:r>
            <w:proofErr w:type="spellStart"/>
            <w:r>
              <w:t>pfile</w:t>
            </w:r>
            <w:proofErr w:type="spellEnd"/>
            <w:r>
              <w:t>='/home/oracle/inspect/20190607/</w:t>
            </w:r>
            <w:proofErr w:type="spellStart"/>
            <w:r>
              <w:t>pfile.ora</w:t>
            </w:r>
            <w:proofErr w:type="spellEnd"/>
            <w:r>
              <w:t>' from</w:t>
            </w:r>
            <w:r w:rsidR="00852636">
              <w:t xml:space="preserve"> </w:t>
            </w:r>
            <w:proofErr w:type="spellStart"/>
            <w:r>
              <w:t>spfile</w:t>
            </w:r>
            <w:proofErr w:type="spellEnd"/>
            <w:r>
              <w:t>='+DATA/</w:t>
            </w:r>
            <w:proofErr w:type="spellStart"/>
            <w:r w:rsidR="00233963">
              <w:t>sgeclndb</w:t>
            </w:r>
            <w:r>
              <w:t>dg</w:t>
            </w:r>
            <w:proofErr w:type="spellEnd"/>
            <w:r>
              <w:t>/</w:t>
            </w:r>
            <w:proofErr w:type="spellStart"/>
            <w:r>
              <w:t>spfile</w:t>
            </w:r>
            <w:r w:rsidR="00233963">
              <w:t>sgeclndb</w:t>
            </w:r>
            <w:r>
              <w:t>dg.ora</w:t>
            </w:r>
            <w:proofErr w:type="spellEnd"/>
            <w:r>
              <w:t>';</w:t>
            </w:r>
          </w:p>
        </w:tc>
      </w:tr>
    </w:tbl>
    <w:p w:rsidR="00587B6E" w:rsidRDefault="00587B6E">
      <w:pPr>
        <w:pStyle w:val="3"/>
      </w:pPr>
      <w:r>
        <w:rPr>
          <w:rFonts w:hint="eastAsia"/>
        </w:rPr>
        <w:lastRenderedPageBreak/>
        <w:t xml:space="preserve"> </w:t>
      </w:r>
      <w:bookmarkStart w:id="19" w:name="_Toc11788438"/>
      <w:r>
        <w:rPr>
          <w:rFonts w:hint="eastAsia"/>
        </w:rPr>
        <w:t>备份</w:t>
      </w:r>
      <w:proofErr w:type="spellStart"/>
      <w:r>
        <w:rPr>
          <w:rFonts w:hint="eastAsia"/>
        </w:rPr>
        <w:t>db</w:t>
      </w:r>
      <w:proofErr w:type="spellEnd"/>
      <w:r>
        <w:rPr>
          <w:rFonts w:hint="eastAsia"/>
        </w:rPr>
        <w:t>和</w:t>
      </w:r>
      <w:r>
        <w:rPr>
          <w:rFonts w:hint="eastAsia"/>
        </w:rPr>
        <w:t>service</w:t>
      </w:r>
      <w:bookmarkEnd w:id="19"/>
    </w:p>
    <w:p w:rsidR="00C03740" w:rsidRPr="00C03740" w:rsidRDefault="00C03740" w:rsidP="00C03740">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步骤2</w:t>
      </w:r>
      <w:r>
        <w:rPr>
          <w:rFonts w:ascii="微软雅黑" w:eastAsia="微软雅黑" w:hAnsi="微软雅黑"/>
          <w:color w:val="FF0000"/>
          <w:sz w:val="24"/>
          <w:szCs w:val="24"/>
        </w:rPr>
        <w:t>.2.6</w:t>
      </w:r>
      <w:r>
        <w:rPr>
          <w:rFonts w:ascii="微软雅黑" w:eastAsia="微软雅黑" w:hAnsi="微软雅黑" w:hint="eastAsia"/>
          <w:color w:val="FF0000"/>
          <w:sz w:val="24"/>
          <w:szCs w:val="24"/>
        </w:rPr>
        <w:t>和2</w:t>
      </w:r>
      <w:r>
        <w:rPr>
          <w:rFonts w:ascii="微软雅黑" w:eastAsia="微软雅黑" w:hAnsi="微软雅黑"/>
          <w:color w:val="FF0000"/>
          <w:sz w:val="24"/>
          <w:szCs w:val="24"/>
        </w:rPr>
        <w:t>.7.1</w:t>
      </w:r>
      <w:r>
        <w:rPr>
          <w:rFonts w:ascii="微软雅黑" w:eastAsia="微软雅黑" w:hAnsi="微软雅黑" w:hint="eastAsia"/>
          <w:color w:val="FF0000"/>
          <w:sz w:val="24"/>
          <w:szCs w:val="24"/>
        </w:rPr>
        <w:t>注册</w:t>
      </w:r>
      <w:proofErr w:type="spellStart"/>
      <w:r>
        <w:rPr>
          <w:rFonts w:ascii="微软雅黑" w:eastAsia="微软雅黑" w:hAnsi="微软雅黑" w:hint="eastAsia"/>
          <w:color w:val="FF0000"/>
          <w:sz w:val="24"/>
          <w:szCs w:val="24"/>
        </w:rPr>
        <w:t>crs</w:t>
      </w:r>
      <w:proofErr w:type="spellEnd"/>
      <w:r>
        <w:rPr>
          <w:rFonts w:ascii="微软雅黑" w:eastAsia="微软雅黑" w:hAnsi="微软雅黑" w:hint="eastAsia"/>
          <w:color w:val="FF0000"/>
          <w:sz w:val="24"/>
          <w:szCs w:val="24"/>
        </w:rPr>
        <w:t>资源参数内容校验参考。</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87B6E" w:rsidTr="00852636">
        <w:trPr>
          <w:jc w:val="center"/>
        </w:trPr>
        <w:tc>
          <w:tcPr>
            <w:tcW w:w="0" w:type="auto"/>
            <w:shd w:val="clear" w:color="auto" w:fill="D9D9D9" w:themeFill="background1" w:themeFillShade="D9"/>
            <w:vAlign w:val="center"/>
          </w:tcPr>
          <w:p w:rsidR="00587B6E" w:rsidRDefault="00587B6E" w:rsidP="00852636">
            <w:proofErr w:type="spellStart"/>
            <w:r>
              <w:t>srvctl</w:t>
            </w:r>
            <w:proofErr w:type="spellEnd"/>
            <w:r>
              <w:t xml:space="preserve"> config database -d </w:t>
            </w:r>
            <w:proofErr w:type="spellStart"/>
            <w:r w:rsidR="00233963">
              <w:t>sgeclndb</w:t>
            </w:r>
            <w:r>
              <w:t>dg</w:t>
            </w:r>
            <w:proofErr w:type="spellEnd"/>
          </w:p>
          <w:p w:rsidR="00587B6E" w:rsidRPr="004F5052" w:rsidRDefault="00587B6E" w:rsidP="00852636">
            <w:proofErr w:type="spellStart"/>
            <w:r>
              <w:rPr>
                <w:rFonts w:hint="eastAsia"/>
              </w:rPr>
              <w:t>s</w:t>
            </w:r>
            <w:r>
              <w:t>rvctl</w:t>
            </w:r>
            <w:proofErr w:type="spellEnd"/>
            <w:r>
              <w:t xml:space="preserve"> config service -d </w:t>
            </w:r>
            <w:proofErr w:type="spellStart"/>
            <w:r w:rsidR="00233963">
              <w:t>sgeclndb</w:t>
            </w:r>
            <w:r>
              <w:t>dg</w:t>
            </w:r>
            <w:proofErr w:type="spellEnd"/>
          </w:p>
        </w:tc>
      </w:tr>
    </w:tbl>
    <w:p w:rsidR="003C009A" w:rsidRPr="00513CD3" w:rsidRDefault="00AC120B" w:rsidP="00A27E51">
      <w:pPr>
        <w:pStyle w:val="3"/>
      </w:pPr>
      <w:r>
        <w:rPr>
          <w:rFonts w:hint="eastAsia"/>
        </w:rPr>
        <w:t xml:space="preserve"> </w:t>
      </w:r>
      <w:bookmarkStart w:id="20" w:name="_Toc11788439"/>
      <w:r w:rsidR="003C009A" w:rsidRPr="00513CD3">
        <w:rPr>
          <w:rFonts w:hint="eastAsia"/>
        </w:rPr>
        <w:t>删除旧库</w:t>
      </w:r>
      <w:bookmarkEnd w:id="15"/>
      <w:bookmarkEnd w:id="20"/>
    </w:p>
    <w:p w:rsidR="003C009A" w:rsidRDefault="003C009A" w:rsidP="003C009A">
      <w:pPr>
        <w:rPr>
          <w:rFonts w:ascii="微软雅黑" w:eastAsia="微软雅黑" w:hAnsi="微软雅黑"/>
          <w:sz w:val="20"/>
        </w:rPr>
      </w:pPr>
      <w:proofErr w:type="spellStart"/>
      <w:r w:rsidRPr="00204055">
        <w:rPr>
          <w:rFonts w:ascii="微软雅黑" w:eastAsia="微软雅黑" w:hAnsi="微软雅黑" w:hint="eastAsia"/>
          <w:sz w:val="20"/>
        </w:rPr>
        <w:t>dbca</w:t>
      </w:r>
      <w:proofErr w:type="spellEnd"/>
      <w:r w:rsidRPr="00204055">
        <w:rPr>
          <w:rFonts w:ascii="微软雅黑" w:eastAsia="微软雅黑" w:hAnsi="微软雅黑" w:hint="eastAsia"/>
          <w:sz w:val="20"/>
        </w:rPr>
        <w:t>删除旧</w:t>
      </w:r>
      <w:r w:rsidRPr="00667027">
        <w:rPr>
          <w:rFonts w:ascii="微软雅黑" w:eastAsia="微软雅黑" w:hAnsi="微软雅黑" w:hint="eastAsia"/>
          <w:sz w:val="20"/>
        </w:rPr>
        <w:t>库</w:t>
      </w:r>
      <w:bookmarkStart w:id="21" w:name="_Hlk11148971"/>
      <w:proofErr w:type="spellStart"/>
      <w:r w:rsidR="00233963">
        <w:rPr>
          <w:rFonts w:ascii="微软雅黑" w:eastAsia="微软雅黑" w:hAnsi="微软雅黑"/>
          <w:sz w:val="20"/>
          <w:highlight w:val="yellow"/>
        </w:rPr>
        <w:t>sgeclndb</w:t>
      </w:r>
      <w:r w:rsidR="00CB49DF" w:rsidRPr="00CB49DF">
        <w:rPr>
          <w:rFonts w:ascii="微软雅黑" w:eastAsia="微软雅黑" w:hAnsi="微软雅黑"/>
          <w:sz w:val="20"/>
          <w:highlight w:val="yellow"/>
        </w:rPr>
        <w:t>dg</w:t>
      </w:r>
      <w:bookmarkEnd w:id="21"/>
      <w:proofErr w:type="spellEnd"/>
      <w:r w:rsidRPr="00667027">
        <w:rPr>
          <w:rFonts w:ascii="微软雅黑" w:eastAsia="微软雅黑" w:hAnsi="微软雅黑" w:hint="eastAsia"/>
          <w:sz w:val="20"/>
          <w:highlight w:val="yellow"/>
        </w:rPr>
        <w:t>，</w:t>
      </w:r>
      <w:bookmarkStart w:id="22" w:name="_Hlk531784230"/>
      <w:r w:rsidRPr="00667027">
        <w:rPr>
          <w:rFonts w:ascii="微软雅黑" w:eastAsia="微软雅黑" w:hAnsi="微软雅黑" w:hint="eastAsia"/>
          <w:sz w:val="20"/>
          <w:highlight w:val="yellow"/>
        </w:rPr>
        <w:t>清空</w:t>
      </w:r>
      <w:r w:rsidRPr="00667027">
        <w:rPr>
          <w:rFonts w:ascii="微软雅黑" w:eastAsia="微软雅黑" w:hAnsi="微软雅黑"/>
          <w:sz w:val="20"/>
          <w:highlight w:val="yellow"/>
        </w:rPr>
        <w:t>+D</w:t>
      </w:r>
      <w:r>
        <w:rPr>
          <w:rFonts w:ascii="微软雅黑" w:eastAsia="微软雅黑" w:hAnsi="微软雅黑"/>
          <w:sz w:val="20"/>
          <w:highlight w:val="yellow"/>
        </w:rPr>
        <w:t>ATA,+ARCH</w:t>
      </w:r>
      <w:r>
        <w:rPr>
          <w:rFonts w:ascii="微软雅黑" w:eastAsia="微软雅黑" w:hAnsi="微软雅黑" w:hint="eastAsia"/>
          <w:sz w:val="20"/>
          <w:highlight w:val="yellow"/>
        </w:rPr>
        <w:t>磁盘组</w:t>
      </w:r>
      <w:bookmarkEnd w:id="22"/>
    </w:p>
    <w:p w:rsidR="008D0176" w:rsidRPr="00DF7CAD" w:rsidRDefault="008D0176" w:rsidP="00685A19">
      <w:pPr>
        <w:pStyle w:val="ae"/>
        <w:numPr>
          <w:ilvl w:val="0"/>
          <w:numId w:val="7"/>
        </w:numPr>
        <w:ind w:firstLineChars="0"/>
        <w:rPr>
          <w:rFonts w:ascii="微软雅黑" w:eastAsia="微软雅黑" w:hAnsi="微软雅黑"/>
          <w:sz w:val="20"/>
        </w:rPr>
      </w:pPr>
      <w:r w:rsidRPr="00DF7CAD">
        <w:rPr>
          <w:rFonts w:ascii="微软雅黑" w:eastAsia="微软雅黑" w:hAnsi="微软雅黑" w:hint="eastAsia"/>
          <w:sz w:val="20"/>
        </w:rPr>
        <w:t xml:space="preserve"> 信息确认</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C1CC8" w:rsidTr="00852636">
        <w:trPr>
          <w:jc w:val="center"/>
        </w:trPr>
        <w:tc>
          <w:tcPr>
            <w:tcW w:w="0" w:type="auto"/>
            <w:shd w:val="clear" w:color="auto" w:fill="D9D9D9" w:themeFill="background1" w:themeFillShade="D9"/>
            <w:vAlign w:val="center"/>
          </w:tcPr>
          <w:p w:rsidR="008D0176" w:rsidRDefault="008D0176" w:rsidP="008D0176">
            <w:r>
              <w:t xml:space="preserve">SQL&gt; select status from </w:t>
            </w:r>
            <w:proofErr w:type="spellStart"/>
            <w:r>
              <w:t>gv$instance</w:t>
            </w:r>
            <w:proofErr w:type="spellEnd"/>
            <w:r>
              <w:t>;</w:t>
            </w:r>
          </w:p>
          <w:p w:rsidR="008D0176" w:rsidRDefault="008D0176" w:rsidP="008D0176"/>
          <w:p w:rsidR="008D0176" w:rsidRDefault="008D0176" w:rsidP="008D0176">
            <w:r>
              <w:t>STATUS</w:t>
            </w:r>
          </w:p>
          <w:p w:rsidR="008D0176" w:rsidRDefault="008D0176" w:rsidP="008D0176">
            <w:r>
              <w:t>------------</w:t>
            </w:r>
          </w:p>
          <w:p w:rsidR="008D0176" w:rsidRDefault="008D0176" w:rsidP="008D0176">
            <w:r>
              <w:t>OPEN</w:t>
            </w:r>
          </w:p>
          <w:p w:rsidR="008D0176" w:rsidRDefault="008D0176" w:rsidP="008D0176">
            <w:r>
              <w:t>OPEN</w:t>
            </w:r>
          </w:p>
          <w:p w:rsidR="008D0176" w:rsidRDefault="008D0176" w:rsidP="008D0176"/>
          <w:p w:rsidR="008D0176" w:rsidRDefault="008D0176" w:rsidP="008D0176">
            <w:r>
              <w:t xml:space="preserve">SQL&gt; select </w:t>
            </w:r>
            <w:proofErr w:type="spellStart"/>
            <w:r>
              <w:t>open_mode,database_role</w:t>
            </w:r>
            <w:proofErr w:type="spellEnd"/>
            <w:r>
              <w:t xml:space="preserve"> from </w:t>
            </w:r>
            <w:proofErr w:type="spellStart"/>
            <w:r>
              <w:t>gv$database</w:t>
            </w:r>
            <w:proofErr w:type="spellEnd"/>
            <w:r>
              <w:t>;</w:t>
            </w:r>
          </w:p>
          <w:p w:rsidR="008D0176" w:rsidRDefault="008D0176" w:rsidP="008D0176"/>
          <w:p w:rsidR="008D0176" w:rsidRDefault="008D0176" w:rsidP="008D0176">
            <w:r>
              <w:t xml:space="preserve">OPEN_MODE         </w:t>
            </w:r>
            <w:r>
              <w:tab/>
            </w:r>
            <w:r>
              <w:tab/>
              <w:t>DATABASE_ROLE</w:t>
            </w:r>
          </w:p>
          <w:p w:rsidR="008D0176" w:rsidRDefault="008D0176" w:rsidP="008D0176">
            <w:r>
              <w:t>--------------------</w:t>
            </w:r>
            <w:r>
              <w:rPr>
                <w:rFonts w:hint="eastAsia"/>
              </w:rPr>
              <w:t>------------</w:t>
            </w:r>
            <w:r>
              <w:t xml:space="preserve"> </w:t>
            </w:r>
            <w:r>
              <w:tab/>
              <w:t>----------------</w:t>
            </w:r>
            <w:r>
              <w:rPr>
                <w:rFonts w:hint="eastAsia"/>
              </w:rPr>
              <w:t>---------</w:t>
            </w:r>
          </w:p>
          <w:p w:rsidR="008D0176" w:rsidRDefault="008D0176" w:rsidP="008D0176">
            <w:r>
              <w:t xml:space="preserve">READ ONLY WITH APPLY </w:t>
            </w:r>
            <w:r>
              <w:tab/>
              <w:t>PHYSICAL STANDBY</w:t>
            </w:r>
          </w:p>
          <w:p w:rsidR="005C1CC8" w:rsidRPr="004F5052" w:rsidRDefault="008D0176" w:rsidP="008D0176">
            <w:r>
              <w:t xml:space="preserve">READ ONLY WITH APPLY </w:t>
            </w:r>
            <w:r>
              <w:tab/>
              <w:t>PHYSICAL STANDBY</w:t>
            </w:r>
          </w:p>
        </w:tc>
      </w:tr>
    </w:tbl>
    <w:p w:rsidR="005C1CC8" w:rsidRPr="00DF7CAD" w:rsidRDefault="008D0176" w:rsidP="00685A19">
      <w:pPr>
        <w:pStyle w:val="ae"/>
        <w:numPr>
          <w:ilvl w:val="0"/>
          <w:numId w:val="7"/>
        </w:numPr>
        <w:ind w:firstLineChars="0"/>
        <w:rPr>
          <w:rFonts w:ascii="微软雅黑" w:eastAsia="微软雅黑" w:hAnsi="微软雅黑"/>
          <w:sz w:val="20"/>
        </w:rPr>
      </w:pPr>
      <w:r w:rsidRPr="00DF7CAD">
        <w:rPr>
          <w:rFonts w:ascii="微软雅黑" w:eastAsia="微软雅黑" w:hAnsi="微软雅黑" w:hint="eastAsia"/>
          <w:sz w:val="20"/>
        </w:rPr>
        <w:t xml:space="preserve"> </w:t>
      </w:r>
      <w:proofErr w:type="spellStart"/>
      <w:r w:rsidRPr="00DF7CAD">
        <w:rPr>
          <w:rFonts w:ascii="微软雅黑" w:eastAsia="微软雅黑" w:hAnsi="微软雅黑" w:hint="eastAsia"/>
          <w:sz w:val="20"/>
        </w:rPr>
        <w:t>dbca</w:t>
      </w:r>
      <w:proofErr w:type="spellEnd"/>
      <w:r w:rsidRPr="00DF7CAD">
        <w:rPr>
          <w:rFonts w:ascii="微软雅黑" w:eastAsia="微软雅黑" w:hAnsi="微软雅黑" w:hint="eastAsia"/>
          <w:sz w:val="20"/>
        </w:rPr>
        <w:t>删库</w:t>
      </w:r>
    </w:p>
    <w:p w:rsidR="005C1CC8" w:rsidRDefault="008D0176" w:rsidP="003C009A">
      <w:pPr>
        <w:rPr>
          <w:rFonts w:ascii="微软雅黑" w:eastAsia="微软雅黑" w:hAnsi="微软雅黑"/>
          <w:sz w:val="20"/>
        </w:rPr>
      </w:pPr>
      <w:r>
        <w:rPr>
          <w:rFonts w:ascii="微软雅黑" w:eastAsia="微软雅黑" w:hAnsi="微软雅黑" w:hint="eastAsia"/>
          <w:sz w:val="20"/>
        </w:rPr>
        <w:t>略。</w:t>
      </w:r>
    </w:p>
    <w:p w:rsidR="00D84A59" w:rsidRDefault="00D84A59" w:rsidP="00D84A59">
      <w:pPr>
        <w:pStyle w:val="ae"/>
        <w:numPr>
          <w:ilvl w:val="0"/>
          <w:numId w:val="7"/>
        </w:numPr>
        <w:ind w:firstLineChars="0"/>
        <w:rPr>
          <w:rFonts w:ascii="微软雅黑" w:eastAsia="微软雅黑" w:hAnsi="微软雅黑"/>
          <w:sz w:val="20"/>
        </w:rPr>
      </w:pPr>
      <w:r>
        <w:rPr>
          <w:rFonts w:ascii="微软雅黑" w:eastAsia="微软雅黑" w:hAnsi="微软雅黑" w:hint="eastAsia"/>
          <w:sz w:val="20"/>
        </w:rPr>
        <w:t>清空+</w:t>
      </w:r>
      <w:r>
        <w:rPr>
          <w:rFonts w:ascii="微软雅黑" w:eastAsia="微软雅黑" w:hAnsi="微软雅黑"/>
          <w:sz w:val="20"/>
        </w:rPr>
        <w:t>DATA</w:t>
      </w:r>
      <w:r>
        <w:rPr>
          <w:rFonts w:ascii="微软雅黑" w:eastAsia="微软雅黑" w:hAnsi="微软雅黑" w:hint="eastAsia"/>
          <w:sz w:val="20"/>
        </w:rPr>
        <w:t>、</w:t>
      </w:r>
      <w:r>
        <w:rPr>
          <w:rFonts w:ascii="微软雅黑" w:eastAsia="微软雅黑" w:hAnsi="微软雅黑"/>
          <w:sz w:val="20"/>
        </w:rPr>
        <w:t xml:space="preserve">+ARCH </w:t>
      </w:r>
      <w:r>
        <w:rPr>
          <w:rFonts w:ascii="微软雅黑" w:eastAsia="微软雅黑" w:hAnsi="微软雅黑" w:hint="eastAsia"/>
          <w:sz w:val="20"/>
        </w:rPr>
        <w:t>磁盘组</w:t>
      </w:r>
    </w:p>
    <w:p w:rsidR="00D84A59" w:rsidRDefault="00D84A59" w:rsidP="00D84A59">
      <w:pPr>
        <w:rPr>
          <w:rFonts w:ascii="微软雅黑" w:eastAsia="微软雅黑" w:hAnsi="微软雅黑"/>
          <w:sz w:val="20"/>
        </w:rPr>
      </w:pPr>
      <w:r>
        <w:rPr>
          <w:rFonts w:ascii="微软雅黑" w:eastAsia="微软雅黑" w:hAnsi="微软雅黑" w:hint="eastAsia"/>
          <w:sz w:val="20"/>
        </w:rPr>
        <w:t>使用rm指令删除+</w:t>
      </w:r>
      <w:r>
        <w:rPr>
          <w:rFonts w:ascii="微软雅黑" w:eastAsia="微软雅黑" w:hAnsi="微软雅黑"/>
          <w:sz w:val="20"/>
        </w:rPr>
        <w:t>DATA</w:t>
      </w:r>
      <w:r>
        <w:rPr>
          <w:rFonts w:ascii="微软雅黑" w:eastAsia="微软雅黑" w:hAnsi="微软雅黑" w:hint="eastAsia"/>
          <w:sz w:val="20"/>
        </w:rPr>
        <w:t>、</w:t>
      </w:r>
      <w:r>
        <w:rPr>
          <w:rFonts w:ascii="微软雅黑" w:eastAsia="微软雅黑" w:hAnsi="微软雅黑"/>
          <w:sz w:val="20"/>
        </w:rPr>
        <w:t>+ARCH</w:t>
      </w:r>
      <w:r>
        <w:rPr>
          <w:rFonts w:ascii="微软雅黑" w:eastAsia="微软雅黑" w:hAnsi="微软雅黑" w:hint="eastAsia"/>
          <w:sz w:val="20"/>
        </w:rPr>
        <w:t>下</w:t>
      </w:r>
      <w:r w:rsidR="004E35C0">
        <w:rPr>
          <w:rFonts w:ascii="微软雅黑" w:eastAsia="微软雅黑" w:hAnsi="微软雅黑" w:hint="eastAsia"/>
          <w:sz w:val="20"/>
        </w:rPr>
        <w:t>文件夹</w:t>
      </w:r>
      <w:r w:rsidR="00727CF8">
        <w:rPr>
          <w:rFonts w:ascii="微软雅黑" w:eastAsia="微软雅黑" w:hAnsi="微软雅黑" w:hint="eastAsia"/>
          <w:sz w:val="20"/>
        </w:rPr>
        <w:t>以及</w:t>
      </w:r>
      <w:r>
        <w:rPr>
          <w:rFonts w:ascii="微软雅黑" w:eastAsia="微软雅黑" w:hAnsi="微软雅黑" w:hint="eastAsia"/>
          <w:sz w:val="20"/>
        </w:rPr>
        <w:t>文件。</w:t>
      </w:r>
    </w:p>
    <w:p w:rsidR="00D84A59" w:rsidRPr="00D84A59" w:rsidRDefault="004E35C0" w:rsidP="00D84A59">
      <w:pPr>
        <w:rPr>
          <w:rFonts w:ascii="微软雅黑" w:eastAsia="微软雅黑" w:hAnsi="微软雅黑"/>
          <w:sz w:val="20"/>
        </w:rPr>
      </w:pPr>
      <w:r>
        <w:rPr>
          <w:rFonts w:ascii="微软雅黑" w:eastAsia="微软雅黑" w:hAnsi="微软雅黑" w:hint="eastAsia"/>
          <w:sz w:val="20"/>
        </w:rPr>
        <w:t>参考指令：</w:t>
      </w:r>
      <w:r w:rsidR="00D84A59">
        <w:rPr>
          <w:rFonts w:ascii="微软雅黑" w:eastAsia="微软雅黑" w:hAnsi="微软雅黑"/>
          <w:sz w:val="20"/>
        </w:rPr>
        <w:t>rm -</w:t>
      </w:r>
      <w:proofErr w:type="spellStart"/>
      <w:r w:rsidR="00D84A59">
        <w:rPr>
          <w:rFonts w:ascii="微软雅黑" w:eastAsia="微软雅黑" w:hAnsi="微软雅黑"/>
          <w:sz w:val="20"/>
        </w:rPr>
        <w:t>fr</w:t>
      </w:r>
      <w:proofErr w:type="spellEnd"/>
      <w:r w:rsidR="00D84A59">
        <w:rPr>
          <w:rFonts w:ascii="微软雅黑" w:eastAsia="微软雅黑" w:hAnsi="微软雅黑"/>
          <w:sz w:val="20"/>
        </w:rPr>
        <w:t xml:space="preserve"> *</w:t>
      </w:r>
    </w:p>
    <w:p w:rsidR="001F243A" w:rsidRDefault="001F243A">
      <w:pPr>
        <w:pStyle w:val="3"/>
      </w:pPr>
      <w:bookmarkStart w:id="23" w:name="_Toc11788440"/>
      <w:r>
        <w:rPr>
          <w:rFonts w:hint="eastAsia"/>
        </w:rPr>
        <w:t>备份删除参数、口令文件</w:t>
      </w:r>
      <w:bookmarkEnd w:id="23"/>
    </w:p>
    <w:p w:rsidR="001F243A" w:rsidRPr="00CB7C1E" w:rsidRDefault="001F243A" w:rsidP="001F243A">
      <w:pPr>
        <w:rPr>
          <w:rFonts w:ascii="微软雅黑" w:eastAsia="微软雅黑" w:hAnsi="微软雅黑"/>
          <w:sz w:val="20"/>
        </w:rPr>
      </w:pPr>
      <w:r w:rsidRPr="00CB7C1E">
        <w:rPr>
          <w:rFonts w:ascii="微软雅黑" w:eastAsia="微软雅黑" w:hAnsi="微软雅黑" w:hint="eastAsia"/>
          <w:sz w:val="20"/>
        </w:rPr>
        <w:t>略。</w:t>
      </w:r>
    </w:p>
    <w:p w:rsidR="008D0176" w:rsidRDefault="00AC120B" w:rsidP="008D0176">
      <w:pPr>
        <w:pStyle w:val="3"/>
      </w:pPr>
      <w:r>
        <w:rPr>
          <w:rFonts w:hint="eastAsia"/>
        </w:rPr>
        <w:lastRenderedPageBreak/>
        <w:t xml:space="preserve"> </w:t>
      </w:r>
      <w:bookmarkStart w:id="24" w:name="_Toc11788441"/>
      <w:r w:rsidR="008D0176">
        <w:rPr>
          <w:rFonts w:hint="eastAsia"/>
        </w:rPr>
        <w:t>集群注册</w:t>
      </w:r>
      <w:proofErr w:type="spellStart"/>
      <w:r w:rsidR="00233963">
        <w:t>sgeclndb</w:t>
      </w:r>
      <w:r w:rsidR="008D0176" w:rsidRPr="008D0176">
        <w:t>dg</w:t>
      </w:r>
      <w:bookmarkEnd w:id="24"/>
      <w:proofErr w:type="spellEnd"/>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7B2A42" w:rsidTr="00852636">
        <w:trPr>
          <w:jc w:val="center"/>
        </w:trPr>
        <w:tc>
          <w:tcPr>
            <w:tcW w:w="0" w:type="auto"/>
            <w:shd w:val="clear" w:color="auto" w:fill="D9D9D9" w:themeFill="background1" w:themeFillShade="D9"/>
            <w:vAlign w:val="center"/>
          </w:tcPr>
          <w:p w:rsidR="00AC409C" w:rsidRDefault="00AC409C" w:rsidP="00AC409C">
            <w:bookmarkStart w:id="25" w:name="_Hlk11158839"/>
            <w:r>
              <w:t>[oracle@</w:t>
            </w:r>
            <w:r w:rsidR="00233963">
              <w:t>clnracdb</w:t>
            </w:r>
            <w:r>
              <w:t xml:space="preserve">1 ~]$ </w:t>
            </w:r>
            <w:proofErr w:type="spellStart"/>
            <w:r>
              <w:t>srvctl</w:t>
            </w:r>
            <w:proofErr w:type="spellEnd"/>
            <w:r>
              <w:t xml:space="preserve"> add database -d </w:t>
            </w:r>
            <w:proofErr w:type="spellStart"/>
            <w:r w:rsidR="00233963">
              <w:t>sgeclndb</w:t>
            </w:r>
            <w:r>
              <w:t>dg</w:t>
            </w:r>
            <w:proofErr w:type="spellEnd"/>
            <w:r>
              <w:t xml:space="preserve"> -o $ORACLE_HOME -p +DATA/</w:t>
            </w:r>
            <w:proofErr w:type="spellStart"/>
            <w:r w:rsidR="00233963">
              <w:t>sgeclndb</w:t>
            </w:r>
            <w:r>
              <w:t>dg</w:t>
            </w:r>
            <w:proofErr w:type="spellEnd"/>
            <w:r>
              <w:t>/</w:t>
            </w:r>
            <w:proofErr w:type="spellStart"/>
            <w:r>
              <w:t>spfile</w:t>
            </w:r>
            <w:r w:rsidR="00233963">
              <w:t>sgeclndb</w:t>
            </w:r>
            <w:r>
              <w:t>dg.ora</w:t>
            </w:r>
            <w:proofErr w:type="spellEnd"/>
          </w:p>
          <w:p w:rsidR="00AC409C" w:rsidRDefault="00AC409C" w:rsidP="00AC409C">
            <w:r>
              <w:t>[oracle@</w:t>
            </w:r>
            <w:r w:rsidR="00233963">
              <w:t>clnracdb</w:t>
            </w:r>
            <w:r>
              <w:t xml:space="preserve">1 ~]$ </w:t>
            </w:r>
            <w:proofErr w:type="spellStart"/>
            <w:r>
              <w:t>srvctl</w:t>
            </w:r>
            <w:proofErr w:type="spellEnd"/>
            <w:r>
              <w:t xml:space="preserve"> add instance -d </w:t>
            </w:r>
            <w:proofErr w:type="spellStart"/>
            <w:r w:rsidR="00233963">
              <w:t>sgeclndb</w:t>
            </w:r>
            <w:r>
              <w:t>dg</w:t>
            </w:r>
            <w:proofErr w:type="spellEnd"/>
            <w:r>
              <w:t xml:space="preserve"> -n </w:t>
            </w:r>
            <w:r w:rsidR="00233963">
              <w:t>clnracdb</w:t>
            </w:r>
            <w:r>
              <w:t>1 -</w:t>
            </w:r>
            <w:proofErr w:type="spellStart"/>
            <w:r>
              <w:t>i</w:t>
            </w:r>
            <w:proofErr w:type="spellEnd"/>
            <w:r>
              <w:t xml:space="preserve"> </w:t>
            </w:r>
            <w:r w:rsidR="00233963">
              <w:t>sgeclndb</w:t>
            </w:r>
            <w:r>
              <w:t>dg1</w:t>
            </w:r>
          </w:p>
          <w:p w:rsidR="00AC409C" w:rsidRPr="004F5052" w:rsidRDefault="00AC409C" w:rsidP="00852636">
            <w:r>
              <w:t>[oracle@</w:t>
            </w:r>
            <w:r w:rsidR="00233963">
              <w:t>clnracdb</w:t>
            </w:r>
            <w:r>
              <w:t xml:space="preserve">1 ~]$ </w:t>
            </w:r>
            <w:proofErr w:type="spellStart"/>
            <w:r>
              <w:t>srvctl</w:t>
            </w:r>
            <w:proofErr w:type="spellEnd"/>
            <w:r>
              <w:t xml:space="preserve"> add instance -d </w:t>
            </w:r>
            <w:proofErr w:type="spellStart"/>
            <w:r w:rsidR="00233963">
              <w:t>sgeclndb</w:t>
            </w:r>
            <w:r>
              <w:t>dg</w:t>
            </w:r>
            <w:proofErr w:type="spellEnd"/>
            <w:r>
              <w:t xml:space="preserve"> -n </w:t>
            </w:r>
            <w:r w:rsidR="00233963">
              <w:t>clnracdb</w:t>
            </w:r>
            <w:r>
              <w:t>2 -</w:t>
            </w:r>
            <w:proofErr w:type="spellStart"/>
            <w:r>
              <w:t>i</w:t>
            </w:r>
            <w:proofErr w:type="spellEnd"/>
            <w:r>
              <w:t xml:space="preserve"> </w:t>
            </w:r>
            <w:r w:rsidR="00233963">
              <w:t>sgeclndb</w:t>
            </w:r>
            <w:r>
              <w:t>dg2</w:t>
            </w:r>
          </w:p>
        </w:tc>
      </w:tr>
    </w:tbl>
    <w:p w:rsidR="003C009A" w:rsidRDefault="00BA7449" w:rsidP="003C009A">
      <w:pPr>
        <w:pStyle w:val="3"/>
      </w:pPr>
      <w:bookmarkStart w:id="26" w:name="_Toc531785660"/>
      <w:bookmarkEnd w:id="25"/>
      <w:r>
        <w:t xml:space="preserve"> </w:t>
      </w:r>
      <w:bookmarkStart w:id="27" w:name="_Toc11788442"/>
      <w:r w:rsidR="003C009A" w:rsidRPr="00A27E51">
        <w:rPr>
          <w:rFonts w:hint="eastAsia"/>
        </w:rPr>
        <w:t>R</w:t>
      </w:r>
      <w:r w:rsidR="003C009A" w:rsidRPr="00A27E51">
        <w:t>MAN</w:t>
      </w:r>
      <w:r w:rsidR="003C009A" w:rsidRPr="00A27E51">
        <w:rPr>
          <w:rFonts w:hint="eastAsia"/>
        </w:rPr>
        <w:t>备份主库</w:t>
      </w:r>
      <w:bookmarkEnd w:id="26"/>
      <w:bookmarkEnd w:id="27"/>
    </w:p>
    <w:p w:rsidR="00BA7449" w:rsidRPr="004F5052" w:rsidRDefault="00BA7449" w:rsidP="00BA7449">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主库端操作</w:t>
      </w:r>
    </w:p>
    <w:p w:rsidR="003C009A" w:rsidRPr="00E2687B" w:rsidRDefault="003C009A" w:rsidP="00685A19">
      <w:pPr>
        <w:pStyle w:val="ae"/>
        <w:numPr>
          <w:ilvl w:val="0"/>
          <w:numId w:val="4"/>
        </w:numPr>
        <w:ind w:firstLineChars="0"/>
        <w:rPr>
          <w:rFonts w:ascii="微软雅黑" w:eastAsia="微软雅黑" w:hAnsi="微软雅黑"/>
          <w:sz w:val="20"/>
          <w:szCs w:val="21"/>
        </w:rPr>
      </w:pPr>
      <w:r w:rsidRPr="00E2687B">
        <w:rPr>
          <w:rFonts w:ascii="微软雅黑" w:eastAsia="微软雅黑" w:hAnsi="微软雅黑" w:hint="eastAsia"/>
          <w:sz w:val="20"/>
          <w:szCs w:val="21"/>
        </w:rPr>
        <w:t>查看数据库大小</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E2687B" w:rsidTr="00852636">
        <w:trPr>
          <w:jc w:val="center"/>
        </w:trPr>
        <w:tc>
          <w:tcPr>
            <w:tcW w:w="0" w:type="auto"/>
            <w:shd w:val="clear" w:color="auto" w:fill="D9D9D9" w:themeFill="background1" w:themeFillShade="D9"/>
            <w:vAlign w:val="center"/>
          </w:tcPr>
          <w:p w:rsidR="00E2687B" w:rsidRPr="004F5052" w:rsidRDefault="00E2687B" w:rsidP="00852636">
            <w:bookmarkStart w:id="28" w:name="_Hlk11149430"/>
            <w:r w:rsidRPr="00E2687B">
              <w:t>SQL&gt; SELECT SUM(DS.BYTES)/1024/1024/1024 "SIZE(G)" FROM DBA_SEGMENTS ds;</w:t>
            </w:r>
          </w:p>
        </w:tc>
      </w:tr>
    </w:tbl>
    <w:bookmarkEnd w:id="28"/>
    <w:p w:rsidR="003C009A" w:rsidRPr="0044754C" w:rsidRDefault="003C009A" w:rsidP="00685A19">
      <w:pPr>
        <w:pStyle w:val="ae"/>
        <w:numPr>
          <w:ilvl w:val="0"/>
          <w:numId w:val="4"/>
        </w:numPr>
        <w:ind w:firstLineChars="0"/>
        <w:rPr>
          <w:rFonts w:ascii="微软雅黑" w:eastAsia="微软雅黑" w:hAnsi="微软雅黑"/>
          <w:sz w:val="20"/>
        </w:rPr>
      </w:pPr>
      <w:r w:rsidRPr="0044754C">
        <w:rPr>
          <w:rFonts w:ascii="微软雅黑" w:eastAsia="微软雅黑" w:hAnsi="微软雅黑" w:hint="eastAsia"/>
          <w:sz w:val="20"/>
        </w:rPr>
        <w:t>编写脚本进行全库备份</w:t>
      </w:r>
      <w:r w:rsidRPr="0044754C" w:rsidDel="0038795B">
        <w:rPr>
          <w:rFonts w:ascii="微软雅黑" w:eastAsia="微软雅黑" w:hAnsi="微软雅黑"/>
          <w:sz w:val="20"/>
        </w:rPr>
        <w:t xml:space="preserve"> </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44754C" w:rsidTr="00852636">
        <w:trPr>
          <w:jc w:val="center"/>
        </w:trPr>
        <w:tc>
          <w:tcPr>
            <w:tcW w:w="0" w:type="auto"/>
            <w:shd w:val="clear" w:color="auto" w:fill="D9D9D9" w:themeFill="background1" w:themeFillShade="D9"/>
            <w:vAlign w:val="center"/>
          </w:tcPr>
          <w:p w:rsidR="0044754C" w:rsidRDefault="0044754C" w:rsidP="0044754C">
            <w:r>
              <w:t xml:space="preserve">[oracle@rac1 </w:t>
            </w:r>
            <w:proofErr w:type="spellStart"/>
            <w:r>
              <w:t>bak</w:t>
            </w:r>
            <w:proofErr w:type="spellEnd"/>
            <w:r>
              <w:t>]$ vi fullbak.sh</w:t>
            </w:r>
          </w:p>
          <w:p w:rsidR="0044754C" w:rsidRDefault="0044754C" w:rsidP="0044754C">
            <w:r>
              <w:t xml:space="preserve">export ORACLE_SID= </w:t>
            </w:r>
            <w:r w:rsidR="00233963">
              <w:t>sgeclndb</w:t>
            </w:r>
            <w:r>
              <w:t>1</w:t>
            </w:r>
          </w:p>
          <w:p w:rsidR="0044754C" w:rsidRDefault="0044754C" w:rsidP="0044754C">
            <w:r>
              <w:t>export ORACLE_BASE=/app/oracle</w:t>
            </w:r>
          </w:p>
          <w:p w:rsidR="0044754C" w:rsidRDefault="0044754C" w:rsidP="0044754C">
            <w:r>
              <w:t>export ORACLE_HOME=$ORACLE_BASE/product/11.2.0/db_1</w:t>
            </w:r>
          </w:p>
          <w:p w:rsidR="0044754C" w:rsidRDefault="0044754C" w:rsidP="0044754C">
            <w:r>
              <w:t>export LD_LIBRARY_PATH=$ORACLE_HOME/lib</w:t>
            </w:r>
          </w:p>
          <w:p w:rsidR="0044754C" w:rsidRDefault="0044754C" w:rsidP="0044754C">
            <w:r>
              <w:t>export NLS_DATE_FORMAT="</w:t>
            </w:r>
            <w:proofErr w:type="spellStart"/>
            <w:r>
              <w:t>yyyy</w:t>
            </w:r>
            <w:proofErr w:type="spellEnd"/>
            <w:r>
              <w:t>-mm-dd hh24:mi:ss"</w:t>
            </w:r>
          </w:p>
          <w:p w:rsidR="0044754C" w:rsidRDefault="0044754C" w:rsidP="0044754C">
            <w:r>
              <w:t>export NLS_LANG="AMERICAN_AMERICA.ZHS16GBK"</w:t>
            </w:r>
          </w:p>
          <w:p w:rsidR="0044754C" w:rsidRDefault="0044754C" w:rsidP="0044754C">
            <w:r>
              <w:t>export PATH=$PATH:$HOME/bin:$ORACLE_HOME/bin</w:t>
            </w:r>
          </w:p>
          <w:p w:rsidR="0044754C" w:rsidRDefault="0044754C" w:rsidP="0044754C">
            <w:proofErr w:type="spellStart"/>
            <w:r>
              <w:t>bak_date</w:t>
            </w:r>
            <w:proofErr w:type="spellEnd"/>
            <w:r>
              <w:t>=$(date '+%</w:t>
            </w:r>
            <w:proofErr w:type="spellStart"/>
            <w:r>
              <w:t>Y%m%d</w:t>
            </w:r>
            <w:proofErr w:type="spellEnd"/>
            <w:r>
              <w:t>')</w:t>
            </w:r>
          </w:p>
          <w:p w:rsidR="0044754C" w:rsidRDefault="0044754C" w:rsidP="0044754C">
            <w:proofErr w:type="spellStart"/>
            <w:r>
              <w:t>bak_dir</w:t>
            </w:r>
            <w:proofErr w:type="spellEnd"/>
            <w:r>
              <w:t>=/</w:t>
            </w:r>
            <w:proofErr w:type="spellStart"/>
            <w:r>
              <w:t>bak</w:t>
            </w:r>
            <w:proofErr w:type="spellEnd"/>
            <w:r>
              <w:t>/$</w:t>
            </w:r>
            <w:proofErr w:type="spellStart"/>
            <w:r>
              <w:t>bak_date</w:t>
            </w:r>
            <w:proofErr w:type="spellEnd"/>
          </w:p>
          <w:p w:rsidR="0044754C" w:rsidRDefault="0044754C" w:rsidP="0044754C">
            <w:proofErr w:type="spellStart"/>
            <w:r>
              <w:t>mkdir</w:t>
            </w:r>
            <w:proofErr w:type="spellEnd"/>
            <w:r>
              <w:t xml:space="preserve"> -p $</w:t>
            </w:r>
            <w:proofErr w:type="spellStart"/>
            <w:r>
              <w:t>bak_dir</w:t>
            </w:r>
            <w:proofErr w:type="spellEnd"/>
          </w:p>
          <w:p w:rsidR="0044754C" w:rsidRDefault="0044754C" w:rsidP="0044754C">
            <w:proofErr w:type="spellStart"/>
            <w:r>
              <w:t>chmod</w:t>
            </w:r>
            <w:proofErr w:type="spellEnd"/>
            <w:r>
              <w:t xml:space="preserve"> -R 755 /</w:t>
            </w:r>
            <w:proofErr w:type="spellStart"/>
            <w:r>
              <w:t>bak</w:t>
            </w:r>
            <w:proofErr w:type="spellEnd"/>
          </w:p>
          <w:p w:rsidR="0044754C" w:rsidRDefault="0044754C" w:rsidP="0044754C">
            <w:proofErr w:type="spellStart"/>
            <w:r>
              <w:t>rman</w:t>
            </w:r>
            <w:proofErr w:type="spellEnd"/>
            <w:r>
              <w:t xml:space="preserve"> target /  &lt;&lt;EOF</w:t>
            </w:r>
          </w:p>
          <w:p w:rsidR="0044754C" w:rsidRDefault="0044754C" w:rsidP="0044754C">
            <w:r>
              <w:t>run{</w:t>
            </w:r>
          </w:p>
          <w:p w:rsidR="0044754C" w:rsidRDefault="0044754C" w:rsidP="0044754C">
            <w:r>
              <w:t>CONFIGURE DEVICE TYPE DISK PARALLELISM 4 BACKUP TYPE TO COMPRESSED BACKUPSET;</w:t>
            </w:r>
          </w:p>
          <w:p w:rsidR="0044754C" w:rsidRDefault="0044754C" w:rsidP="0044754C">
            <w:r>
              <w:t xml:space="preserve">configure channel device type disk </w:t>
            </w:r>
            <w:proofErr w:type="spellStart"/>
            <w:r>
              <w:t>maxpiecesize</w:t>
            </w:r>
            <w:proofErr w:type="spellEnd"/>
            <w:r>
              <w:t xml:space="preserve"> 4G;</w:t>
            </w:r>
          </w:p>
          <w:p w:rsidR="0044754C" w:rsidRDefault="0044754C" w:rsidP="0044754C">
            <w:r>
              <w:t>BACKUP</w:t>
            </w:r>
          </w:p>
          <w:p w:rsidR="0044754C" w:rsidRDefault="0044754C" w:rsidP="0044754C">
            <w:r>
              <w:t>FORMAT='$</w:t>
            </w:r>
            <w:proofErr w:type="spellStart"/>
            <w:r>
              <w:t>bak_dir</w:t>
            </w:r>
            <w:proofErr w:type="spellEnd"/>
            <w:r>
              <w:t>/data_%U_%</w:t>
            </w:r>
            <w:proofErr w:type="spellStart"/>
            <w:r>
              <w:t>T.dbf</w:t>
            </w:r>
            <w:proofErr w:type="spellEnd"/>
            <w:r>
              <w:t>'</w:t>
            </w:r>
          </w:p>
          <w:p w:rsidR="0044754C" w:rsidRDefault="0044754C" w:rsidP="0044754C">
            <w:r>
              <w:t>DATABASE;</w:t>
            </w:r>
          </w:p>
          <w:p w:rsidR="0044754C" w:rsidRDefault="0044754C" w:rsidP="0044754C">
            <w:r>
              <w:t>BACKUP SPFILE FORMAT '$</w:t>
            </w:r>
            <w:proofErr w:type="spellStart"/>
            <w:r>
              <w:t>bak_dir</w:t>
            </w:r>
            <w:proofErr w:type="spellEnd"/>
            <w:r>
              <w:t>/</w:t>
            </w:r>
            <w:proofErr w:type="spellStart"/>
            <w:r>
              <w:t>spfile</w:t>
            </w:r>
            <w:proofErr w:type="spellEnd"/>
            <w:r>
              <w:t>_%U_%</w:t>
            </w:r>
            <w:proofErr w:type="spellStart"/>
            <w:r>
              <w:t>T.ora</w:t>
            </w:r>
            <w:proofErr w:type="spellEnd"/>
            <w:r>
              <w:t>';</w:t>
            </w:r>
          </w:p>
          <w:p w:rsidR="0044754C" w:rsidRDefault="0044754C" w:rsidP="0044754C">
            <w:r>
              <w:t xml:space="preserve">backup current </w:t>
            </w:r>
            <w:proofErr w:type="spellStart"/>
            <w:r>
              <w:t>controlfile</w:t>
            </w:r>
            <w:proofErr w:type="spellEnd"/>
            <w:r>
              <w:t xml:space="preserve"> for standby format'$</w:t>
            </w:r>
            <w:proofErr w:type="spellStart"/>
            <w:r>
              <w:t>bak_dir</w:t>
            </w:r>
            <w:proofErr w:type="spellEnd"/>
            <w:r>
              <w:t>/</w:t>
            </w:r>
            <w:proofErr w:type="spellStart"/>
            <w:r>
              <w:t>ctl_stand_con.ctl</w:t>
            </w:r>
            <w:proofErr w:type="spellEnd"/>
            <w:r>
              <w:t>';</w:t>
            </w:r>
          </w:p>
          <w:p w:rsidR="0044754C" w:rsidRDefault="0044754C" w:rsidP="0044754C">
            <w:r>
              <w:t>}</w:t>
            </w:r>
          </w:p>
          <w:p w:rsidR="0044754C" w:rsidRDefault="0044754C" w:rsidP="0044754C">
            <w:r>
              <w:t>EXIT;</w:t>
            </w:r>
          </w:p>
          <w:p w:rsidR="0044754C" w:rsidRPr="004F5052" w:rsidRDefault="0044754C" w:rsidP="0044754C">
            <w:r>
              <w:t>EOF</w:t>
            </w:r>
          </w:p>
        </w:tc>
      </w:tr>
    </w:tbl>
    <w:p w:rsidR="003C009A" w:rsidRDefault="003C009A" w:rsidP="003C009A">
      <w:pPr>
        <w:rPr>
          <w:rFonts w:asciiTheme="minorEastAsia" w:hAnsiTheme="minorEastAsia"/>
          <w:szCs w:val="21"/>
        </w:rPr>
      </w:pP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D30083" w:rsidTr="00852636">
        <w:trPr>
          <w:jc w:val="center"/>
        </w:trPr>
        <w:tc>
          <w:tcPr>
            <w:tcW w:w="0" w:type="auto"/>
            <w:shd w:val="clear" w:color="auto" w:fill="D9D9D9" w:themeFill="background1" w:themeFillShade="D9"/>
            <w:vAlign w:val="center"/>
          </w:tcPr>
          <w:p w:rsidR="00D30083" w:rsidRDefault="00D30083" w:rsidP="00D30083">
            <w:bookmarkStart w:id="29" w:name="_Hlk11156341"/>
            <w:r>
              <w:lastRenderedPageBreak/>
              <w:t xml:space="preserve">[oracle@rac1 </w:t>
            </w:r>
            <w:proofErr w:type="spellStart"/>
            <w:r>
              <w:t>bak</w:t>
            </w:r>
            <w:proofErr w:type="spellEnd"/>
            <w:r>
              <w:t xml:space="preserve">]$ </w:t>
            </w:r>
            <w:proofErr w:type="spellStart"/>
            <w:r>
              <w:t>chmod</w:t>
            </w:r>
            <w:proofErr w:type="spellEnd"/>
            <w:r>
              <w:t xml:space="preserve"> 755 fullbak.sh </w:t>
            </w:r>
          </w:p>
          <w:p w:rsidR="00D30083" w:rsidRPr="00D30083" w:rsidRDefault="00D30083" w:rsidP="00D30083">
            <w:r>
              <w:t xml:space="preserve">[oracle@rac1 </w:t>
            </w:r>
            <w:proofErr w:type="spellStart"/>
            <w:r>
              <w:t>bak</w:t>
            </w:r>
            <w:proofErr w:type="spellEnd"/>
            <w:r>
              <w:t xml:space="preserve">]$ </w:t>
            </w:r>
            <w:proofErr w:type="spellStart"/>
            <w:r>
              <w:t>nohup</w:t>
            </w:r>
            <w:proofErr w:type="spellEnd"/>
            <w:r>
              <w:t xml:space="preserve"> </w:t>
            </w:r>
            <w:proofErr w:type="spellStart"/>
            <w:r>
              <w:t>sh</w:t>
            </w:r>
            <w:proofErr w:type="spellEnd"/>
            <w:r>
              <w:t xml:space="preserve"> fullbak.sh &gt; fullbak.log &amp;</w:t>
            </w:r>
          </w:p>
        </w:tc>
      </w:tr>
    </w:tbl>
    <w:p w:rsidR="003C009A" w:rsidRPr="000631FE" w:rsidRDefault="003C009A" w:rsidP="003C009A">
      <w:pPr>
        <w:rPr>
          <w:rFonts w:ascii="微软雅黑" w:eastAsia="微软雅黑" w:hAnsi="微软雅黑"/>
          <w:sz w:val="20"/>
          <w:szCs w:val="21"/>
        </w:rPr>
      </w:pPr>
      <w:bookmarkStart w:id="30" w:name="_Hlk531266243"/>
      <w:bookmarkStart w:id="31" w:name="_Hlk531784304"/>
      <w:bookmarkEnd w:id="29"/>
      <w:r>
        <w:rPr>
          <w:rFonts w:ascii="微软雅黑" w:eastAsia="微软雅黑" w:hAnsi="微软雅黑" w:hint="eastAsia"/>
          <w:sz w:val="20"/>
          <w:szCs w:val="21"/>
        </w:rPr>
        <w:t>说明：做以上备份操作后，参考</w:t>
      </w:r>
      <w:r w:rsidR="00982A2E">
        <w:rPr>
          <w:rFonts w:ascii="微软雅黑" w:eastAsia="微软雅黑" w:hAnsi="微软雅黑" w:hint="eastAsia"/>
          <w:sz w:val="20"/>
          <w:szCs w:val="21"/>
        </w:rPr>
        <w:t>2</w:t>
      </w:r>
      <w:r w:rsidR="00982A2E">
        <w:rPr>
          <w:rFonts w:ascii="微软雅黑" w:eastAsia="微软雅黑" w:hAnsi="微软雅黑"/>
          <w:sz w:val="20"/>
          <w:szCs w:val="21"/>
        </w:rPr>
        <w:t>.</w:t>
      </w:r>
      <w:r>
        <w:rPr>
          <w:rFonts w:ascii="微软雅黑" w:eastAsia="微软雅黑" w:hAnsi="微软雅黑" w:hint="eastAsia"/>
          <w:sz w:val="20"/>
          <w:szCs w:val="21"/>
        </w:rPr>
        <w:t>4.1节将主库的参数文件进行备份</w:t>
      </w:r>
      <w:bookmarkEnd w:id="30"/>
      <w:bookmarkEnd w:id="31"/>
    </w:p>
    <w:p w:rsidR="003C009A" w:rsidRDefault="009A7A01" w:rsidP="003C009A">
      <w:pPr>
        <w:pStyle w:val="3"/>
      </w:pPr>
      <w:bookmarkStart w:id="32" w:name="_Toc521511286"/>
      <w:bookmarkStart w:id="33" w:name="_Toc531785661"/>
      <w:r>
        <w:rPr>
          <w:rFonts w:hint="eastAsia"/>
        </w:rPr>
        <w:t xml:space="preserve"> </w:t>
      </w:r>
      <w:bookmarkStart w:id="34" w:name="_Toc11788443"/>
      <w:bookmarkEnd w:id="32"/>
      <w:bookmarkEnd w:id="33"/>
      <w:r w:rsidR="003C2E8D">
        <w:rPr>
          <w:rFonts w:hint="eastAsia"/>
        </w:rPr>
        <w:t>备份文件传输至备库</w:t>
      </w:r>
      <w:bookmarkEnd w:id="34"/>
    </w:p>
    <w:p w:rsidR="003C2E8D" w:rsidRPr="004F5052" w:rsidRDefault="003C2E8D" w:rsidP="003C2E8D">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主库端操作</w:t>
      </w:r>
    </w:p>
    <w:p w:rsidR="003C009A" w:rsidRPr="005F4369" w:rsidRDefault="003C009A" w:rsidP="003C009A">
      <w:bookmarkStart w:id="35" w:name="_Hlk531266255"/>
      <w:r>
        <w:rPr>
          <w:rFonts w:ascii="微软雅黑" w:eastAsia="微软雅黑" w:hAnsi="微软雅黑" w:hint="eastAsia"/>
          <w:sz w:val="20"/>
          <w:szCs w:val="21"/>
        </w:rPr>
        <w:t>将</w:t>
      </w:r>
      <w:r>
        <w:t>2.2</w:t>
      </w:r>
      <w:r w:rsidR="003C2E8D">
        <w:rPr>
          <w:rFonts w:hint="eastAsia"/>
        </w:rPr>
        <w:t>.</w:t>
      </w:r>
      <w:r w:rsidR="00BF67C9">
        <w:t>7</w:t>
      </w:r>
      <w:r>
        <w:rPr>
          <w:rFonts w:ascii="微软雅黑" w:eastAsia="微软雅黑" w:hAnsi="微软雅黑" w:hint="eastAsia"/>
          <w:sz w:val="20"/>
          <w:szCs w:val="21"/>
        </w:rPr>
        <w:t>节的全库备份通过灾备复制网络传输至深圳</w:t>
      </w:r>
      <w:r w:rsidR="00233963">
        <w:rPr>
          <w:rFonts w:ascii="微软雅黑" w:eastAsia="微软雅黑" w:hAnsi="微软雅黑"/>
          <w:sz w:val="20"/>
          <w:szCs w:val="21"/>
          <w:highlight w:val="yellow"/>
        </w:rPr>
        <w:t>clnracdb</w:t>
      </w:r>
      <w:r w:rsidR="003C2E8D" w:rsidRPr="003C2E8D">
        <w:rPr>
          <w:rFonts w:ascii="微软雅黑" w:eastAsia="微软雅黑" w:hAnsi="微软雅黑" w:hint="eastAsia"/>
          <w:sz w:val="20"/>
          <w:szCs w:val="21"/>
          <w:highlight w:val="yellow"/>
        </w:rPr>
        <w:t>1</w:t>
      </w:r>
      <w:r>
        <w:rPr>
          <w:rFonts w:ascii="微软雅黑" w:eastAsia="微软雅黑" w:hAnsi="微软雅黑" w:hint="eastAsia"/>
          <w:sz w:val="20"/>
          <w:szCs w:val="21"/>
        </w:rPr>
        <w:t>服务器的/backup目录中</w:t>
      </w:r>
      <w:bookmarkEnd w:id="35"/>
      <w:r w:rsidRPr="00C73A86">
        <w:rPr>
          <w:rFonts w:ascii="微软雅黑" w:eastAsia="微软雅黑" w:hAnsi="微软雅黑" w:hint="eastAsia"/>
          <w:sz w:val="20"/>
          <w:szCs w:val="21"/>
        </w:rPr>
        <w:t>。</w:t>
      </w:r>
    </w:p>
    <w:p w:rsidR="003C009A" w:rsidRPr="00A27E51" w:rsidRDefault="009A7A01" w:rsidP="003C009A">
      <w:pPr>
        <w:pStyle w:val="3"/>
      </w:pPr>
      <w:bookmarkStart w:id="36" w:name="_Toc531785662"/>
      <w:bookmarkStart w:id="37" w:name="_Toc521511285"/>
      <w:r>
        <w:rPr>
          <w:rFonts w:hint="eastAsia"/>
        </w:rPr>
        <w:t xml:space="preserve"> </w:t>
      </w:r>
      <w:bookmarkStart w:id="38" w:name="_Toc11788444"/>
      <w:r w:rsidR="003C009A" w:rsidRPr="00A27E51">
        <w:rPr>
          <w:rFonts w:hint="eastAsia"/>
        </w:rPr>
        <w:t>修改</w:t>
      </w:r>
      <w:r w:rsidR="003C009A" w:rsidRPr="00A27E51">
        <w:rPr>
          <w:rFonts w:hint="eastAsia"/>
        </w:rPr>
        <w:t>/</w:t>
      </w:r>
      <w:proofErr w:type="spellStart"/>
      <w:r w:rsidR="003C009A" w:rsidRPr="00A27E51">
        <w:t>etc</w:t>
      </w:r>
      <w:proofErr w:type="spellEnd"/>
      <w:r w:rsidR="003C009A" w:rsidRPr="00A27E51">
        <w:t>/hosts</w:t>
      </w:r>
      <w:bookmarkEnd w:id="36"/>
      <w:bookmarkEnd w:id="38"/>
    </w:p>
    <w:p w:rsidR="003C009A" w:rsidRDefault="003C009A" w:rsidP="003C009A">
      <w:pPr>
        <w:rPr>
          <w:rFonts w:ascii="微软雅黑" w:eastAsia="微软雅黑" w:hAnsi="微软雅黑"/>
          <w:sz w:val="20"/>
        </w:rPr>
      </w:pPr>
      <w:r w:rsidRPr="003142F7">
        <w:rPr>
          <w:rFonts w:ascii="微软雅黑" w:eastAsia="微软雅黑" w:hAnsi="微软雅黑" w:hint="eastAsia"/>
          <w:sz w:val="20"/>
        </w:rPr>
        <w:t>添加DG专用IP、VIP、远端IP</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F52EF5" w:rsidTr="00852636">
        <w:trPr>
          <w:jc w:val="center"/>
        </w:trPr>
        <w:tc>
          <w:tcPr>
            <w:tcW w:w="0" w:type="auto"/>
            <w:shd w:val="clear" w:color="auto" w:fill="D9D9D9" w:themeFill="background1" w:themeFillShade="D9"/>
            <w:vAlign w:val="center"/>
          </w:tcPr>
          <w:p w:rsidR="00F52EF5" w:rsidRDefault="00F52EF5" w:rsidP="00F52EF5">
            <w:r>
              <w:t>[root@</w:t>
            </w:r>
            <w:r w:rsidR="00233963">
              <w:t>clnracdb</w:t>
            </w:r>
            <w:r>
              <w:t>1 ~]$ vi /</w:t>
            </w:r>
            <w:proofErr w:type="spellStart"/>
            <w:r>
              <w:t>etc</w:t>
            </w:r>
            <w:proofErr w:type="spellEnd"/>
            <w:r>
              <w:t>/hosts</w:t>
            </w:r>
          </w:p>
          <w:p w:rsidR="00F52EF5" w:rsidRDefault="00F52EF5" w:rsidP="00F52EF5">
            <w:r>
              <w:t xml:space="preserve">127.0.0.1   </w:t>
            </w:r>
            <w:r w:rsidR="00233963">
              <w:t>clnracdb</w:t>
            </w:r>
            <w:r>
              <w:t xml:space="preserve">1 localhost </w:t>
            </w:r>
            <w:proofErr w:type="spellStart"/>
            <w:r>
              <w:t>localhost.localdomain</w:t>
            </w:r>
            <w:proofErr w:type="spellEnd"/>
            <w:r>
              <w:t xml:space="preserve"> localhost4 localhost4.localdomain4</w:t>
            </w:r>
          </w:p>
          <w:p w:rsidR="00F52EF5" w:rsidRDefault="00F52EF5" w:rsidP="00F52EF5">
            <w:r>
              <w:t>#public</w:t>
            </w:r>
          </w:p>
          <w:p w:rsidR="00F52EF5" w:rsidRDefault="00F52EF5" w:rsidP="00F52EF5">
            <w:r>
              <w:t xml:space="preserve">20.1.125.51 </w:t>
            </w:r>
            <w:r w:rsidR="00233963">
              <w:t>clnracdb</w:t>
            </w:r>
            <w:r>
              <w:t xml:space="preserve">1 </w:t>
            </w:r>
          </w:p>
          <w:p w:rsidR="00F52EF5" w:rsidRDefault="00F52EF5" w:rsidP="00F52EF5">
            <w:r>
              <w:t xml:space="preserve">20.1.125.61 </w:t>
            </w:r>
            <w:r w:rsidR="00233963">
              <w:t>clnracdb</w:t>
            </w:r>
            <w:r>
              <w:t>2</w:t>
            </w:r>
          </w:p>
          <w:p w:rsidR="00F52EF5" w:rsidRDefault="00F52EF5" w:rsidP="00F52EF5">
            <w:r>
              <w:t>#</w:t>
            </w:r>
            <w:proofErr w:type="spellStart"/>
            <w:r>
              <w:t>vip</w:t>
            </w:r>
            <w:proofErr w:type="spellEnd"/>
          </w:p>
          <w:p w:rsidR="00F52EF5" w:rsidRDefault="00F52EF5" w:rsidP="00F52EF5">
            <w:r>
              <w:t xml:space="preserve">20.1.125.50 </w:t>
            </w:r>
            <w:r w:rsidR="00233963">
              <w:t>clnracdb</w:t>
            </w:r>
            <w:r>
              <w:t>1-vip</w:t>
            </w:r>
          </w:p>
          <w:p w:rsidR="00F52EF5" w:rsidRDefault="00F52EF5" w:rsidP="00F52EF5">
            <w:r>
              <w:t xml:space="preserve">20.1.125.60 </w:t>
            </w:r>
            <w:r w:rsidR="00233963">
              <w:t>clnracdb</w:t>
            </w:r>
            <w:r>
              <w:t>2-vip</w:t>
            </w:r>
          </w:p>
          <w:p w:rsidR="00F52EF5" w:rsidRDefault="00F52EF5" w:rsidP="00F52EF5">
            <w:r>
              <w:t>#</w:t>
            </w:r>
            <w:proofErr w:type="spellStart"/>
            <w:r>
              <w:t>priv</w:t>
            </w:r>
            <w:proofErr w:type="spellEnd"/>
          </w:p>
          <w:p w:rsidR="00F52EF5" w:rsidRDefault="00F52EF5" w:rsidP="00F52EF5">
            <w:r>
              <w:t xml:space="preserve">1.1.1.5    </w:t>
            </w:r>
            <w:r w:rsidR="00233963">
              <w:t>clnracdb</w:t>
            </w:r>
            <w:r>
              <w:t>1-priv</w:t>
            </w:r>
          </w:p>
          <w:p w:rsidR="00F52EF5" w:rsidRDefault="00F52EF5" w:rsidP="00F52EF5">
            <w:r>
              <w:t xml:space="preserve">1.1.1.6    </w:t>
            </w:r>
            <w:r w:rsidR="00233963">
              <w:t>clnracdb</w:t>
            </w:r>
            <w:r>
              <w:t>2-priv</w:t>
            </w:r>
          </w:p>
          <w:p w:rsidR="00F52EF5" w:rsidRDefault="00F52EF5" w:rsidP="00F52EF5">
            <w:r>
              <w:t>#scan</w:t>
            </w:r>
          </w:p>
          <w:p w:rsidR="00F52EF5" w:rsidRDefault="00F52EF5" w:rsidP="00F52EF5">
            <w:r>
              <w:t xml:space="preserve">20.1.125.58 </w:t>
            </w:r>
            <w:proofErr w:type="spellStart"/>
            <w:r w:rsidR="00233963">
              <w:t>clnracdb</w:t>
            </w:r>
            <w:proofErr w:type="spellEnd"/>
            <w:r>
              <w:t>-scan</w:t>
            </w:r>
          </w:p>
          <w:p w:rsidR="00F52EF5" w:rsidRDefault="00F52EF5" w:rsidP="00F52EF5">
            <w:r>
              <w:t xml:space="preserve">20.1.124.8 </w:t>
            </w:r>
            <w:proofErr w:type="spellStart"/>
            <w:r w:rsidR="007944B0">
              <w:t>cln</w:t>
            </w:r>
            <w:r>
              <w:t>dgdb</w:t>
            </w:r>
            <w:proofErr w:type="spellEnd"/>
          </w:p>
          <w:p w:rsidR="00F52EF5" w:rsidRDefault="00F52EF5" w:rsidP="00F52EF5">
            <w:r>
              <w:t xml:space="preserve">192.21.1.3 </w:t>
            </w:r>
            <w:proofErr w:type="spellStart"/>
            <w:r>
              <w:t>nas_nfs</w:t>
            </w:r>
            <w:proofErr w:type="spellEnd"/>
          </w:p>
          <w:p w:rsidR="00317599" w:rsidRDefault="00317599" w:rsidP="00F52EF5"/>
          <w:p w:rsidR="00317599" w:rsidRPr="00317599" w:rsidRDefault="00317599" w:rsidP="00317599">
            <w:pPr>
              <w:rPr>
                <w:b/>
                <w:bCs/>
              </w:rPr>
            </w:pPr>
            <w:r w:rsidRPr="00317599">
              <w:rPr>
                <w:b/>
                <w:bCs/>
              </w:rPr>
              <w:t>#shanghai</w:t>
            </w:r>
          </w:p>
          <w:p w:rsidR="00317599" w:rsidRPr="00317599" w:rsidRDefault="00317599" w:rsidP="00317599">
            <w:pPr>
              <w:rPr>
                <w:b/>
                <w:bCs/>
              </w:rPr>
            </w:pPr>
            <w:r w:rsidRPr="00317599">
              <w:rPr>
                <w:b/>
                <w:bCs/>
              </w:rPr>
              <w:t>10.1.102.10  clnracdb1_sh</w:t>
            </w:r>
          </w:p>
          <w:p w:rsidR="00317599" w:rsidRPr="00317599" w:rsidRDefault="00317599" w:rsidP="00317599">
            <w:pPr>
              <w:rPr>
                <w:b/>
                <w:bCs/>
              </w:rPr>
            </w:pPr>
            <w:r w:rsidRPr="00317599">
              <w:rPr>
                <w:b/>
                <w:bCs/>
              </w:rPr>
              <w:t>10.1.102.20  clnracdb2_sh</w:t>
            </w:r>
          </w:p>
          <w:p w:rsidR="00317599" w:rsidRPr="00317599" w:rsidRDefault="00317599" w:rsidP="00317599">
            <w:pPr>
              <w:rPr>
                <w:b/>
                <w:bCs/>
              </w:rPr>
            </w:pPr>
            <w:r w:rsidRPr="00317599">
              <w:rPr>
                <w:b/>
                <w:bCs/>
              </w:rPr>
              <w:t>10.1.102.11  clnracdb1_sh-vip</w:t>
            </w:r>
          </w:p>
          <w:p w:rsidR="00317599" w:rsidRPr="00317599" w:rsidRDefault="00317599" w:rsidP="00317599">
            <w:pPr>
              <w:rPr>
                <w:b/>
                <w:bCs/>
              </w:rPr>
            </w:pPr>
            <w:r w:rsidRPr="00317599">
              <w:rPr>
                <w:b/>
                <w:bCs/>
              </w:rPr>
              <w:t>10.1.102.21  clnracdb2_sh-vip</w:t>
            </w:r>
          </w:p>
          <w:p w:rsidR="00317599" w:rsidRPr="00317599" w:rsidRDefault="00317599" w:rsidP="00317599">
            <w:pPr>
              <w:rPr>
                <w:b/>
                <w:bCs/>
              </w:rPr>
            </w:pPr>
            <w:r w:rsidRPr="00317599">
              <w:rPr>
                <w:b/>
                <w:bCs/>
              </w:rPr>
              <w:t>#</w:t>
            </w:r>
            <w:proofErr w:type="spellStart"/>
            <w:r w:rsidRPr="00317599">
              <w:rPr>
                <w:b/>
                <w:bCs/>
              </w:rPr>
              <w:t>shenzhen</w:t>
            </w:r>
            <w:proofErr w:type="spellEnd"/>
          </w:p>
          <w:p w:rsidR="00317599" w:rsidRPr="00317599" w:rsidRDefault="00317599" w:rsidP="00317599">
            <w:pPr>
              <w:rPr>
                <w:b/>
                <w:bCs/>
              </w:rPr>
            </w:pPr>
            <w:r w:rsidRPr="00317599">
              <w:rPr>
                <w:b/>
                <w:bCs/>
              </w:rPr>
              <w:t>20.1.102.10  clnracdb1_dg</w:t>
            </w:r>
          </w:p>
          <w:p w:rsidR="00317599" w:rsidRPr="00317599" w:rsidRDefault="00317599" w:rsidP="00317599">
            <w:pPr>
              <w:rPr>
                <w:b/>
                <w:bCs/>
              </w:rPr>
            </w:pPr>
            <w:r w:rsidRPr="00317599">
              <w:rPr>
                <w:b/>
                <w:bCs/>
              </w:rPr>
              <w:t>20.1.102.11  clnracdb1_dg-vip</w:t>
            </w:r>
          </w:p>
          <w:p w:rsidR="00317599" w:rsidRPr="00317599" w:rsidRDefault="00317599" w:rsidP="00317599">
            <w:pPr>
              <w:rPr>
                <w:b/>
                <w:bCs/>
              </w:rPr>
            </w:pPr>
            <w:r w:rsidRPr="00317599">
              <w:rPr>
                <w:b/>
                <w:bCs/>
              </w:rPr>
              <w:t>20.1.102.20  clnracdb2_dg</w:t>
            </w:r>
          </w:p>
          <w:p w:rsidR="00F52EF5" w:rsidRPr="00317599" w:rsidRDefault="00317599" w:rsidP="00317599">
            <w:r w:rsidRPr="00317599">
              <w:rPr>
                <w:b/>
                <w:bCs/>
              </w:rPr>
              <w:t>20.1.102.21  clnracdb2_dg-vip</w:t>
            </w:r>
          </w:p>
        </w:tc>
      </w:tr>
    </w:tbl>
    <w:p w:rsidR="003C009A" w:rsidRPr="00A27E51" w:rsidRDefault="00381406" w:rsidP="003C009A">
      <w:pPr>
        <w:pStyle w:val="3"/>
      </w:pPr>
      <w:bookmarkStart w:id="39" w:name="_Toc531785663"/>
      <w:r>
        <w:lastRenderedPageBreak/>
        <w:t xml:space="preserve"> </w:t>
      </w:r>
      <w:bookmarkStart w:id="40" w:name="_Toc11788445"/>
      <w:r w:rsidR="003C009A" w:rsidRPr="00A27E51">
        <w:rPr>
          <w:rFonts w:hint="eastAsia"/>
        </w:rPr>
        <w:t>R</w:t>
      </w:r>
      <w:r w:rsidR="003C009A" w:rsidRPr="00A27E51">
        <w:t>AC</w:t>
      </w:r>
      <w:r w:rsidR="003C009A" w:rsidRPr="00A27E51">
        <w:rPr>
          <w:rFonts w:hint="eastAsia"/>
        </w:rPr>
        <w:t>集群加入专用网卡及监听</w:t>
      </w:r>
      <w:bookmarkEnd w:id="39"/>
      <w:bookmarkEnd w:id="40"/>
    </w:p>
    <w:p w:rsidR="003C009A" w:rsidRDefault="003C009A" w:rsidP="00685A19">
      <w:pPr>
        <w:pStyle w:val="ae"/>
        <w:numPr>
          <w:ilvl w:val="0"/>
          <w:numId w:val="5"/>
        </w:numPr>
        <w:ind w:firstLineChars="0"/>
        <w:rPr>
          <w:rFonts w:ascii="微软雅黑" w:eastAsia="微软雅黑" w:hAnsi="微软雅黑"/>
          <w:sz w:val="20"/>
          <w:szCs w:val="21"/>
        </w:rPr>
      </w:pPr>
      <w:r w:rsidRPr="00267239">
        <w:rPr>
          <w:rFonts w:ascii="微软雅黑" w:eastAsia="微软雅黑" w:hAnsi="微软雅黑" w:hint="eastAsia"/>
          <w:sz w:val="20"/>
          <w:szCs w:val="21"/>
        </w:rPr>
        <w:t>配置添加network</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70054" w:rsidTr="00852636">
        <w:trPr>
          <w:jc w:val="center"/>
        </w:trPr>
        <w:tc>
          <w:tcPr>
            <w:tcW w:w="0" w:type="auto"/>
            <w:shd w:val="clear" w:color="auto" w:fill="D9D9D9" w:themeFill="background1" w:themeFillShade="D9"/>
            <w:vAlign w:val="center"/>
          </w:tcPr>
          <w:p w:rsidR="00570054" w:rsidRDefault="00570054" w:rsidP="00570054">
            <w:bookmarkStart w:id="41" w:name="_Hlk11156544"/>
            <w:r>
              <w:t>[root@</w:t>
            </w:r>
            <w:r w:rsidR="00233963">
              <w:t>clnracdb</w:t>
            </w:r>
            <w:r>
              <w:t>1~]#/app/11.2.0/grid/bin/</w:t>
            </w:r>
            <w:proofErr w:type="spellStart"/>
            <w:r>
              <w:t>srvctl</w:t>
            </w:r>
            <w:proofErr w:type="spellEnd"/>
            <w:r>
              <w:t xml:space="preserve"> add network -k 2 -S 20.1.100.0/255.255.255.0/team1 -w static</w:t>
            </w:r>
          </w:p>
          <w:p w:rsidR="00570054" w:rsidRPr="00D30083" w:rsidRDefault="00570054" w:rsidP="00570054">
            <w:r>
              <w:t>[root@</w:t>
            </w:r>
            <w:r w:rsidR="00233963">
              <w:t>clnracdb</w:t>
            </w:r>
            <w:r>
              <w:t>1 ~]# /app/11.2.0/grid/bin/</w:t>
            </w:r>
            <w:proofErr w:type="spellStart"/>
            <w:r>
              <w:t>srvctl</w:t>
            </w:r>
            <w:proofErr w:type="spellEnd"/>
            <w:r>
              <w:t xml:space="preserve"> config network</w:t>
            </w:r>
          </w:p>
        </w:tc>
      </w:tr>
    </w:tbl>
    <w:bookmarkEnd w:id="41"/>
    <w:p w:rsidR="003C009A" w:rsidRDefault="003C009A" w:rsidP="00685A19">
      <w:pPr>
        <w:pStyle w:val="ae"/>
        <w:numPr>
          <w:ilvl w:val="0"/>
          <w:numId w:val="5"/>
        </w:numPr>
        <w:ind w:firstLineChars="0"/>
        <w:rPr>
          <w:rFonts w:ascii="微软雅黑" w:eastAsia="微软雅黑" w:hAnsi="微软雅黑"/>
          <w:sz w:val="20"/>
          <w:szCs w:val="21"/>
        </w:rPr>
      </w:pPr>
      <w:r w:rsidRPr="00267239">
        <w:rPr>
          <w:rFonts w:ascii="微软雅黑" w:eastAsia="微软雅黑" w:hAnsi="微软雅黑" w:hint="eastAsia"/>
          <w:sz w:val="20"/>
          <w:szCs w:val="21"/>
        </w:rPr>
        <w:t>启动network服务</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70054" w:rsidTr="00852636">
        <w:trPr>
          <w:jc w:val="center"/>
        </w:trPr>
        <w:tc>
          <w:tcPr>
            <w:tcW w:w="0" w:type="auto"/>
            <w:shd w:val="clear" w:color="auto" w:fill="D9D9D9" w:themeFill="background1" w:themeFillShade="D9"/>
            <w:vAlign w:val="center"/>
          </w:tcPr>
          <w:p w:rsidR="00570054" w:rsidRPr="00D30083" w:rsidRDefault="00570054" w:rsidP="00852636">
            <w:bookmarkStart w:id="42" w:name="_Hlk11156569"/>
            <w:r w:rsidRPr="00570054">
              <w:t>[root@</w:t>
            </w:r>
            <w:r w:rsidR="00233963">
              <w:t>clnracdb</w:t>
            </w:r>
            <w:r w:rsidRPr="00570054">
              <w:t>1 ~]# /app/11.2.0/grid/bin/</w:t>
            </w:r>
            <w:proofErr w:type="spellStart"/>
            <w:r w:rsidRPr="00570054">
              <w:t>crsctl</w:t>
            </w:r>
            <w:proofErr w:type="spellEnd"/>
            <w:r w:rsidRPr="00570054">
              <w:t xml:space="preserve"> start res ora.net2.network</w:t>
            </w:r>
          </w:p>
        </w:tc>
      </w:tr>
    </w:tbl>
    <w:p w:rsidR="003C009A" w:rsidRDefault="003C009A" w:rsidP="00685A19">
      <w:pPr>
        <w:pStyle w:val="ae"/>
        <w:numPr>
          <w:ilvl w:val="0"/>
          <w:numId w:val="5"/>
        </w:numPr>
        <w:ind w:firstLineChars="0"/>
        <w:rPr>
          <w:rFonts w:ascii="微软雅黑" w:eastAsia="微软雅黑" w:hAnsi="微软雅黑"/>
          <w:sz w:val="20"/>
          <w:szCs w:val="21"/>
        </w:rPr>
      </w:pPr>
      <w:bookmarkStart w:id="43" w:name="_Toc12348_WPSOffice_Level2"/>
      <w:bookmarkStart w:id="44" w:name="_Toc521451580"/>
      <w:bookmarkStart w:id="45" w:name="_Toc521511287"/>
      <w:bookmarkEnd w:id="37"/>
      <w:bookmarkEnd w:id="42"/>
      <w:r w:rsidRPr="00267239">
        <w:rPr>
          <w:rFonts w:ascii="微软雅黑" w:eastAsia="微软雅黑" w:hAnsi="微软雅黑" w:hint="eastAsia"/>
          <w:sz w:val="20"/>
          <w:szCs w:val="21"/>
        </w:rPr>
        <w:t>添加和启动VIP</w:t>
      </w:r>
      <w:bookmarkEnd w:id="43"/>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34E4F" w:rsidTr="00852636">
        <w:trPr>
          <w:jc w:val="center"/>
        </w:trPr>
        <w:tc>
          <w:tcPr>
            <w:tcW w:w="0" w:type="auto"/>
            <w:shd w:val="clear" w:color="auto" w:fill="D9D9D9" w:themeFill="background1" w:themeFillShade="D9"/>
            <w:vAlign w:val="center"/>
          </w:tcPr>
          <w:p w:rsidR="00534E4F" w:rsidRDefault="00534E4F" w:rsidP="00534E4F">
            <w:bookmarkStart w:id="46" w:name="_Hlk11156613"/>
            <w:r>
              <w:t>[root@</w:t>
            </w:r>
            <w:r w:rsidR="00233963">
              <w:t>clnracdb</w:t>
            </w:r>
            <w:r>
              <w:t>1 ~]# /app/11.2.0/grid/bin/</w:t>
            </w:r>
            <w:proofErr w:type="spellStart"/>
            <w:r>
              <w:t>srvctl</w:t>
            </w:r>
            <w:proofErr w:type="spellEnd"/>
            <w:r>
              <w:t xml:space="preserve"> add </w:t>
            </w:r>
            <w:proofErr w:type="spellStart"/>
            <w:r>
              <w:t>vip</w:t>
            </w:r>
            <w:proofErr w:type="spellEnd"/>
            <w:r>
              <w:t xml:space="preserve"> -n </w:t>
            </w:r>
            <w:r w:rsidR="00233963">
              <w:t>clnracdb</w:t>
            </w:r>
            <w:r>
              <w:t xml:space="preserve">1 -A </w:t>
            </w:r>
            <w:r w:rsidR="00233963">
              <w:t>clnracdb</w:t>
            </w:r>
            <w:r>
              <w:t>1_dg-vip/255.255.255.0/team1 -k 2</w:t>
            </w:r>
          </w:p>
          <w:p w:rsidR="00534E4F" w:rsidRDefault="00534E4F" w:rsidP="00534E4F">
            <w:r>
              <w:t>[root@</w:t>
            </w:r>
            <w:r w:rsidR="00233963">
              <w:t>clnracdb</w:t>
            </w:r>
            <w:r>
              <w:t>1 ~]# /app/11.2.0/grid/bin/</w:t>
            </w:r>
            <w:proofErr w:type="spellStart"/>
            <w:r>
              <w:t>srvctl</w:t>
            </w:r>
            <w:proofErr w:type="spellEnd"/>
            <w:r>
              <w:t xml:space="preserve"> add </w:t>
            </w:r>
            <w:proofErr w:type="spellStart"/>
            <w:r>
              <w:t>vip</w:t>
            </w:r>
            <w:proofErr w:type="spellEnd"/>
            <w:r>
              <w:t xml:space="preserve"> -n </w:t>
            </w:r>
            <w:r w:rsidR="00233963">
              <w:t>clnracdb</w:t>
            </w:r>
            <w:r>
              <w:t xml:space="preserve">2 -A </w:t>
            </w:r>
            <w:r w:rsidR="00233963">
              <w:t>clnracdb</w:t>
            </w:r>
            <w:r>
              <w:t>2_dg-vip/255.255.255.0/team1 -k 2</w:t>
            </w:r>
          </w:p>
          <w:p w:rsidR="00534E4F" w:rsidRDefault="00534E4F" w:rsidP="00534E4F">
            <w:r>
              <w:t>[root@</w:t>
            </w:r>
            <w:r w:rsidR="00233963">
              <w:t>clnracdb</w:t>
            </w:r>
            <w:r>
              <w:t>1 ~]# /app/11.2.0/grid/bin/</w:t>
            </w:r>
            <w:proofErr w:type="spellStart"/>
            <w:r>
              <w:t>srvctl</w:t>
            </w:r>
            <w:proofErr w:type="spellEnd"/>
            <w:r>
              <w:t xml:space="preserve"> start </w:t>
            </w:r>
            <w:proofErr w:type="spellStart"/>
            <w:r>
              <w:t>vip</w:t>
            </w:r>
            <w:proofErr w:type="spellEnd"/>
            <w:r>
              <w:t xml:space="preserve"> -</w:t>
            </w:r>
            <w:proofErr w:type="spellStart"/>
            <w:r>
              <w:t>i</w:t>
            </w:r>
            <w:proofErr w:type="spellEnd"/>
            <w:r>
              <w:t xml:space="preserve"> </w:t>
            </w:r>
            <w:r w:rsidR="00233963">
              <w:t>clnracdb</w:t>
            </w:r>
            <w:r>
              <w:t>1_dg-vip</w:t>
            </w:r>
          </w:p>
          <w:p w:rsidR="00534E4F" w:rsidRPr="00D30083" w:rsidRDefault="00534E4F" w:rsidP="00534E4F">
            <w:r>
              <w:t>[root@</w:t>
            </w:r>
            <w:r w:rsidR="00233963">
              <w:t>clnracdb</w:t>
            </w:r>
            <w:r>
              <w:t>1 ~]# /app/11.2.0/grid/bin/</w:t>
            </w:r>
            <w:proofErr w:type="spellStart"/>
            <w:r>
              <w:t>srvctl</w:t>
            </w:r>
            <w:proofErr w:type="spellEnd"/>
            <w:r>
              <w:t xml:space="preserve"> start </w:t>
            </w:r>
            <w:proofErr w:type="spellStart"/>
            <w:r>
              <w:t>vip</w:t>
            </w:r>
            <w:proofErr w:type="spellEnd"/>
            <w:r>
              <w:t xml:space="preserve"> -</w:t>
            </w:r>
            <w:proofErr w:type="spellStart"/>
            <w:r>
              <w:t>i</w:t>
            </w:r>
            <w:proofErr w:type="spellEnd"/>
            <w:r>
              <w:t xml:space="preserve"> </w:t>
            </w:r>
            <w:r w:rsidR="00233963">
              <w:t>clnracdb</w:t>
            </w:r>
            <w:r>
              <w:t>2_dg-vip</w:t>
            </w:r>
          </w:p>
        </w:tc>
      </w:tr>
    </w:tbl>
    <w:p w:rsidR="003741D8" w:rsidRPr="003741D8" w:rsidRDefault="003C009A" w:rsidP="00685A19">
      <w:pPr>
        <w:pStyle w:val="ae"/>
        <w:numPr>
          <w:ilvl w:val="0"/>
          <w:numId w:val="5"/>
        </w:numPr>
        <w:ind w:firstLineChars="0"/>
        <w:rPr>
          <w:rFonts w:ascii="微软雅黑" w:eastAsia="微软雅黑" w:hAnsi="微软雅黑"/>
          <w:sz w:val="20"/>
          <w:szCs w:val="21"/>
        </w:rPr>
      </w:pPr>
      <w:bookmarkStart w:id="47" w:name="_Toc91_WPSOffice_Level2"/>
      <w:bookmarkEnd w:id="46"/>
      <w:r w:rsidRPr="00267239">
        <w:rPr>
          <w:rFonts w:ascii="微软雅黑" w:eastAsia="微软雅黑" w:hAnsi="微软雅黑" w:hint="eastAsia"/>
          <w:sz w:val="20"/>
          <w:szCs w:val="21"/>
        </w:rPr>
        <w:t>添加和启用DG专用监听</w:t>
      </w:r>
      <w:bookmarkEnd w:id="47"/>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3741D8" w:rsidTr="00852636">
        <w:trPr>
          <w:jc w:val="center"/>
        </w:trPr>
        <w:tc>
          <w:tcPr>
            <w:tcW w:w="0" w:type="auto"/>
            <w:shd w:val="clear" w:color="auto" w:fill="D9D9D9" w:themeFill="background1" w:themeFillShade="D9"/>
            <w:vAlign w:val="center"/>
          </w:tcPr>
          <w:p w:rsidR="003741D8" w:rsidRDefault="003741D8" w:rsidP="003741D8">
            <w:bookmarkStart w:id="48" w:name="_Hlk11156644"/>
            <w:r>
              <w:t>[grid@</w:t>
            </w:r>
            <w:r w:rsidR="00233963">
              <w:t>clnracdb</w:t>
            </w:r>
            <w:r>
              <w:t xml:space="preserve">1 ~]$ </w:t>
            </w:r>
            <w:proofErr w:type="spellStart"/>
            <w:r>
              <w:t>srvctl</w:t>
            </w:r>
            <w:proofErr w:type="spellEnd"/>
            <w:r>
              <w:t xml:space="preserve"> add listener -l LISTENER_DG -o $ORACLE_HOME -s -p 1521 -k 2</w:t>
            </w:r>
          </w:p>
          <w:p w:rsidR="003741D8" w:rsidRPr="00D30083" w:rsidRDefault="003741D8" w:rsidP="003741D8">
            <w:r>
              <w:t>[grid@</w:t>
            </w:r>
            <w:r w:rsidR="00233963">
              <w:t>clnracdb</w:t>
            </w:r>
            <w:r>
              <w:t>1 ~]# /app/11.2.0/grid/bin/</w:t>
            </w:r>
            <w:proofErr w:type="spellStart"/>
            <w:r>
              <w:t>srvctl</w:t>
            </w:r>
            <w:proofErr w:type="spellEnd"/>
            <w:r>
              <w:t xml:space="preserve"> start listener -l LISTENER_DG</w:t>
            </w:r>
          </w:p>
        </w:tc>
      </w:tr>
    </w:tbl>
    <w:p w:rsidR="003C009A" w:rsidRDefault="003C009A" w:rsidP="00685A19">
      <w:pPr>
        <w:pStyle w:val="ae"/>
        <w:numPr>
          <w:ilvl w:val="0"/>
          <w:numId w:val="5"/>
        </w:numPr>
        <w:ind w:firstLineChars="0"/>
        <w:rPr>
          <w:rFonts w:ascii="微软雅黑" w:eastAsia="微软雅黑" w:hAnsi="微软雅黑"/>
          <w:sz w:val="20"/>
          <w:szCs w:val="21"/>
        </w:rPr>
      </w:pPr>
      <w:bookmarkStart w:id="49" w:name="_Toc21516_WPSOffice_Level2"/>
      <w:bookmarkEnd w:id="48"/>
      <w:r w:rsidRPr="00267239">
        <w:rPr>
          <w:rFonts w:ascii="微软雅黑" w:eastAsia="微软雅黑" w:hAnsi="微软雅黑" w:hint="eastAsia"/>
          <w:sz w:val="20"/>
          <w:szCs w:val="21"/>
        </w:rPr>
        <w:t>验证集群资源和状态</w:t>
      </w:r>
      <w:bookmarkEnd w:id="49"/>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3741D8" w:rsidTr="00852636">
        <w:trPr>
          <w:jc w:val="center"/>
        </w:trPr>
        <w:tc>
          <w:tcPr>
            <w:tcW w:w="0" w:type="auto"/>
            <w:shd w:val="clear" w:color="auto" w:fill="D9D9D9" w:themeFill="background1" w:themeFillShade="D9"/>
            <w:vAlign w:val="center"/>
          </w:tcPr>
          <w:p w:rsidR="003741D8" w:rsidRPr="00D30083" w:rsidRDefault="003741D8" w:rsidP="00852636">
            <w:bookmarkStart w:id="50" w:name="_Hlk11156692"/>
            <w:r w:rsidRPr="003741D8">
              <w:t>[root@</w:t>
            </w:r>
            <w:r w:rsidR="00233963">
              <w:t>clnracdb</w:t>
            </w:r>
            <w:r w:rsidRPr="003741D8">
              <w:t>1 ~]# /app/11.2.0/grid/bin/</w:t>
            </w:r>
            <w:proofErr w:type="spellStart"/>
            <w:r w:rsidRPr="003741D8">
              <w:t>crsctl</w:t>
            </w:r>
            <w:proofErr w:type="spellEnd"/>
            <w:r w:rsidRPr="003741D8">
              <w:t xml:space="preserve"> stat res -t</w:t>
            </w:r>
          </w:p>
        </w:tc>
      </w:tr>
    </w:tbl>
    <w:p w:rsidR="003C009A" w:rsidRPr="00A27E51" w:rsidRDefault="00381406" w:rsidP="003C009A">
      <w:pPr>
        <w:pStyle w:val="3"/>
      </w:pPr>
      <w:bookmarkStart w:id="51" w:name="_Toc531785664"/>
      <w:bookmarkEnd w:id="50"/>
      <w:r>
        <w:rPr>
          <w:rFonts w:hint="eastAsia"/>
        </w:rPr>
        <w:t xml:space="preserve"> </w:t>
      </w:r>
      <w:bookmarkStart w:id="52" w:name="_Toc11788446"/>
      <w:r w:rsidR="003C009A" w:rsidRPr="00A27E51">
        <w:rPr>
          <w:rFonts w:hint="eastAsia"/>
        </w:rPr>
        <w:t>添加</w:t>
      </w:r>
      <w:proofErr w:type="spellStart"/>
      <w:r w:rsidR="003C009A" w:rsidRPr="00A27E51">
        <w:rPr>
          <w:rFonts w:hint="eastAsia"/>
        </w:rPr>
        <w:t>tnsnames</w:t>
      </w:r>
      <w:r w:rsidR="003C009A" w:rsidRPr="00A27E51">
        <w:t>.ora</w:t>
      </w:r>
      <w:proofErr w:type="spellEnd"/>
      <w:r w:rsidR="003C009A" w:rsidRPr="00A27E51">
        <w:rPr>
          <w:rFonts w:hint="eastAsia"/>
        </w:rPr>
        <w:t>文件信息</w:t>
      </w:r>
      <w:bookmarkEnd w:id="44"/>
      <w:bookmarkEnd w:id="45"/>
      <w:bookmarkEnd w:id="51"/>
      <w:bookmarkEnd w:id="52"/>
    </w:p>
    <w:p w:rsidR="003C009A" w:rsidRDefault="003C009A" w:rsidP="003C009A">
      <w:pPr>
        <w:rPr>
          <w:rFonts w:ascii="微软雅黑" w:eastAsia="微软雅黑" w:hAnsi="微软雅黑"/>
          <w:sz w:val="20"/>
        </w:rPr>
      </w:pPr>
      <w:r w:rsidRPr="00A545B2">
        <w:rPr>
          <w:rFonts w:ascii="微软雅黑" w:eastAsia="微软雅黑" w:hAnsi="微软雅黑" w:hint="eastAsia"/>
          <w:sz w:val="20"/>
        </w:rPr>
        <w:t>两个节点</w:t>
      </w:r>
      <w:r>
        <w:rPr>
          <w:rFonts w:ascii="微软雅黑" w:eastAsia="微软雅黑" w:hAnsi="微软雅黑" w:hint="eastAsia"/>
          <w:sz w:val="20"/>
        </w:rPr>
        <w:t>检查复制</w:t>
      </w:r>
      <w:proofErr w:type="spellStart"/>
      <w:r w:rsidRPr="00112BE2">
        <w:rPr>
          <w:rFonts w:ascii="微软雅黑" w:eastAsia="微软雅黑" w:hAnsi="微软雅黑" w:hint="eastAsia"/>
          <w:sz w:val="20"/>
        </w:rPr>
        <w:t>tnsnames.ora</w:t>
      </w:r>
      <w:proofErr w:type="spellEnd"/>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9E4AFD" w:rsidTr="00852636">
        <w:trPr>
          <w:jc w:val="center"/>
        </w:trPr>
        <w:tc>
          <w:tcPr>
            <w:tcW w:w="0" w:type="auto"/>
            <w:shd w:val="clear" w:color="auto" w:fill="D9D9D9" w:themeFill="background1" w:themeFillShade="D9"/>
            <w:vAlign w:val="center"/>
          </w:tcPr>
          <w:p w:rsidR="009E4AFD" w:rsidRPr="00D30083" w:rsidRDefault="009E4AFD" w:rsidP="00852636">
            <w:r w:rsidRPr="00A545B2">
              <w:rPr>
                <w:rFonts w:ascii="Arial" w:hAnsi="Arial" w:cs="Arial"/>
                <w:color w:val="000000"/>
                <w:sz w:val="18"/>
                <w:szCs w:val="21"/>
              </w:rPr>
              <w:t xml:space="preserve">cp </w:t>
            </w:r>
            <w:proofErr w:type="spellStart"/>
            <w:r w:rsidRPr="00A545B2">
              <w:rPr>
                <w:rFonts w:ascii="Arial" w:hAnsi="Arial" w:cs="Arial"/>
                <w:color w:val="000000"/>
                <w:sz w:val="18"/>
                <w:szCs w:val="21"/>
              </w:rPr>
              <w:t>tnsnames.ora.product</w:t>
            </w:r>
            <w:proofErr w:type="spellEnd"/>
            <w:r w:rsidRPr="00A545B2">
              <w:rPr>
                <w:rFonts w:ascii="Arial" w:hAnsi="Arial" w:cs="Arial"/>
                <w:color w:val="000000"/>
                <w:sz w:val="18"/>
                <w:szCs w:val="21"/>
              </w:rPr>
              <w:t xml:space="preserve"> </w:t>
            </w:r>
            <w:proofErr w:type="spellStart"/>
            <w:r w:rsidRPr="00A545B2">
              <w:rPr>
                <w:rFonts w:ascii="Arial" w:hAnsi="Arial" w:cs="Arial"/>
                <w:color w:val="000000"/>
                <w:sz w:val="18"/>
                <w:szCs w:val="21"/>
              </w:rPr>
              <w:t>tnsnames.ora</w:t>
            </w:r>
            <w:proofErr w:type="spellEnd"/>
          </w:p>
        </w:tc>
      </w:tr>
    </w:tbl>
    <w:p w:rsidR="003C009A" w:rsidRPr="0004130E" w:rsidRDefault="003C009A" w:rsidP="003C009A">
      <w:pPr>
        <w:rPr>
          <w:rFonts w:ascii="微软雅黑" w:eastAsia="微软雅黑" w:hAnsi="微软雅黑"/>
          <w:sz w:val="20"/>
        </w:rPr>
      </w:pPr>
      <w:r w:rsidRPr="00A545B2">
        <w:rPr>
          <w:rFonts w:ascii="微软雅黑" w:eastAsia="微软雅黑" w:hAnsi="微软雅黑" w:hint="eastAsia"/>
          <w:sz w:val="20"/>
        </w:rPr>
        <w:t>检查是否有以下信息，如没有请按下面添加</w:t>
      </w:r>
    </w:p>
    <w:p w:rsidR="003C009A" w:rsidRPr="006B7083" w:rsidRDefault="003C009A" w:rsidP="00685A19">
      <w:pPr>
        <w:pStyle w:val="ae"/>
        <w:numPr>
          <w:ilvl w:val="0"/>
          <w:numId w:val="6"/>
        </w:numPr>
        <w:ind w:firstLineChars="0"/>
        <w:rPr>
          <w:rFonts w:ascii="微软雅黑" w:eastAsia="微软雅黑" w:hAnsi="微软雅黑"/>
          <w:sz w:val="20"/>
        </w:rPr>
      </w:pPr>
      <w:r w:rsidRPr="006B7083">
        <w:rPr>
          <w:rFonts w:ascii="微软雅黑" w:eastAsia="微软雅黑" w:hAnsi="微软雅黑" w:hint="eastAsia"/>
          <w:sz w:val="20"/>
        </w:rPr>
        <w:t>配置</w:t>
      </w:r>
      <w:r w:rsidRPr="005B211D">
        <w:rPr>
          <w:rFonts w:ascii="微软雅黑" w:eastAsia="微软雅黑" w:hAnsi="微软雅黑" w:hint="eastAsia"/>
          <w:b/>
          <w:bCs/>
          <w:color w:val="FF0000"/>
          <w:sz w:val="20"/>
        </w:rPr>
        <w:t>主备端</w:t>
      </w:r>
      <w:r w:rsidRPr="006B7083">
        <w:rPr>
          <w:rFonts w:ascii="微软雅黑" w:eastAsia="微软雅黑" w:hAnsi="微软雅黑" w:hint="eastAsia"/>
          <w:sz w:val="20"/>
        </w:rPr>
        <w:t>四个节点的</w:t>
      </w:r>
      <w:proofErr w:type="spellStart"/>
      <w:r w:rsidRPr="006B7083">
        <w:rPr>
          <w:rFonts w:ascii="微软雅黑" w:eastAsia="微软雅黑" w:hAnsi="微软雅黑" w:hint="eastAsia"/>
          <w:sz w:val="20"/>
        </w:rPr>
        <w:t>tnsnames.ora</w:t>
      </w:r>
      <w:proofErr w:type="spellEnd"/>
      <w:r w:rsidRPr="006B7083">
        <w:rPr>
          <w:rFonts w:ascii="微软雅黑" w:eastAsia="微软雅黑" w:hAnsi="微软雅黑" w:hint="eastAsia"/>
          <w:sz w:val="20"/>
        </w:rPr>
        <w:t>，添加如下信息：</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6B7083" w:rsidTr="00852636">
        <w:trPr>
          <w:jc w:val="center"/>
        </w:trPr>
        <w:tc>
          <w:tcPr>
            <w:tcW w:w="0" w:type="auto"/>
            <w:shd w:val="clear" w:color="auto" w:fill="D9D9D9" w:themeFill="background1" w:themeFillShade="D9"/>
            <w:vAlign w:val="center"/>
          </w:tcPr>
          <w:p w:rsidR="006B7083" w:rsidRDefault="00233963" w:rsidP="006B7083">
            <w:proofErr w:type="spellStart"/>
            <w:r>
              <w:t>sgeclndb</w:t>
            </w:r>
            <w:r w:rsidR="007E517F">
              <w:t>dg</w:t>
            </w:r>
            <w:proofErr w:type="spellEnd"/>
            <w:r w:rsidR="007E517F">
              <w:t xml:space="preserve"> </w:t>
            </w:r>
            <w:r w:rsidR="006B7083">
              <w:t>=</w:t>
            </w:r>
          </w:p>
          <w:p w:rsidR="006B7083" w:rsidRDefault="006B7083" w:rsidP="006B7083">
            <w:r>
              <w:t xml:space="preserve">  (DESCRIPTION =</w:t>
            </w:r>
          </w:p>
          <w:p w:rsidR="006B7083" w:rsidRDefault="006B7083" w:rsidP="006B7083">
            <w:r>
              <w:t xml:space="preserve">    (ADDRESS = (PROTOCOL = TCP)(HOST = 20.1.10</w:t>
            </w:r>
            <w:r w:rsidR="00320F43">
              <w:t>2</w:t>
            </w:r>
            <w:r>
              <w:t>.11)(PORT = 1521))</w:t>
            </w:r>
          </w:p>
          <w:p w:rsidR="006B7083" w:rsidRDefault="006B7083" w:rsidP="006B7083">
            <w:r>
              <w:t xml:space="preserve">    (ADDRESS = (PROTOCOL = TCP)(HOST = 20.1.10</w:t>
            </w:r>
            <w:r w:rsidR="00320F43">
              <w:t>2</w:t>
            </w:r>
            <w:r>
              <w:t>.21)(PORT = 1521))</w:t>
            </w:r>
          </w:p>
          <w:p w:rsidR="006B7083" w:rsidRDefault="006B7083" w:rsidP="006B7083">
            <w:r>
              <w:t xml:space="preserve">    (CONNECT_DATA =</w:t>
            </w:r>
          </w:p>
          <w:p w:rsidR="006B7083" w:rsidRDefault="006B7083" w:rsidP="006B7083">
            <w:r>
              <w:t xml:space="preserve">      (SERVER = DEDICATED)</w:t>
            </w:r>
          </w:p>
          <w:p w:rsidR="006B7083" w:rsidRDefault="006B7083" w:rsidP="006B7083">
            <w:r>
              <w:lastRenderedPageBreak/>
              <w:t xml:space="preserve">      (SERVICE_NAME = </w:t>
            </w:r>
            <w:proofErr w:type="spellStart"/>
            <w:r w:rsidR="00233963">
              <w:t>sgeclndb</w:t>
            </w:r>
            <w:r>
              <w:t>dg</w:t>
            </w:r>
            <w:proofErr w:type="spellEnd"/>
            <w:r>
              <w:t>)</w:t>
            </w:r>
          </w:p>
          <w:p w:rsidR="006B7083" w:rsidRDefault="006B7083" w:rsidP="006B7083">
            <w:r>
              <w:t xml:space="preserve">    )</w:t>
            </w:r>
          </w:p>
          <w:p w:rsidR="006B7083" w:rsidRDefault="006B7083" w:rsidP="006B7083">
            <w:r>
              <w:t xml:space="preserve">  )</w:t>
            </w:r>
          </w:p>
          <w:p w:rsidR="006B7083" w:rsidRDefault="00233963" w:rsidP="006B7083">
            <w:proofErr w:type="spellStart"/>
            <w:r>
              <w:t>sgeclndb</w:t>
            </w:r>
            <w:proofErr w:type="spellEnd"/>
            <w:r w:rsidR="006B7083">
              <w:t xml:space="preserve"> =</w:t>
            </w:r>
          </w:p>
          <w:p w:rsidR="006B7083" w:rsidRDefault="006B7083" w:rsidP="006B7083">
            <w:r>
              <w:t xml:space="preserve">  (DESCRIPTION =</w:t>
            </w:r>
          </w:p>
          <w:p w:rsidR="006B7083" w:rsidRDefault="006B7083" w:rsidP="006B7083">
            <w:r>
              <w:t xml:space="preserve">    (ADDRESS = (PROTOCOL = TCP)(HOST = 10.1.10</w:t>
            </w:r>
            <w:r w:rsidR="00320F43">
              <w:t>2.</w:t>
            </w:r>
            <w:r>
              <w:t>11)(PORT = 1521))</w:t>
            </w:r>
          </w:p>
          <w:p w:rsidR="006B7083" w:rsidRDefault="006B7083" w:rsidP="006B7083">
            <w:r>
              <w:t xml:space="preserve">    (ADDRESS = (PROTOCOL = TCP)(HOST = 10.1.10</w:t>
            </w:r>
            <w:r w:rsidR="00320F43">
              <w:t>2.</w:t>
            </w:r>
            <w:r>
              <w:t>21)(PORT = 1521))</w:t>
            </w:r>
          </w:p>
          <w:p w:rsidR="006B7083" w:rsidRDefault="006B7083" w:rsidP="006B7083">
            <w:r>
              <w:t xml:space="preserve">    (CONNECT_DATA =</w:t>
            </w:r>
          </w:p>
          <w:p w:rsidR="006B7083" w:rsidRDefault="006B7083" w:rsidP="006B7083">
            <w:r>
              <w:t xml:space="preserve">      (SERVER = DEDICATED)</w:t>
            </w:r>
          </w:p>
          <w:p w:rsidR="006B7083" w:rsidRDefault="006B7083" w:rsidP="006B7083">
            <w:r>
              <w:t xml:space="preserve">      (SERVICE_NAME = </w:t>
            </w:r>
            <w:proofErr w:type="spellStart"/>
            <w:r>
              <w:t>sg</w:t>
            </w:r>
            <w:r w:rsidR="00320F43">
              <w:t>ecln</w:t>
            </w:r>
            <w:r>
              <w:t>db</w:t>
            </w:r>
            <w:proofErr w:type="spellEnd"/>
            <w:r>
              <w:t>)</w:t>
            </w:r>
          </w:p>
          <w:p w:rsidR="006B7083" w:rsidRDefault="006B7083" w:rsidP="006B7083">
            <w:r>
              <w:t xml:space="preserve">    )</w:t>
            </w:r>
          </w:p>
          <w:p w:rsidR="006B7083" w:rsidRPr="00D30083" w:rsidRDefault="006B7083" w:rsidP="006B7083">
            <w:r>
              <w:t xml:space="preserve">  )</w:t>
            </w:r>
          </w:p>
        </w:tc>
      </w:tr>
    </w:tbl>
    <w:p w:rsidR="003C009A" w:rsidRPr="003C0208" w:rsidRDefault="003C009A" w:rsidP="00685A19">
      <w:pPr>
        <w:pStyle w:val="ae"/>
        <w:numPr>
          <w:ilvl w:val="0"/>
          <w:numId w:val="6"/>
        </w:numPr>
        <w:ind w:firstLineChars="0"/>
        <w:rPr>
          <w:rFonts w:ascii="微软雅黑" w:eastAsia="微软雅黑" w:hAnsi="微软雅黑"/>
          <w:sz w:val="20"/>
        </w:rPr>
      </w:pPr>
      <w:r w:rsidRPr="003C0208">
        <w:rPr>
          <w:rFonts w:ascii="微软雅黑" w:eastAsia="微软雅黑" w:hAnsi="微软雅黑" w:hint="eastAsia"/>
          <w:sz w:val="20"/>
        </w:rPr>
        <w:lastRenderedPageBreak/>
        <w:t>在</w:t>
      </w:r>
      <w:r w:rsidRPr="005B211D">
        <w:rPr>
          <w:rFonts w:ascii="微软雅黑" w:eastAsia="微软雅黑" w:hAnsi="微软雅黑" w:hint="eastAsia"/>
          <w:b/>
          <w:bCs/>
          <w:color w:val="FF0000"/>
          <w:sz w:val="20"/>
        </w:rPr>
        <w:t>备库端</w:t>
      </w:r>
      <w:r w:rsidRPr="003C0208">
        <w:rPr>
          <w:rFonts w:ascii="微软雅黑" w:eastAsia="微软雅黑" w:hAnsi="微软雅黑" w:hint="eastAsia"/>
          <w:sz w:val="20"/>
        </w:rPr>
        <w:t>两</w:t>
      </w:r>
      <w:r w:rsidR="008B5598">
        <w:rPr>
          <w:rFonts w:ascii="微软雅黑" w:eastAsia="微软雅黑" w:hAnsi="微软雅黑" w:hint="eastAsia"/>
          <w:sz w:val="20"/>
        </w:rPr>
        <w:t>个</w:t>
      </w:r>
      <w:r w:rsidRPr="003C0208">
        <w:rPr>
          <w:rFonts w:ascii="微软雅黑" w:eastAsia="微软雅黑" w:hAnsi="微软雅黑" w:hint="eastAsia"/>
          <w:sz w:val="20"/>
        </w:rPr>
        <w:t>节点的</w:t>
      </w:r>
      <w:proofErr w:type="spellStart"/>
      <w:r w:rsidRPr="003C0208">
        <w:rPr>
          <w:rFonts w:ascii="微软雅黑" w:eastAsia="微软雅黑" w:hAnsi="微软雅黑" w:hint="eastAsia"/>
          <w:sz w:val="20"/>
        </w:rPr>
        <w:t>tnsnames</w:t>
      </w:r>
      <w:r w:rsidRPr="003C0208">
        <w:rPr>
          <w:rFonts w:ascii="微软雅黑" w:eastAsia="微软雅黑" w:hAnsi="微软雅黑"/>
          <w:sz w:val="20"/>
        </w:rPr>
        <w:t>.ora</w:t>
      </w:r>
      <w:proofErr w:type="spellEnd"/>
      <w:r w:rsidRPr="003C0208">
        <w:rPr>
          <w:rFonts w:ascii="微软雅黑" w:eastAsia="微软雅黑" w:hAnsi="微软雅黑" w:hint="eastAsia"/>
          <w:sz w:val="20"/>
        </w:rPr>
        <w:t>添加如下：</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3C0208" w:rsidTr="00852636">
        <w:trPr>
          <w:jc w:val="center"/>
        </w:trPr>
        <w:tc>
          <w:tcPr>
            <w:tcW w:w="0" w:type="auto"/>
            <w:shd w:val="clear" w:color="auto" w:fill="D9D9D9" w:themeFill="background1" w:themeFillShade="D9"/>
            <w:vAlign w:val="center"/>
          </w:tcPr>
          <w:p w:rsidR="003C0208" w:rsidRDefault="00233963" w:rsidP="003C0208">
            <w:r>
              <w:t>clnracdb</w:t>
            </w:r>
            <w:r w:rsidR="003C0208">
              <w:t>1:</w:t>
            </w:r>
          </w:p>
          <w:p w:rsidR="003C0208" w:rsidRDefault="003C0208" w:rsidP="003C0208">
            <w:r>
              <w:t>listener_net1 =</w:t>
            </w:r>
          </w:p>
          <w:p w:rsidR="003C0208" w:rsidRDefault="003C0208" w:rsidP="003C0208">
            <w:r>
              <w:t xml:space="preserve">   (DESCRIPTION =</w:t>
            </w:r>
          </w:p>
          <w:p w:rsidR="003C0208" w:rsidRDefault="003C0208" w:rsidP="003C0208">
            <w:r>
              <w:t xml:space="preserve">     (ADDRESS = (PROTOCOL = TCP)(HOST = </w:t>
            </w:r>
            <w:r w:rsidR="00562607" w:rsidRPr="00DD0310">
              <w:rPr>
                <w:rFonts w:hAnsi="宋体" w:hint="eastAsia"/>
                <w:color w:val="000000"/>
                <w:szCs w:val="24"/>
              </w:rPr>
              <w:t>20.1.126.110</w:t>
            </w:r>
            <w:r>
              <w:t>)(PORT = 1521))</w:t>
            </w:r>
          </w:p>
          <w:p w:rsidR="003C0208" w:rsidRDefault="003C0208" w:rsidP="003C0208">
            <w:r>
              <w:t xml:space="preserve">   )</w:t>
            </w:r>
          </w:p>
          <w:p w:rsidR="003C0208" w:rsidRDefault="003C0208" w:rsidP="003C0208"/>
          <w:p w:rsidR="003C0208" w:rsidRDefault="003C0208" w:rsidP="003C0208">
            <w:r>
              <w:t>listener_net2 =</w:t>
            </w:r>
          </w:p>
          <w:p w:rsidR="003C0208" w:rsidRDefault="003C0208" w:rsidP="003C0208">
            <w:r>
              <w:t xml:space="preserve">   (DESCRIPTION =</w:t>
            </w:r>
          </w:p>
          <w:p w:rsidR="003C0208" w:rsidRDefault="003C0208" w:rsidP="003C0208">
            <w:r>
              <w:t xml:space="preserve">     (ADDRESS = (PROTOCOL = TCP)(HOST = </w:t>
            </w:r>
            <w:r w:rsidR="00FD0676" w:rsidRPr="00DD0310">
              <w:rPr>
                <w:rFonts w:hAnsi="宋体" w:hint="eastAsia"/>
                <w:color w:val="000000"/>
                <w:szCs w:val="24"/>
              </w:rPr>
              <w:t>20.1.102.11</w:t>
            </w:r>
            <w:r>
              <w:t>)(PORT = 1521))</w:t>
            </w:r>
          </w:p>
          <w:p w:rsidR="003C0208" w:rsidRDefault="003C0208" w:rsidP="003C0208">
            <w:r>
              <w:t xml:space="preserve">   )</w:t>
            </w:r>
          </w:p>
          <w:p w:rsidR="003C0208" w:rsidRDefault="003C0208" w:rsidP="003C0208">
            <w:r>
              <w:t>remote_net2 =</w:t>
            </w:r>
          </w:p>
          <w:p w:rsidR="003C0208" w:rsidRDefault="003C0208" w:rsidP="003C0208">
            <w:r>
              <w:t xml:space="preserve">   (DESCRIPTION_LIST =</w:t>
            </w:r>
          </w:p>
          <w:p w:rsidR="003C0208" w:rsidRDefault="003C0208" w:rsidP="003C0208">
            <w:r>
              <w:t xml:space="preserve">     (DESCRIPTION = (ADDRESS = (PROTOCOL = TCP)(HOST = </w:t>
            </w:r>
            <w:r w:rsidR="00FD0676" w:rsidRPr="00DD0310">
              <w:rPr>
                <w:rFonts w:hAnsi="宋体" w:hint="eastAsia"/>
                <w:color w:val="000000"/>
                <w:szCs w:val="24"/>
              </w:rPr>
              <w:t>20.1.102.11</w:t>
            </w:r>
            <w:r>
              <w:t xml:space="preserve">)(PORT = 1521))) </w:t>
            </w:r>
          </w:p>
          <w:p w:rsidR="003C0208" w:rsidRDefault="003C0208" w:rsidP="003C0208">
            <w:r>
              <w:t xml:space="preserve">     (DESCRIPTION = (ADDRESS = (PROTOCOL = TCP)(HOST = </w:t>
            </w:r>
            <w:r w:rsidR="00FD0676" w:rsidRPr="00DD0310">
              <w:rPr>
                <w:rFonts w:hAnsi="宋体" w:hint="eastAsia"/>
                <w:color w:val="000000"/>
                <w:szCs w:val="24"/>
              </w:rPr>
              <w:t>20.1.102.</w:t>
            </w:r>
            <w:r w:rsidR="00FD0676">
              <w:rPr>
                <w:rFonts w:hAnsi="宋体"/>
                <w:color w:val="000000"/>
                <w:szCs w:val="24"/>
              </w:rPr>
              <w:t>21</w:t>
            </w:r>
            <w:r>
              <w:t>)(PORT = 1521)))</w:t>
            </w:r>
          </w:p>
          <w:p w:rsidR="003C0208" w:rsidRDefault="003C0208" w:rsidP="003C0208">
            <w:r>
              <w:t xml:space="preserve">   )</w:t>
            </w:r>
          </w:p>
          <w:p w:rsidR="003C0208" w:rsidRDefault="00233963" w:rsidP="003C0208">
            <w:r>
              <w:t>clnracdb</w:t>
            </w:r>
            <w:r w:rsidR="003C0208">
              <w:t xml:space="preserve">2: </w:t>
            </w:r>
          </w:p>
          <w:p w:rsidR="003C0208" w:rsidRDefault="003C0208" w:rsidP="003C0208">
            <w:r>
              <w:t>listener_net1 =</w:t>
            </w:r>
          </w:p>
          <w:p w:rsidR="003C0208" w:rsidRDefault="003C0208" w:rsidP="003C0208">
            <w:r>
              <w:t xml:space="preserve">   (DESCRIPTION =</w:t>
            </w:r>
          </w:p>
          <w:p w:rsidR="003C0208" w:rsidRDefault="003C0208" w:rsidP="003C0208">
            <w:r>
              <w:t xml:space="preserve">     (ADDRESS = (PROTOCOL = TCP)(HOST = </w:t>
            </w:r>
            <w:r w:rsidR="00FD0676" w:rsidRPr="00DD0310">
              <w:rPr>
                <w:rFonts w:hAnsi="宋体" w:hint="eastAsia"/>
                <w:color w:val="000000"/>
                <w:szCs w:val="24"/>
              </w:rPr>
              <w:t>20.1.126.120</w:t>
            </w:r>
            <w:r>
              <w:t>)(PORT = 1521))</w:t>
            </w:r>
          </w:p>
          <w:p w:rsidR="003C0208" w:rsidRDefault="003C0208" w:rsidP="003C0208">
            <w:r>
              <w:t xml:space="preserve">   )</w:t>
            </w:r>
          </w:p>
          <w:p w:rsidR="003C0208" w:rsidRDefault="003C0208" w:rsidP="003C0208"/>
          <w:p w:rsidR="003C0208" w:rsidRDefault="003C0208" w:rsidP="003C0208">
            <w:r>
              <w:t>listener_net2 =</w:t>
            </w:r>
          </w:p>
          <w:p w:rsidR="003C0208" w:rsidRDefault="003C0208" w:rsidP="003C0208">
            <w:r>
              <w:t xml:space="preserve">   (DESCRIPTION =</w:t>
            </w:r>
          </w:p>
          <w:p w:rsidR="003C0208" w:rsidRDefault="003C0208" w:rsidP="003C0208">
            <w:r>
              <w:t xml:space="preserve">     (ADDRESS = (PROTOCOL = TCP)(HOST = 20.1.10</w:t>
            </w:r>
            <w:r w:rsidR="00FD0676">
              <w:t>2</w:t>
            </w:r>
            <w:r>
              <w:t>.21)(PORT = 1521))</w:t>
            </w:r>
          </w:p>
          <w:p w:rsidR="003C0208" w:rsidRDefault="003C0208" w:rsidP="003C0208">
            <w:r>
              <w:t xml:space="preserve">   )</w:t>
            </w:r>
          </w:p>
          <w:p w:rsidR="003C0208" w:rsidRDefault="003C0208" w:rsidP="003C0208">
            <w:r>
              <w:t>remote_net2 =</w:t>
            </w:r>
          </w:p>
          <w:p w:rsidR="003C0208" w:rsidRDefault="003C0208" w:rsidP="003C0208">
            <w:r>
              <w:t xml:space="preserve">   (DESCRIPTION_LIST =</w:t>
            </w:r>
          </w:p>
          <w:p w:rsidR="003C0208" w:rsidRDefault="003C0208" w:rsidP="003C0208">
            <w:r>
              <w:t xml:space="preserve">     (DESCRIPTION = (ADDRESS = (PROTOCOL = TCP)(HOST = 20.1.10</w:t>
            </w:r>
            <w:r w:rsidR="00FD0676">
              <w:t>2</w:t>
            </w:r>
            <w:r>
              <w:t>.11)(PORT = 1521)))</w:t>
            </w:r>
          </w:p>
          <w:p w:rsidR="003C0208" w:rsidRDefault="003C0208" w:rsidP="003C0208">
            <w:r>
              <w:t xml:space="preserve">     (DESCRIPTION = (ADDRESS = (PROTOCOL = TCP)(HOST = 20.1.10</w:t>
            </w:r>
            <w:r w:rsidR="00FD0676">
              <w:t>2</w:t>
            </w:r>
            <w:r>
              <w:t>.21)(PORT = 1521)))</w:t>
            </w:r>
          </w:p>
          <w:p w:rsidR="003C0208" w:rsidRPr="00D30083" w:rsidRDefault="003C0208" w:rsidP="003C0208">
            <w:r>
              <w:lastRenderedPageBreak/>
              <w:t xml:space="preserve">   )</w:t>
            </w:r>
          </w:p>
        </w:tc>
      </w:tr>
    </w:tbl>
    <w:p w:rsidR="003C009A" w:rsidRPr="00983B76" w:rsidRDefault="003C009A" w:rsidP="003C009A">
      <w:pPr>
        <w:rPr>
          <w:rFonts w:ascii="微软雅黑" w:eastAsia="微软雅黑" w:hAnsi="微软雅黑"/>
          <w:sz w:val="18"/>
        </w:rPr>
      </w:pPr>
      <w:r w:rsidRPr="00C73A86">
        <w:rPr>
          <w:rFonts w:ascii="微软雅黑" w:eastAsia="微软雅黑" w:hAnsi="微软雅黑"/>
          <w:b/>
          <w:sz w:val="18"/>
        </w:rPr>
        <w:lastRenderedPageBreak/>
        <w:t>#</w:t>
      </w:r>
      <w:r w:rsidRPr="00C73A86">
        <w:rPr>
          <w:rFonts w:ascii="微软雅黑" w:eastAsia="微软雅黑" w:hAnsi="微软雅黑" w:hint="eastAsia"/>
          <w:b/>
          <w:sz w:val="18"/>
        </w:rPr>
        <w:t>以上已添加可通过</w:t>
      </w:r>
      <w:proofErr w:type="spellStart"/>
      <w:r w:rsidRPr="00C73A86">
        <w:rPr>
          <w:rFonts w:ascii="微软雅黑" w:eastAsia="微软雅黑" w:hAnsi="微软雅黑"/>
          <w:b/>
          <w:sz w:val="18"/>
        </w:rPr>
        <w:t>lsnrctl</w:t>
      </w:r>
      <w:proofErr w:type="spellEnd"/>
      <w:r w:rsidRPr="00C73A86">
        <w:rPr>
          <w:rFonts w:ascii="微软雅黑" w:eastAsia="微软雅黑" w:hAnsi="微软雅黑"/>
          <w:b/>
          <w:sz w:val="18"/>
        </w:rPr>
        <w:t xml:space="preserve"> status</w:t>
      </w:r>
      <w:r w:rsidRPr="00C73A86">
        <w:rPr>
          <w:rFonts w:ascii="微软雅黑" w:eastAsia="微软雅黑" w:hAnsi="微软雅黑" w:hint="eastAsia"/>
          <w:b/>
          <w:sz w:val="18"/>
        </w:rPr>
        <w:t>查看状态</w:t>
      </w:r>
    </w:p>
    <w:p w:rsidR="003C009A" w:rsidRPr="00A27E51" w:rsidRDefault="00B1600A" w:rsidP="003C009A">
      <w:pPr>
        <w:pStyle w:val="3"/>
      </w:pPr>
      <w:bookmarkStart w:id="53" w:name="_Toc531785665"/>
      <w:r>
        <w:rPr>
          <w:rFonts w:hint="eastAsia"/>
        </w:rPr>
        <w:t xml:space="preserve"> </w:t>
      </w:r>
      <w:bookmarkStart w:id="54" w:name="_Toc11788447"/>
      <w:r w:rsidR="003C009A" w:rsidRPr="00A27E51">
        <w:rPr>
          <w:rFonts w:hint="eastAsia"/>
        </w:rPr>
        <w:t>拷贝密码文件</w:t>
      </w:r>
      <w:bookmarkEnd w:id="53"/>
      <w:bookmarkEnd w:id="54"/>
    </w:p>
    <w:p w:rsidR="003C009A" w:rsidRDefault="00992FAD" w:rsidP="00685A19">
      <w:pPr>
        <w:pStyle w:val="ae"/>
        <w:numPr>
          <w:ilvl w:val="0"/>
          <w:numId w:val="8"/>
        </w:numPr>
        <w:ind w:firstLineChars="0"/>
        <w:rPr>
          <w:rFonts w:ascii="微软雅黑" w:eastAsia="微软雅黑" w:hAnsi="微软雅黑"/>
          <w:sz w:val="20"/>
        </w:rPr>
      </w:pPr>
      <w:r>
        <w:rPr>
          <w:rFonts w:ascii="微软雅黑" w:eastAsia="微软雅黑" w:hAnsi="微软雅黑" w:hint="eastAsia"/>
          <w:sz w:val="20"/>
        </w:rPr>
        <w:t>在备库端</w:t>
      </w:r>
      <w:r w:rsidR="005263EB">
        <w:rPr>
          <w:rFonts w:ascii="微软雅黑" w:eastAsia="微软雅黑" w:hAnsi="微软雅黑" w:hint="eastAsia"/>
          <w:sz w:val="20"/>
        </w:rPr>
        <w:t>将主库传输</w:t>
      </w:r>
      <w:r>
        <w:rPr>
          <w:rFonts w:ascii="微软雅黑" w:eastAsia="微软雅黑" w:hAnsi="微软雅黑" w:hint="eastAsia"/>
          <w:sz w:val="20"/>
        </w:rPr>
        <w:t>过来</w:t>
      </w:r>
      <w:r w:rsidR="005263EB">
        <w:rPr>
          <w:rFonts w:ascii="微软雅黑" w:eastAsia="微软雅黑" w:hAnsi="微软雅黑" w:hint="eastAsia"/>
          <w:sz w:val="20"/>
        </w:rPr>
        <w:t>的</w:t>
      </w:r>
      <w:r w:rsidR="003C009A">
        <w:rPr>
          <w:rFonts w:ascii="微软雅黑" w:eastAsia="微软雅黑" w:hAnsi="微软雅黑" w:hint="eastAsia"/>
          <w:sz w:val="20"/>
        </w:rPr>
        <w:t>口令文件</w:t>
      </w:r>
      <w:r w:rsidR="005263EB">
        <w:rPr>
          <w:rFonts w:ascii="微软雅黑" w:eastAsia="微软雅黑" w:hAnsi="微软雅黑" w:hint="eastAsia"/>
          <w:sz w:val="20"/>
        </w:rPr>
        <w:t>拷贝到$</w:t>
      </w:r>
      <w:r w:rsidR="005263EB">
        <w:rPr>
          <w:rFonts w:ascii="微软雅黑" w:eastAsia="微软雅黑" w:hAnsi="微软雅黑"/>
          <w:sz w:val="20"/>
        </w:rPr>
        <w:t>ORACLE_HOME/</w:t>
      </w:r>
      <w:proofErr w:type="spellStart"/>
      <w:r w:rsidR="005263EB">
        <w:rPr>
          <w:rFonts w:ascii="微软雅黑" w:eastAsia="微软雅黑" w:hAnsi="微软雅黑"/>
          <w:sz w:val="20"/>
        </w:rPr>
        <w:t>dbs</w:t>
      </w:r>
      <w:proofErr w:type="spellEnd"/>
      <w:r w:rsidR="005263EB">
        <w:rPr>
          <w:rFonts w:ascii="微软雅黑" w:eastAsia="微软雅黑" w:hAnsi="微软雅黑" w:hint="eastAsia"/>
          <w:sz w:val="20"/>
        </w:rPr>
        <w:t>下并重命名</w:t>
      </w:r>
      <w:r w:rsidR="003C009A" w:rsidRPr="00112BE2">
        <w:rPr>
          <w:rFonts w:ascii="微软雅黑" w:eastAsia="微软雅黑" w:hAnsi="微软雅黑" w:hint="eastAsia"/>
          <w:sz w:val="20"/>
        </w:rPr>
        <w:t>：</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263EB" w:rsidTr="00852636">
        <w:trPr>
          <w:jc w:val="center"/>
        </w:trPr>
        <w:tc>
          <w:tcPr>
            <w:tcW w:w="0" w:type="auto"/>
            <w:shd w:val="clear" w:color="auto" w:fill="D9D9D9" w:themeFill="background1" w:themeFillShade="D9"/>
            <w:vAlign w:val="center"/>
          </w:tcPr>
          <w:p w:rsidR="005263EB" w:rsidRDefault="005263EB" w:rsidP="005263EB">
            <w:r>
              <w:t>[oracle@</w:t>
            </w:r>
            <w:r w:rsidR="00233963">
              <w:t>clnracdb</w:t>
            </w:r>
            <w:r>
              <w:t>1 ~]$ cp /backup/</w:t>
            </w:r>
            <w:proofErr w:type="spellStart"/>
            <w:r>
              <w:t>rmanfromsh</w:t>
            </w:r>
            <w:proofErr w:type="spellEnd"/>
            <w:r>
              <w:t>/</w:t>
            </w:r>
            <w:r w:rsidR="00233963">
              <w:t>clnracdb</w:t>
            </w:r>
            <w:r>
              <w:t>1_20190606/orapw</w:t>
            </w:r>
            <w:r w:rsidR="00233963">
              <w:t>sgeclndb</w:t>
            </w:r>
            <w:r>
              <w:t>1 /app/oracle/product/11.2.0/db_1/</w:t>
            </w:r>
            <w:proofErr w:type="spellStart"/>
            <w:r>
              <w:t>dbs</w:t>
            </w:r>
            <w:proofErr w:type="spellEnd"/>
            <w:r>
              <w:t>/orapw</w:t>
            </w:r>
            <w:r w:rsidR="00233963">
              <w:t>sgeclndb</w:t>
            </w:r>
            <w:r>
              <w:t>dg1</w:t>
            </w:r>
          </w:p>
          <w:p w:rsidR="005263EB" w:rsidRPr="00D30083" w:rsidRDefault="005263EB" w:rsidP="005263EB">
            <w:r>
              <w:t>[oracle@</w:t>
            </w:r>
            <w:r w:rsidR="00233963">
              <w:t>clnracdb</w:t>
            </w:r>
            <w:r>
              <w:t xml:space="preserve">1 ~]$ </w:t>
            </w:r>
            <w:proofErr w:type="spellStart"/>
            <w:r>
              <w:t>scp</w:t>
            </w:r>
            <w:proofErr w:type="spellEnd"/>
            <w:r>
              <w:t xml:space="preserve"> /backup/</w:t>
            </w:r>
            <w:proofErr w:type="spellStart"/>
            <w:r>
              <w:t>rmanfromsh</w:t>
            </w:r>
            <w:proofErr w:type="spellEnd"/>
            <w:r>
              <w:t>/</w:t>
            </w:r>
            <w:r w:rsidR="00233963">
              <w:t>clnracdb</w:t>
            </w:r>
            <w:r>
              <w:t>1_20190606/orapw</w:t>
            </w:r>
            <w:r w:rsidR="00233963">
              <w:t>sgeclndb</w:t>
            </w:r>
            <w:r>
              <w:t xml:space="preserve">1 </w:t>
            </w:r>
            <w:r w:rsidR="00233963">
              <w:t>clnracdb</w:t>
            </w:r>
            <w:r>
              <w:t>2:/app/oracle/product/11.2.0/db_1/</w:t>
            </w:r>
            <w:proofErr w:type="spellStart"/>
            <w:r>
              <w:t>dbs</w:t>
            </w:r>
            <w:proofErr w:type="spellEnd"/>
            <w:r>
              <w:t>/orapw</w:t>
            </w:r>
            <w:r w:rsidR="00233963">
              <w:t>sgeclndb</w:t>
            </w:r>
            <w:r>
              <w:t>dg2</w:t>
            </w:r>
          </w:p>
        </w:tc>
      </w:tr>
    </w:tbl>
    <w:p w:rsidR="00047149" w:rsidRDefault="00C50733" w:rsidP="00A27E51">
      <w:pPr>
        <w:pStyle w:val="2"/>
      </w:pPr>
      <w:bookmarkStart w:id="55" w:name="_Toc521451582"/>
      <w:bookmarkStart w:id="56" w:name="_Toc521511289"/>
      <w:r>
        <w:rPr>
          <w:rFonts w:hint="eastAsia"/>
        </w:rPr>
        <w:t xml:space="preserve"> </w:t>
      </w:r>
      <w:bookmarkStart w:id="57" w:name="_Toc11788448"/>
      <w:r w:rsidR="009C6C7C" w:rsidRPr="00A27E51">
        <w:rPr>
          <w:rFonts w:hint="eastAsia"/>
        </w:rPr>
        <w:t>主库检查</w:t>
      </w:r>
      <w:bookmarkEnd w:id="55"/>
      <w:bookmarkEnd w:id="56"/>
      <w:bookmarkEnd w:id="57"/>
    </w:p>
    <w:p w:rsidR="004A0B03" w:rsidRPr="004F5052" w:rsidRDefault="004A0B03" w:rsidP="004A0B03">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主库端操作</w:t>
      </w:r>
    </w:p>
    <w:p w:rsidR="00FA2445" w:rsidRDefault="00FA2445" w:rsidP="009D75C4">
      <w:pPr>
        <w:pStyle w:val="3"/>
      </w:pPr>
      <w:bookmarkStart w:id="58" w:name="_Toc11165100"/>
      <w:bookmarkStart w:id="59" w:name="_Toc521451583"/>
      <w:bookmarkStart w:id="60" w:name="_Toc521511290"/>
      <w:bookmarkStart w:id="61" w:name="_Toc11788449"/>
      <w:bookmarkEnd w:id="58"/>
      <w:r w:rsidRPr="009D75C4">
        <w:rPr>
          <w:rFonts w:hint="eastAsia"/>
        </w:rPr>
        <w:t>是否安装相关组件</w:t>
      </w:r>
      <w:bookmarkEnd w:id="59"/>
      <w:bookmarkEnd w:id="60"/>
      <w:bookmarkEnd w:id="61"/>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57374" w:rsidTr="00852636">
        <w:trPr>
          <w:jc w:val="center"/>
        </w:trPr>
        <w:tc>
          <w:tcPr>
            <w:tcW w:w="0" w:type="auto"/>
            <w:shd w:val="clear" w:color="auto" w:fill="D9D9D9" w:themeFill="background1" w:themeFillShade="D9"/>
            <w:vAlign w:val="center"/>
          </w:tcPr>
          <w:p w:rsidR="00557374" w:rsidRDefault="00557374" w:rsidP="00557374">
            <w:r>
              <w:t>SQL&gt; SELECT * FROM V$OPTION WHERE PARAMETER in ('Oracle Data Guard', 'Advanced Compression');</w:t>
            </w:r>
          </w:p>
          <w:p w:rsidR="00557374" w:rsidRDefault="00557374" w:rsidP="00557374"/>
          <w:p w:rsidR="00557374" w:rsidRDefault="00557374" w:rsidP="00557374">
            <w:r>
              <w:t xml:space="preserve">PARAMETER            </w:t>
            </w:r>
            <w:r>
              <w:tab/>
              <w:t>VALUE</w:t>
            </w:r>
          </w:p>
          <w:p w:rsidR="00557374" w:rsidRDefault="00557374" w:rsidP="00557374">
            <w:r>
              <w:t xml:space="preserve">------------------------------- </w:t>
            </w:r>
            <w:r>
              <w:tab/>
            </w:r>
            <w:r>
              <w:tab/>
              <w:t>----------</w:t>
            </w:r>
          </w:p>
          <w:p w:rsidR="00557374" w:rsidRDefault="00557374" w:rsidP="00557374">
            <w:r>
              <w:t xml:space="preserve">Oracle Data Guard    </w:t>
            </w:r>
            <w:r>
              <w:tab/>
            </w:r>
            <w:r>
              <w:tab/>
              <w:t>TRUE</w:t>
            </w:r>
          </w:p>
          <w:p w:rsidR="00557374" w:rsidRPr="00D30083" w:rsidRDefault="00557374" w:rsidP="00557374">
            <w:r>
              <w:t xml:space="preserve">Advanced Compression </w:t>
            </w:r>
            <w:r>
              <w:tab/>
            </w:r>
            <w:r>
              <w:tab/>
              <w:t>TRUE</w:t>
            </w:r>
          </w:p>
        </w:tc>
      </w:tr>
    </w:tbl>
    <w:p w:rsidR="00557374" w:rsidRPr="00557374" w:rsidRDefault="00557374" w:rsidP="00557374"/>
    <w:p w:rsidR="00BD1994" w:rsidRDefault="00380EA9" w:rsidP="00BD1994">
      <w:pPr>
        <w:pStyle w:val="3"/>
      </w:pPr>
      <w:bookmarkStart w:id="62" w:name="_Toc521451584"/>
      <w:bookmarkStart w:id="63" w:name="_Toc521511291"/>
      <w:r>
        <w:t xml:space="preserve"> </w:t>
      </w:r>
      <w:bookmarkStart w:id="64" w:name="_Toc11788450"/>
      <w:r w:rsidR="00FA2445" w:rsidRPr="009D75C4">
        <w:rPr>
          <w:rFonts w:hint="eastAsia"/>
        </w:rPr>
        <w:t>FORCE_LOGGING</w:t>
      </w:r>
      <w:r w:rsidR="00FA2445" w:rsidRPr="009D75C4">
        <w:rPr>
          <w:rFonts w:hint="eastAsia"/>
        </w:rPr>
        <w:t>模式</w:t>
      </w:r>
      <w:bookmarkEnd w:id="62"/>
      <w:bookmarkEnd w:id="63"/>
      <w:bookmarkEnd w:id="64"/>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BD1994" w:rsidTr="00852636">
        <w:trPr>
          <w:jc w:val="center"/>
        </w:trPr>
        <w:tc>
          <w:tcPr>
            <w:tcW w:w="0" w:type="auto"/>
            <w:shd w:val="clear" w:color="auto" w:fill="D9D9D9" w:themeFill="background1" w:themeFillShade="D9"/>
            <w:vAlign w:val="center"/>
          </w:tcPr>
          <w:p w:rsidR="00BD1994" w:rsidRDefault="00BD1994" w:rsidP="00BD1994">
            <w:r>
              <w:t xml:space="preserve">select  </w:t>
            </w:r>
            <w:proofErr w:type="spellStart"/>
            <w:r>
              <w:t>force_logging</w:t>
            </w:r>
            <w:proofErr w:type="spellEnd"/>
            <w:r>
              <w:t xml:space="preserve">  from </w:t>
            </w:r>
            <w:proofErr w:type="spellStart"/>
            <w:r>
              <w:t>v$database</w:t>
            </w:r>
            <w:proofErr w:type="spellEnd"/>
            <w:r>
              <w:t>;</w:t>
            </w:r>
          </w:p>
          <w:p w:rsidR="00BD1994" w:rsidRPr="00D30083" w:rsidRDefault="00BD1994" w:rsidP="00BD1994">
            <w:r>
              <w:rPr>
                <w:rFonts w:hint="eastAsia"/>
              </w:rPr>
              <w:t>(</w:t>
            </w:r>
            <w:r w:rsidRPr="0011757B">
              <w:rPr>
                <w:rFonts w:ascii="微软雅黑" w:eastAsia="微软雅黑" w:hAnsi="微软雅黑" w:hint="eastAsia"/>
                <w:sz w:val="20"/>
              </w:rPr>
              <w:t>开启：</w:t>
            </w:r>
            <w:r>
              <w:rPr>
                <w:rFonts w:hint="eastAsia"/>
              </w:rPr>
              <w:t>alter database force logging;)</w:t>
            </w:r>
          </w:p>
        </w:tc>
      </w:tr>
    </w:tbl>
    <w:p w:rsidR="00FA2445" w:rsidRDefault="00380EA9" w:rsidP="009D75C4">
      <w:pPr>
        <w:pStyle w:val="3"/>
      </w:pPr>
      <w:bookmarkStart w:id="65" w:name="_Toc521511292"/>
      <w:bookmarkStart w:id="66" w:name="_Toc521451585"/>
      <w:r>
        <w:rPr>
          <w:rFonts w:hint="eastAsia"/>
        </w:rPr>
        <w:t xml:space="preserve"> </w:t>
      </w:r>
      <w:bookmarkStart w:id="67" w:name="_Toc11788451"/>
      <w:r w:rsidR="00FA2445" w:rsidRPr="009D75C4">
        <w:rPr>
          <w:rFonts w:hint="eastAsia"/>
        </w:rPr>
        <w:t>最小附件日志</w:t>
      </w:r>
      <w:bookmarkEnd w:id="65"/>
      <w:bookmarkEnd w:id="67"/>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BD1994" w:rsidTr="00852636">
        <w:trPr>
          <w:jc w:val="center"/>
        </w:trPr>
        <w:tc>
          <w:tcPr>
            <w:tcW w:w="0" w:type="auto"/>
            <w:shd w:val="clear" w:color="auto" w:fill="D9D9D9" w:themeFill="background1" w:themeFillShade="D9"/>
            <w:vAlign w:val="center"/>
          </w:tcPr>
          <w:p w:rsidR="00BD1994" w:rsidRDefault="00BD1994" w:rsidP="00BD1994">
            <w:r>
              <w:t>SQL&gt;  SELECT INST_ID,SUPPLEMENTAL_LOG_DATA_MIN FROM GV$DATABASE;</w:t>
            </w:r>
          </w:p>
          <w:p w:rsidR="00BD1994" w:rsidRDefault="00BD1994" w:rsidP="00BD1994"/>
          <w:p w:rsidR="00BD1994" w:rsidRDefault="00BD1994" w:rsidP="00BD1994">
            <w:r>
              <w:tab/>
              <w:t xml:space="preserve">   INST_ID </w:t>
            </w:r>
            <w:r>
              <w:tab/>
              <w:t>SUPPLEME</w:t>
            </w:r>
          </w:p>
          <w:p w:rsidR="00BD1994" w:rsidRDefault="00BD1994" w:rsidP="00BD1994">
            <w:r>
              <w:lastRenderedPageBreak/>
              <w:tab/>
              <w:t xml:space="preserve">   ---------- </w:t>
            </w:r>
            <w:r>
              <w:tab/>
              <w:t>--------------</w:t>
            </w:r>
          </w:p>
          <w:p w:rsidR="00BD1994" w:rsidRDefault="00BD1994" w:rsidP="00BD1994">
            <w:r>
              <w:tab/>
            </w:r>
            <w:r>
              <w:tab/>
            </w:r>
            <w:r>
              <w:tab/>
              <w:t xml:space="preserve">1 </w:t>
            </w:r>
            <w:r>
              <w:tab/>
              <w:t>YES</w:t>
            </w:r>
          </w:p>
          <w:p w:rsidR="00BD1994" w:rsidRPr="00D30083" w:rsidRDefault="00BD1994" w:rsidP="00BD1994">
            <w:r>
              <w:tab/>
            </w:r>
            <w:r>
              <w:tab/>
            </w:r>
            <w:r>
              <w:tab/>
              <w:t xml:space="preserve">2 </w:t>
            </w:r>
            <w:r>
              <w:tab/>
              <w:t>YES</w:t>
            </w:r>
          </w:p>
        </w:tc>
      </w:tr>
    </w:tbl>
    <w:p w:rsidR="00BA57F8" w:rsidRDefault="00380EA9" w:rsidP="009D75C4">
      <w:pPr>
        <w:pStyle w:val="3"/>
      </w:pPr>
      <w:bookmarkStart w:id="68" w:name="_Toc521511293"/>
      <w:bookmarkEnd w:id="66"/>
      <w:r>
        <w:rPr>
          <w:rFonts w:hint="eastAsia"/>
        </w:rPr>
        <w:lastRenderedPageBreak/>
        <w:t xml:space="preserve"> </w:t>
      </w:r>
      <w:bookmarkStart w:id="69" w:name="_Toc11788452"/>
      <w:r w:rsidR="00BA57F8" w:rsidRPr="009D75C4">
        <w:rPr>
          <w:rFonts w:hint="eastAsia"/>
        </w:rPr>
        <w:t>归档模式</w:t>
      </w:r>
      <w:bookmarkEnd w:id="68"/>
      <w:bookmarkEnd w:id="69"/>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BD1994" w:rsidTr="00852636">
        <w:trPr>
          <w:jc w:val="center"/>
        </w:trPr>
        <w:tc>
          <w:tcPr>
            <w:tcW w:w="0" w:type="auto"/>
            <w:shd w:val="clear" w:color="auto" w:fill="D9D9D9" w:themeFill="background1" w:themeFillShade="D9"/>
            <w:vAlign w:val="center"/>
          </w:tcPr>
          <w:p w:rsidR="00BD1994" w:rsidRDefault="00BD1994" w:rsidP="00BD1994">
            <w:r>
              <w:t>SQL&gt; archive log list;</w:t>
            </w:r>
          </w:p>
          <w:p w:rsidR="00BD1994" w:rsidRDefault="00BD1994" w:rsidP="00BD1994">
            <w:r>
              <w:t xml:space="preserve">Database log mode              </w:t>
            </w:r>
            <w:r>
              <w:tab/>
              <w:t>Archive Mode</w:t>
            </w:r>
          </w:p>
          <w:p w:rsidR="00BD1994" w:rsidRDefault="00BD1994" w:rsidP="00BD1994">
            <w:r>
              <w:t xml:space="preserve">Automatic archival             </w:t>
            </w:r>
            <w:r>
              <w:tab/>
              <w:t>Enabled</w:t>
            </w:r>
          </w:p>
          <w:p w:rsidR="00BD1994" w:rsidRDefault="00BD1994" w:rsidP="00BD1994">
            <w:r>
              <w:t xml:space="preserve">Archive destination            </w:t>
            </w:r>
            <w:r>
              <w:tab/>
            </w:r>
            <w:r>
              <w:tab/>
              <w:t>+DATA</w:t>
            </w:r>
          </w:p>
          <w:p w:rsidR="00BD1994" w:rsidRDefault="00BD1994" w:rsidP="00BD1994">
            <w:r>
              <w:t xml:space="preserve">Oldest online log sequence     </w:t>
            </w:r>
            <w:r>
              <w:tab/>
            </w:r>
            <w:r>
              <w:tab/>
              <w:t>63</w:t>
            </w:r>
          </w:p>
          <w:p w:rsidR="00BD1994" w:rsidRDefault="00BD1994" w:rsidP="00BD1994">
            <w:r>
              <w:t xml:space="preserve">Next log sequence to archive   </w:t>
            </w:r>
            <w:r>
              <w:tab/>
            </w:r>
            <w:r>
              <w:tab/>
              <w:t>64</w:t>
            </w:r>
          </w:p>
          <w:p w:rsidR="00BD1994" w:rsidRPr="00D30083" w:rsidRDefault="00BD1994" w:rsidP="00BD1994">
            <w:r>
              <w:t xml:space="preserve">Current log sequence           </w:t>
            </w:r>
            <w:r>
              <w:tab/>
              <w:t>64</w:t>
            </w:r>
          </w:p>
        </w:tc>
      </w:tr>
    </w:tbl>
    <w:p w:rsidR="00047149" w:rsidRDefault="002B2B98" w:rsidP="009D75C4">
      <w:pPr>
        <w:pStyle w:val="3"/>
      </w:pPr>
      <w:bookmarkStart w:id="70" w:name="_Toc11788453"/>
      <w:proofErr w:type="spellStart"/>
      <w:r w:rsidRPr="009D75C4">
        <w:rPr>
          <w:rFonts w:hint="eastAsia"/>
        </w:rPr>
        <w:t>remote_login_passwordfile</w:t>
      </w:r>
      <w:proofErr w:type="spellEnd"/>
      <w:r w:rsidRPr="009D75C4">
        <w:rPr>
          <w:rFonts w:hint="eastAsia"/>
        </w:rPr>
        <w:t>配置</w:t>
      </w:r>
      <w:bookmarkEnd w:id="70"/>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E97E2C" w:rsidTr="00852636">
        <w:trPr>
          <w:jc w:val="center"/>
        </w:trPr>
        <w:tc>
          <w:tcPr>
            <w:tcW w:w="0" w:type="auto"/>
            <w:shd w:val="clear" w:color="auto" w:fill="D9D9D9" w:themeFill="background1" w:themeFillShade="D9"/>
            <w:vAlign w:val="center"/>
          </w:tcPr>
          <w:p w:rsidR="00E97E2C" w:rsidRDefault="00E97E2C" w:rsidP="00E97E2C">
            <w:bookmarkStart w:id="71" w:name="_Hlk11158442"/>
            <w:r>
              <w:t xml:space="preserve">show parameter </w:t>
            </w:r>
            <w:proofErr w:type="spellStart"/>
            <w:r>
              <w:t>remote_login_passwordfile</w:t>
            </w:r>
            <w:proofErr w:type="spellEnd"/>
          </w:p>
          <w:p w:rsidR="00E97E2C" w:rsidRPr="00D30083" w:rsidRDefault="00E97E2C" w:rsidP="00E97E2C">
            <w:r>
              <w:rPr>
                <w:rFonts w:hint="eastAsia"/>
              </w:rPr>
              <w:t>(</w:t>
            </w:r>
            <w:proofErr w:type="spellStart"/>
            <w:r>
              <w:rPr>
                <w:rFonts w:hint="eastAsia"/>
              </w:rPr>
              <w:t>remote_login_passwordfile</w:t>
            </w:r>
            <w:proofErr w:type="spellEnd"/>
            <w:r w:rsidRPr="0011757B">
              <w:rPr>
                <w:rFonts w:ascii="微软雅黑" w:eastAsia="微软雅黑" w:hAnsi="微软雅黑" w:hint="eastAsia"/>
                <w:sz w:val="20"/>
              </w:rPr>
              <w:t>应为</w:t>
            </w:r>
            <w:r>
              <w:rPr>
                <w:rFonts w:hint="eastAsia"/>
              </w:rPr>
              <w:t>EXCLUSIVE)</w:t>
            </w:r>
          </w:p>
        </w:tc>
      </w:tr>
    </w:tbl>
    <w:bookmarkEnd w:id="71"/>
    <w:p w:rsidR="00FA2445" w:rsidRPr="009D75C4" w:rsidRDefault="00C50733" w:rsidP="009D75C4">
      <w:pPr>
        <w:pStyle w:val="2"/>
      </w:pPr>
      <w:r>
        <w:rPr>
          <w:rFonts w:hint="eastAsia"/>
        </w:rPr>
        <w:t xml:space="preserve"> </w:t>
      </w:r>
      <w:bookmarkStart w:id="72" w:name="_Toc11788454"/>
      <w:r w:rsidR="001E0F44" w:rsidRPr="009D75C4">
        <w:rPr>
          <w:rFonts w:hint="eastAsia"/>
        </w:rPr>
        <w:t>修改参数文件</w:t>
      </w:r>
      <w:bookmarkEnd w:id="72"/>
    </w:p>
    <w:p w:rsidR="00951251" w:rsidRDefault="00951251" w:rsidP="009D75C4">
      <w:pPr>
        <w:pStyle w:val="3"/>
      </w:pPr>
      <w:bookmarkStart w:id="73" w:name="_Toc11165109"/>
      <w:bookmarkStart w:id="74" w:name="_Toc11788455"/>
      <w:bookmarkEnd w:id="73"/>
      <w:r w:rsidRPr="009D75C4">
        <w:rPr>
          <w:rFonts w:hint="eastAsia"/>
        </w:rPr>
        <w:t>修改主库参数</w:t>
      </w:r>
      <w:bookmarkEnd w:id="74"/>
    </w:p>
    <w:p w:rsidR="007E5C60" w:rsidRPr="004F5052" w:rsidRDefault="007E5C60" w:rsidP="007E5C60">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主库端操作</w:t>
      </w:r>
    </w:p>
    <w:p w:rsidR="004C38E8" w:rsidRPr="001E621B" w:rsidRDefault="004C38E8" w:rsidP="00685A19">
      <w:pPr>
        <w:pStyle w:val="ae"/>
        <w:numPr>
          <w:ilvl w:val="0"/>
          <w:numId w:val="9"/>
        </w:numPr>
        <w:ind w:firstLineChars="0"/>
        <w:rPr>
          <w:rFonts w:ascii="微软雅黑" w:eastAsia="微软雅黑" w:hAnsi="微软雅黑"/>
          <w:sz w:val="20"/>
        </w:rPr>
      </w:pPr>
      <w:r w:rsidRPr="001E621B">
        <w:rPr>
          <w:rFonts w:ascii="微软雅黑" w:eastAsia="微软雅黑" w:hAnsi="微软雅黑" w:hint="eastAsia"/>
          <w:sz w:val="20"/>
        </w:rPr>
        <w:t>将主库备份的参数文件传送至备库进行修改</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1E621B" w:rsidTr="00852636">
        <w:trPr>
          <w:jc w:val="center"/>
        </w:trPr>
        <w:tc>
          <w:tcPr>
            <w:tcW w:w="0" w:type="auto"/>
            <w:shd w:val="clear" w:color="auto" w:fill="D9D9D9" w:themeFill="background1" w:themeFillShade="D9"/>
            <w:vAlign w:val="center"/>
          </w:tcPr>
          <w:p w:rsidR="001E621B" w:rsidRDefault="001E621B" w:rsidP="001E621B">
            <w:proofErr w:type="spellStart"/>
            <w:r>
              <w:t>su</w:t>
            </w:r>
            <w:proofErr w:type="spellEnd"/>
            <w:r>
              <w:t xml:space="preserve"> - oracle</w:t>
            </w:r>
          </w:p>
          <w:p w:rsidR="001E621B" w:rsidRDefault="001E621B" w:rsidP="001E621B">
            <w:proofErr w:type="spellStart"/>
            <w:r>
              <w:t>sqlplus</w:t>
            </w:r>
            <w:proofErr w:type="spellEnd"/>
            <w:r>
              <w:t xml:space="preserve"> / as </w:t>
            </w:r>
            <w:proofErr w:type="spellStart"/>
            <w:r>
              <w:t>sysdba</w:t>
            </w:r>
            <w:proofErr w:type="spellEnd"/>
          </w:p>
          <w:p w:rsidR="001E621B" w:rsidRPr="00D30083" w:rsidRDefault="001E621B" w:rsidP="001E621B">
            <w:r>
              <w:t xml:space="preserve">create </w:t>
            </w:r>
            <w:proofErr w:type="spellStart"/>
            <w:r>
              <w:t>pfile</w:t>
            </w:r>
            <w:proofErr w:type="spellEnd"/>
            <w:r>
              <w:t>='/</w:t>
            </w:r>
            <w:proofErr w:type="spellStart"/>
            <w:r>
              <w:t>tmp</w:t>
            </w:r>
            <w:proofErr w:type="spellEnd"/>
            <w:r>
              <w:t>/oracle/init</w:t>
            </w:r>
            <w:r w:rsidR="00233963">
              <w:t>sgeclndb</w:t>
            </w:r>
            <w:r>
              <w:t xml:space="preserve">1.ora.bak' from </w:t>
            </w:r>
            <w:proofErr w:type="spellStart"/>
            <w:r>
              <w:t>spfile</w:t>
            </w:r>
            <w:proofErr w:type="spellEnd"/>
            <w:r>
              <w:t>;</w:t>
            </w:r>
          </w:p>
        </w:tc>
      </w:tr>
    </w:tbl>
    <w:p w:rsidR="004C38E8" w:rsidRPr="00312106" w:rsidRDefault="004C38E8" w:rsidP="00685A19">
      <w:pPr>
        <w:pStyle w:val="ae"/>
        <w:numPr>
          <w:ilvl w:val="0"/>
          <w:numId w:val="9"/>
        </w:numPr>
        <w:ind w:firstLineChars="0"/>
        <w:rPr>
          <w:rFonts w:ascii="微软雅黑" w:eastAsia="微软雅黑" w:hAnsi="微软雅黑"/>
          <w:sz w:val="20"/>
        </w:rPr>
      </w:pPr>
      <w:r w:rsidRPr="00312106">
        <w:rPr>
          <w:rFonts w:ascii="微软雅黑" w:eastAsia="微软雅黑" w:hAnsi="微软雅黑" w:hint="eastAsia"/>
          <w:sz w:val="20"/>
        </w:rPr>
        <w:t>修改主库参数</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312106" w:rsidTr="00852636">
        <w:trPr>
          <w:jc w:val="center"/>
        </w:trPr>
        <w:tc>
          <w:tcPr>
            <w:tcW w:w="0" w:type="auto"/>
            <w:shd w:val="clear" w:color="auto" w:fill="D9D9D9" w:themeFill="background1" w:themeFillShade="D9"/>
            <w:vAlign w:val="center"/>
          </w:tcPr>
          <w:p w:rsidR="00312106" w:rsidRDefault="00312106" w:rsidP="00312106">
            <w:r>
              <w:t xml:space="preserve">alter system set </w:t>
            </w:r>
            <w:proofErr w:type="spellStart"/>
            <w:r>
              <w:t>log_archive_config</w:t>
            </w:r>
            <w:proofErr w:type="spellEnd"/>
            <w:r>
              <w:t>='</w:t>
            </w:r>
            <w:proofErr w:type="spellStart"/>
            <w:r>
              <w:t>dg_config</w:t>
            </w:r>
            <w:proofErr w:type="spellEnd"/>
            <w:r>
              <w:t>=(</w:t>
            </w:r>
            <w:proofErr w:type="spellStart"/>
            <w:r w:rsidR="00233963">
              <w:t>sgeclndb</w:t>
            </w:r>
            <w:r>
              <w:t>,sge</w:t>
            </w:r>
            <w:r w:rsidR="001B1A50">
              <w:t>cln</w:t>
            </w:r>
            <w:r>
              <w:t>dg,</w:t>
            </w:r>
            <w:r w:rsidR="00233963">
              <w:t>sgeclndb</w:t>
            </w:r>
            <w:r>
              <w:t>dg</w:t>
            </w:r>
            <w:proofErr w:type="spellEnd"/>
            <w:r>
              <w:t xml:space="preserve">)' scope=both  </w:t>
            </w:r>
            <w:proofErr w:type="spellStart"/>
            <w:r>
              <w:t>sid</w:t>
            </w:r>
            <w:proofErr w:type="spellEnd"/>
            <w:r>
              <w:t>='*';</w:t>
            </w:r>
          </w:p>
          <w:p w:rsidR="00312106" w:rsidRDefault="00312106" w:rsidP="00312106">
            <w:r>
              <w:t xml:space="preserve">alter system set log_archive_dest_state_3='defer' scope=both </w:t>
            </w:r>
            <w:proofErr w:type="spellStart"/>
            <w:r>
              <w:t>sid</w:t>
            </w:r>
            <w:proofErr w:type="spellEnd"/>
            <w:r>
              <w:t>='*';</w:t>
            </w:r>
          </w:p>
          <w:p w:rsidR="00312106" w:rsidRPr="0011757B" w:rsidRDefault="00312106" w:rsidP="00312106">
            <w:pPr>
              <w:rPr>
                <w:rFonts w:ascii="微软雅黑" w:eastAsia="微软雅黑" w:hAnsi="微软雅黑"/>
                <w:sz w:val="20"/>
              </w:rPr>
            </w:pPr>
            <w:r w:rsidRPr="0011757B">
              <w:rPr>
                <w:rFonts w:ascii="微软雅黑" w:eastAsia="微软雅黑" w:hAnsi="微软雅黑" w:hint="eastAsia"/>
                <w:sz w:val="20"/>
              </w:rPr>
              <w:t>#等备库实例启动，再开启enabled</w:t>
            </w:r>
          </w:p>
          <w:p w:rsidR="00312106" w:rsidRDefault="00312106" w:rsidP="00312106">
            <w:r>
              <w:t>alter system set log_archive_dest_3=</w:t>
            </w:r>
          </w:p>
          <w:p w:rsidR="00312106" w:rsidRDefault="00312106" w:rsidP="00312106">
            <w:r>
              <w:t>'service=</w:t>
            </w:r>
            <w:proofErr w:type="spellStart"/>
            <w:r w:rsidR="00233963">
              <w:t>sgeclndb</w:t>
            </w:r>
            <w:r>
              <w:t>dg</w:t>
            </w:r>
            <w:proofErr w:type="spellEnd"/>
            <w:r>
              <w:t xml:space="preserve"> ASYNC compression=enable </w:t>
            </w:r>
            <w:proofErr w:type="spellStart"/>
            <w:r>
              <w:lastRenderedPageBreak/>
              <w:t>valid_for</w:t>
            </w:r>
            <w:proofErr w:type="spellEnd"/>
            <w:r>
              <w:t>=(ONLINE_LOGFILE,PRIMARY_ROLE) DB_UNIQUE_NAME='</w:t>
            </w:r>
            <w:proofErr w:type="spellStart"/>
            <w:r w:rsidR="00233963">
              <w:t>sgeclndb</w:t>
            </w:r>
            <w:r>
              <w:t>dg</w:t>
            </w:r>
            <w:proofErr w:type="spellEnd"/>
            <w:r>
              <w:t xml:space="preserve">' scope=both  </w:t>
            </w:r>
            <w:proofErr w:type="spellStart"/>
            <w:r>
              <w:t>sid</w:t>
            </w:r>
            <w:proofErr w:type="spellEnd"/>
            <w:r>
              <w:t>='*';</w:t>
            </w:r>
          </w:p>
          <w:p w:rsidR="00312106" w:rsidRDefault="00312106" w:rsidP="00312106">
            <w:r>
              <w:t xml:space="preserve">alter system set </w:t>
            </w:r>
            <w:proofErr w:type="spellStart"/>
            <w:r>
              <w:t>fal_client</w:t>
            </w:r>
            <w:proofErr w:type="spellEnd"/>
            <w:r>
              <w:t xml:space="preserve">=' </w:t>
            </w:r>
            <w:proofErr w:type="spellStart"/>
            <w:r w:rsidR="00233963">
              <w:t>sgeclndb</w:t>
            </w:r>
            <w:proofErr w:type="spellEnd"/>
            <w:r>
              <w:t xml:space="preserve">' scope=both </w:t>
            </w:r>
            <w:proofErr w:type="spellStart"/>
            <w:r>
              <w:t>sid</w:t>
            </w:r>
            <w:proofErr w:type="spellEnd"/>
            <w:r>
              <w:t xml:space="preserve">='*'; </w:t>
            </w:r>
          </w:p>
          <w:p w:rsidR="00312106" w:rsidRDefault="00312106" w:rsidP="00312106">
            <w:r>
              <w:t xml:space="preserve">alter system set </w:t>
            </w:r>
            <w:proofErr w:type="spellStart"/>
            <w:r>
              <w:t>fal_server</w:t>
            </w:r>
            <w:proofErr w:type="spellEnd"/>
            <w:r>
              <w:t>='</w:t>
            </w:r>
            <w:proofErr w:type="spellStart"/>
            <w:r w:rsidR="0099659D">
              <w:t>sgecln</w:t>
            </w:r>
            <w:r>
              <w:t>dg</w:t>
            </w:r>
            <w:proofErr w:type="spellEnd"/>
            <w:r>
              <w:t>' ,'</w:t>
            </w:r>
            <w:proofErr w:type="spellStart"/>
            <w:r w:rsidR="00233963">
              <w:t>sgeclndb</w:t>
            </w:r>
            <w:r>
              <w:t>dg</w:t>
            </w:r>
            <w:proofErr w:type="spellEnd"/>
            <w:r>
              <w:t xml:space="preserve">' scope=both </w:t>
            </w:r>
            <w:proofErr w:type="spellStart"/>
            <w:r>
              <w:t>sid</w:t>
            </w:r>
            <w:proofErr w:type="spellEnd"/>
            <w:r>
              <w:t>='*';</w:t>
            </w:r>
          </w:p>
          <w:p w:rsidR="00312106" w:rsidRDefault="00312106" w:rsidP="00312106">
            <w:r>
              <w:t xml:space="preserve">alter system set </w:t>
            </w:r>
            <w:proofErr w:type="spellStart"/>
            <w:r>
              <w:t>standby_file_management</w:t>
            </w:r>
            <w:proofErr w:type="spellEnd"/>
            <w:r>
              <w:t xml:space="preserve">=AUTO scope=both </w:t>
            </w:r>
            <w:proofErr w:type="spellStart"/>
            <w:r>
              <w:t>sid</w:t>
            </w:r>
            <w:proofErr w:type="spellEnd"/>
            <w:r>
              <w:t>='*';</w:t>
            </w:r>
          </w:p>
          <w:p w:rsidR="00312106" w:rsidRPr="00D30083" w:rsidRDefault="00312106" w:rsidP="00312106">
            <w:r>
              <w:t xml:space="preserve">alter system set </w:t>
            </w:r>
            <w:proofErr w:type="spellStart"/>
            <w:r>
              <w:t>log_archive_max_processes</w:t>
            </w:r>
            <w:proofErr w:type="spellEnd"/>
            <w:r>
              <w:t xml:space="preserve"> = 8 scope=both </w:t>
            </w:r>
            <w:proofErr w:type="spellStart"/>
            <w:r>
              <w:t>sid</w:t>
            </w:r>
            <w:proofErr w:type="spellEnd"/>
            <w:r>
              <w:t>='*';</w:t>
            </w:r>
          </w:p>
        </w:tc>
      </w:tr>
    </w:tbl>
    <w:p w:rsidR="00951251" w:rsidRPr="009D75C4" w:rsidRDefault="00012FFA" w:rsidP="009D75C4">
      <w:pPr>
        <w:pStyle w:val="3"/>
      </w:pPr>
      <w:r>
        <w:rPr>
          <w:rFonts w:hint="eastAsia"/>
        </w:rPr>
        <w:lastRenderedPageBreak/>
        <w:t xml:space="preserve"> </w:t>
      </w:r>
      <w:bookmarkStart w:id="75" w:name="_Toc11788456"/>
      <w:r w:rsidR="00461318" w:rsidRPr="009D75C4">
        <w:rPr>
          <w:rFonts w:hint="eastAsia"/>
        </w:rPr>
        <w:t>修改备库参数</w:t>
      </w:r>
      <w:bookmarkEnd w:id="75"/>
    </w:p>
    <w:p w:rsidR="00531CA0" w:rsidRDefault="00531CA0" w:rsidP="00685A19">
      <w:pPr>
        <w:pStyle w:val="ae"/>
        <w:numPr>
          <w:ilvl w:val="0"/>
          <w:numId w:val="10"/>
        </w:numPr>
        <w:ind w:firstLineChars="0"/>
        <w:rPr>
          <w:rFonts w:ascii="微软雅黑" w:eastAsia="微软雅黑" w:hAnsi="微软雅黑"/>
          <w:sz w:val="20"/>
        </w:rPr>
      </w:pPr>
      <w:r w:rsidRPr="00480E78">
        <w:rPr>
          <w:rFonts w:ascii="微软雅黑" w:eastAsia="微软雅黑" w:hAnsi="微软雅黑" w:hint="eastAsia"/>
          <w:sz w:val="20"/>
        </w:rPr>
        <w:t>在</w:t>
      </w:r>
      <w:proofErr w:type="spellStart"/>
      <w:r w:rsidRPr="00480E78">
        <w:rPr>
          <w:rFonts w:ascii="微软雅黑" w:eastAsia="微软雅黑" w:hAnsi="微软雅黑" w:hint="eastAsia"/>
          <w:sz w:val="20"/>
        </w:rPr>
        <w:t>rman</w:t>
      </w:r>
      <w:proofErr w:type="spellEnd"/>
      <w:r w:rsidRPr="00480E78">
        <w:rPr>
          <w:rFonts w:ascii="微软雅黑" w:eastAsia="微软雅黑" w:hAnsi="微软雅黑" w:hint="eastAsia"/>
          <w:sz w:val="20"/>
        </w:rPr>
        <w:t>中启动数据库到</w:t>
      </w:r>
      <w:proofErr w:type="spellStart"/>
      <w:r w:rsidRPr="00480E78">
        <w:rPr>
          <w:rFonts w:ascii="微软雅黑" w:eastAsia="微软雅黑" w:hAnsi="微软雅黑" w:hint="eastAsia"/>
          <w:sz w:val="20"/>
        </w:rPr>
        <w:t>nomount</w:t>
      </w:r>
      <w:proofErr w:type="spellEnd"/>
      <w:r w:rsidRPr="00480E78">
        <w:rPr>
          <w:rFonts w:ascii="微软雅黑" w:eastAsia="微软雅黑" w:hAnsi="微软雅黑" w:hint="eastAsia"/>
          <w:sz w:val="20"/>
        </w:rPr>
        <w:t>，从主库备份的</w:t>
      </w:r>
      <w:proofErr w:type="spellStart"/>
      <w:r w:rsidRPr="00480E78">
        <w:rPr>
          <w:rFonts w:ascii="微软雅黑" w:eastAsia="微软雅黑" w:hAnsi="微软雅黑" w:hint="eastAsia"/>
          <w:sz w:val="20"/>
        </w:rPr>
        <w:t>spfile</w:t>
      </w:r>
      <w:proofErr w:type="spellEnd"/>
      <w:r w:rsidRPr="00480E78">
        <w:rPr>
          <w:rFonts w:ascii="微软雅黑" w:eastAsia="微软雅黑" w:hAnsi="微软雅黑" w:hint="eastAsia"/>
          <w:sz w:val="20"/>
        </w:rPr>
        <w:t>恢复到本地</w:t>
      </w:r>
      <w:proofErr w:type="spellStart"/>
      <w:r w:rsidRPr="00480E78">
        <w:rPr>
          <w:rFonts w:ascii="微软雅黑" w:eastAsia="微软雅黑" w:hAnsi="微软雅黑" w:hint="eastAsia"/>
          <w:sz w:val="20"/>
        </w:rPr>
        <w:t>pfile</w:t>
      </w:r>
      <w:proofErr w:type="spellEnd"/>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3F1303" w:rsidTr="00852636">
        <w:trPr>
          <w:jc w:val="center"/>
        </w:trPr>
        <w:tc>
          <w:tcPr>
            <w:tcW w:w="0" w:type="auto"/>
            <w:shd w:val="clear" w:color="auto" w:fill="D9D9D9" w:themeFill="background1" w:themeFillShade="D9"/>
            <w:vAlign w:val="center"/>
          </w:tcPr>
          <w:p w:rsidR="003F1303" w:rsidRDefault="003F1303" w:rsidP="003F1303">
            <w:bookmarkStart w:id="76" w:name="_Hlk11159780"/>
            <w:r>
              <w:t xml:space="preserve">RMAN&gt; startup </w:t>
            </w:r>
            <w:proofErr w:type="spellStart"/>
            <w:r>
              <w:t>nomount</w:t>
            </w:r>
            <w:proofErr w:type="spellEnd"/>
            <w:r>
              <w:t xml:space="preserve">; </w:t>
            </w:r>
          </w:p>
          <w:p w:rsidR="003F1303" w:rsidRDefault="003F1303" w:rsidP="001B1A50">
            <w:pPr>
              <w:jc w:val="left"/>
            </w:pPr>
            <w:r>
              <w:t xml:space="preserve">RMAN&gt; restore </w:t>
            </w:r>
            <w:proofErr w:type="spellStart"/>
            <w:r>
              <w:t>spfile</w:t>
            </w:r>
            <w:proofErr w:type="spellEnd"/>
            <w:r>
              <w:t xml:space="preserve"> to '/home/oracle/inspect/20190607/</w:t>
            </w:r>
            <w:proofErr w:type="spellStart"/>
            <w:r>
              <w:t>spfile.ora</w:t>
            </w:r>
            <w:proofErr w:type="spellEnd"/>
            <w:r>
              <w:t>' from '/backup/</w:t>
            </w:r>
            <w:proofErr w:type="spellStart"/>
            <w:r>
              <w:t>rmanfromsh</w:t>
            </w:r>
            <w:proofErr w:type="spellEnd"/>
            <w:r>
              <w:t xml:space="preserve">/ </w:t>
            </w:r>
            <w:r w:rsidR="00233963">
              <w:t>clnracdb</w:t>
            </w:r>
            <w:r>
              <w:t>1_20190606/spfile_9iu3eis2_1_1_20190606.ora';</w:t>
            </w:r>
          </w:p>
          <w:p w:rsidR="003F1303" w:rsidRDefault="003F1303" w:rsidP="003F1303">
            <w:proofErr w:type="spellStart"/>
            <w:r>
              <w:t>sqlplus</w:t>
            </w:r>
            <w:proofErr w:type="spellEnd"/>
            <w:r>
              <w:t xml:space="preserve"> / as </w:t>
            </w:r>
            <w:proofErr w:type="spellStart"/>
            <w:r>
              <w:t>sysdba</w:t>
            </w:r>
            <w:proofErr w:type="spellEnd"/>
          </w:p>
          <w:p w:rsidR="003F1303" w:rsidRPr="00D30083" w:rsidRDefault="003F1303" w:rsidP="001B1A50">
            <w:pPr>
              <w:ind w:left="210" w:hangingChars="100" w:hanging="210"/>
              <w:jc w:val="left"/>
            </w:pPr>
            <w:r>
              <w:t>create</w:t>
            </w:r>
            <w:r w:rsidR="00AE38C6">
              <w:t xml:space="preserve"> </w:t>
            </w:r>
            <w:proofErr w:type="spellStart"/>
            <w:r>
              <w:t>pfile</w:t>
            </w:r>
            <w:proofErr w:type="spellEnd"/>
            <w:r>
              <w:t>='/home/oracle/inspect/20190607/</w:t>
            </w:r>
            <w:proofErr w:type="spellStart"/>
            <w:r>
              <w:t>pfile.ora</w:t>
            </w:r>
            <w:proofErr w:type="spellEnd"/>
            <w:r>
              <w:t xml:space="preserve">' from </w:t>
            </w:r>
            <w:proofErr w:type="spellStart"/>
            <w:r>
              <w:t>spfile</w:t>
            </w:r>
            <w:proofErr w:type="spellEnd"/>
            <w:r>
              <w:t>='/home/oracle/inspect/20190607/</w:t>
            </w:r>
            <w:proofErr w:type="spellStart"/>
            <w:r>
              <w:t>spfile.ora</w:t>
            </w:r>
            <w:proofErr w:type="spellEnd"/>
            <w:r>
              <w:t>';</w:t>
            </w:r>
          </w:p>
        </w:tc>
      </w:tr>
    </w:tbl>
    <w:bookmarkEnd w:id="76"/>
    <w:p w:rsidR="00376907" w:rsidRPr="00531CA0" w:rsidRDefault="00A86DB0" w:rsidP="00685A19">
      <w:pPr>
        <w:pStyle w:val="ae"/>
        <w:numPr>
          <w:ilvl w:val="0"/>
          <w:numId w:val="10"/>
        </w:numPr>
        <w:ind w:firstLineChars="0"/>
        <w:rPr>
          <w:rFonts w:ascii="微软雅黑" w:eastAsia="微软雅黑" w:hAnsi="微软雅黑"/>
          <w:sz w:val="20"/>
        </w:rPr>
      </w:pPr>
      <w:r w:rsidRPr="00531CA0">
        <w:rPr>
          <w:rFonts w:ascii="微软雅黑" w:eastAsia="微软雅黑" w:hAnsi="微软雅黑" w:hint="eastAsia"/>
          <w:sz w:val="20"/>
        </w:rPr>
        <w:t>修改备库参数文件</w:t>
      </w:r>
    </w:p>
    <w:p w:rsidR="00DD53E2" w:rsidRDefault="00531CA0" w:rsidP="00531CA0">
      <w:pPr>
        <w:rPr>
          <w:rFonts w:hAnsi="宋体"/>
          <w:color w:val="000000"/>
          <w:szCs w:val="24"/>
        </w:rPr>
      </w:pPr>
      <w:r>
        <w:rPr>
          <w:rFonts w:hAnsi="宋体"/>
          <w:color w:val="000000"/>
          <w:szCs w:val="24"/>
        </w:rPr>
        <w:t>v</w:t>
      </w:r>
      <w:r w:rsidRPr="00327A9A">
        <w:rPr>
          <w:rFonts w:hAnsi="宋体" w:hint="eastAsia"/>
          <w:color w:val="000000"/>
          <w:szCs w:val="24"/>
        </w:rPr>
        <w:t>i</w:t>
      </w:r>
      <w:r w:rsidRPr="00327A9A">
        <w:rPr>
          <w:rFonts w:hAnsi="宋体"/>
          <w:color w:val="000000"/>
          <w:szCs w:val="24"/>
        </w:rPr>
        <w:t xml:space="preserve"> /home/oracle/inspect/20190607/</w:t>
      </w:r>
      <w:proofErr w:type="spellStart"/>
      <w:r w:rsidRPr="00327A9A">
        <w:rPr>
          <w:rFonts w:hAnsi="宋体"/>
          <w:color w:val="000000"/>
          <w:szCs w:val="24"/>
        </w:rPr>
        <w:t>pfile.ora</w:t>
      </w:r>
      <w:proofErr w:type="spellEnd"/>
    </w:p>
    <w:p w:rsidR="001E7B0D" w:rsidRPr="001E7B0D" w:rsidRDefault="001E7B0D" w:rsidP="00531CA0">
      <w:pPr>
        <w:rPr>
          <w:rFonts w:ascii="微软雅黑" w:eastAsia="微软雅黑" w:hAnsi="微软雅黑"/>
          <w:sz w:val="20"/>
        </w:rPr>
      </w:pPr>
      <w:r>
        <w:rPr>
          <w:rFonts w:ascii="微软雅黑" w:eastAsia="微软雅黑" w:hAnsi="微软雅黑" w:hint="eastAsia"/>
          <w:sz w:val="20"/>
        </w:rPr>
        <w:t>(</w:t>
      </w:r>
      <w:r w:rsidRPr="001E7B0D">
        <w:rPr>
          <w:rFonts w:ascii="微软雅黑" w:eastAsia="微软雅黑" w:hAnsi="微软雅黑" w:hint="eastAsia"/>
          <w:sz w:val="20"/>
        </w:rPr>
        <w:t>标红参数需要更改</w:t>
      </w:r>
      <w:r w:rsidR="007048F8">
        <w:rPr>
          <w:rFonts w:ascii="微软雅黑" w:eastAsia="微软雅黑" w:hAnsi="微软雅黑" w:hint="eastAsia"/>
          <w:sz w:val="20"/>
        </w:rPr>
        <w:t>或者检查</w:t>
      </w:r>
      <w:r>
        <w:rPr>
          <w:rFonts w:ascii="微软雅黑" w:eastAsia="微软雅黑" w:hAnsi="微软雅黑" w:hint="eastAsia"/>
          <w:sz w:val="20"/>
        </w:rPr>
        <w:t>)</w:t>
      </w:r>
    </w:p>
    <w:tbl>
      <w:tblPr>
        <w:tblStyle w:val="ad"/>
        <w:tblW w:w="8091" w:type="dxa"/>
        <w:jc w:val="center"/>
        <w:shd w:val="clear" w:color="auto" w:fill="D9D9D9" w:themeFill="background1" w:themeFillShade="D9"/>
        <w:tblLook w:val="04A0" w:firstRow="1" w:lastRow="0" w:firstColumn="1" w:lastColumn="0" w:noHBand="0" w:noVBand="1"/>
      </w:tblPr>
      <w:tblGrid>
        <w:gridCol w:w="8296"/>
      </w:tblGrid>
      <w:tr w:rsidR="00DD53E2" w:rsidTr="00852636">
        <w:trPr>
          <w:jc w:val="center"/>
        </w:trPr>
        <w:tc>
          <w:tcPr>
            <w:tcW w:w="0" w:type="auto"/>
            <w:shd w:val="clear" w:color="auto" w:fill="D9D9D9" w:themeFill="background1" w:themeFillShade="D9"/>
            <w:vAlign w:val="center"/>
          </w:tcPr>
          <w:p w:rsidR="00DD53E2" w:rsidRPr="00DD53E2" w:rsidRDefault="00DD53E2" w:rsidP="00DD53E2">
            <w:r w:rsidRPr="00DD53E2">
              <w:rPr>
                <w:rFonts w:hint="eastAsia"/>
              </w:rPr>
              <w:t>*._</w:t>
            </w:r>
            <w:proofErr w:type="spellStart"/>
            <w:r w:rsidRPr="00DD53E2">
              <w:rPr>
                <w:rFonts w:hint="eastAsia"/>
              </w:rPr>
              <w:t>cleanup_rollback_entries</w:t>
            </w:r>
            <w:proofErr w:type="spellEnd"/>
            <w:r w:rsidRPr="00DD53E2">
              <w:rPr>
                <w:rFonts w:hint="eastAsia"/>
              </w:rPr>
              <w:t>=2000</w:t>
            </w:r>
          </w:p>
          <w:p w:rsidR="00DD53E2" w:rsidRPr="00DD53E2" w:rsidRDefault="00DD53E2" w:rsidP="00DD53E2">
            <w:r w:rsidRPr="00DD53E2">
              <w:rPr>
                <w:rFonts w:hint="eastAsia"/>
              </w:rPr>
              <w:t>*._</w:t>
            </w:r>
            <w:proofErr w:type="spellStart"/>
            <w:r w:rsidRPr="00DD53E2">
              <w:rPr>
                <w:rFonts w:hint="eastAsia"/>
              </w:rPr>
              <w:t>datafile_write_errors_crash_instance</w:t>
            </w:r>
            <w:proofErr w:type="spellEnd"/>
            <w:r w:rsidRPr="00DD53E2">
              <w:rPr>
                <w:rFonts w:hint="eastAsia"/>
              </w:rPr>
              <w:t>=FALSE</w:t>
            </w:r>
          </w:p>
          <w:p w:rsidR="00DD53E2" w:rsidRPr="00DD53E2" w:rsidRDefault="00DD53E2" w:rsidP="00DD53E2">
            <w:r w:rsidRPr="00DD53E2">
              <w:rPr>
                <w:rFonts w:hint="eastAsia"/>
              </w:rPr>
              <w:t>*._</w:t>
            </w:r>
            <w:proofErr w:type="spellStart"/>
            <w:r w:rsidRPr="00DD53E2">
              <w:rPr>
                <w:rFonts w:hint="eastAsia"/>
              </w:rPr>
              <w:t>disable_streams_pool_auto_tuning</w:t>
            </w:r>
            <w:proofErr w:type="spellEnd"/>
            <w:r w:rsidRPr="00DD53E2">
              <w:rPr>
                <w:rFonts w:hint="eastAsia"/>
              </w:rPr>
              <w:t>=TRUE</w:t>
            </w:r>
          </w:p>
          <w:p w:rsidR="00DD53E2" w:rsidRPr="00DD53E2" w:rsidRDefault="00DD53E2" w:rsidP="00DD53E2">
            <w:r w:rsidRPr="00DD53E2">
              <w:rPr>
                <w:rFonts w:hint="eastAsia"/>
              </w:rPr>
              <w:t>*._</w:t>
            </w:r>
            <w:proofErr w:type="spellStart"/>
            <w:r w:rsidRPr="00DD53E2">
              <w:rPr>
                <w:rFonts w:hint="eastAsia"/>
              </w:rPr>
              <w:t>optimizer_mjc_enabled</w:t>
            </w:r>
            <w:proofErr w:type="spellEnd"/>
            <w:r w:rsidRPr="00DD53E2">
              <w:rPr>
                <w:rFonts w:hint="eastAsia"/>
              </w:rPr>
              <w:t>=FALSE</w:t>
            </w:r>
          </w:p>
          <w:p w:rsidR="00DD53E2" w:rsidRPr="00DD53E2" w:rsidRDefault="00DD53E2" w:rsidP="00DD53E2">
            <w:r w:rsidRPr="00DD53E2">
              <w:rPr>
                <w:rFonts w:hint="eastAsia"/>
              </w:rPr>
              <w:t>*._</w:t>
            </w:r>
            <w:proofErr w:type="spellStart"/>
            <w:r w:rsidRPr="00DD53E2">
              <w:rPr>
                <w:rFonts w:hint="eastAsia"/>
              </w:rPr>
              <w:t>optimizer_use_feedback</w:t>
            </w:r>
            <w:proofErr w:type="spellEnd"/>
            <w:r w:rsidRPr="00DD53E2">
              <w:rPr>
                <w:rFonts w:hint="eastAsia"/>
              </w:rPr>
              <w:t>=FALSE</w:t>
            </w:r>
          </w:p>
          <w:p w:rsidR="00DD53E2" w:rsidRPr="00DD53E2" w:rsidRDefault="00DD53E2" w:rsidP="00DD53E2">
            <w:r w:rsidRPr="00DD53E2">
              <w:rPr>
                <w:rFonts w:hint="eastAsia"/>
              </w:rPr>
              <w:t>*._</w:t>
            </w:r>
            <w:proofErr w:type="spellStart"/>
            <w:r w:rsidRPr="00DD53E2">
              <w:rPr>
                <w:rFonts w:hint="eastAsia"/>
              </w:rPr>
              <w:t>PX_use_large_pool</w:t>
            </w:r>
            <w:proofErr w:type="spellEnd"/>
            <w:r w:rsidRPr="00DD53E2">
              <w:rPr>
                <w:rFonts w:hint="eastAsia"/>
              </w:rPr>
              <w:t>=TRUE</w:t>
            </w:r>
          </w:p>
          <w:p w:rsidR="00DD53E2" w:rsidRPr="00DD53E2" w:rsidRDefault="00DD53E2" w:rsidP="00DD53E2">
            <w:r w:rsidRPr="00DD53E2">
              <w:rPr>
                <w:rFonts w:hint="eastAsia"/>
              </w:rPr>
              <w:t>*.</w:t>
            </w:r>
            <w:proofErr w:type="spellStart"/>
            <w:r w:rsidRPr="00DD53E2">
              <w:rPr>
                <w:rFonts w:hint="eastAsia"/>
              </w:rPr>
              <w:t>archive_lag_target</w:t>
            </w:r>
            <w:proofErr w:type="spellEnd"/>
            <w:r w:rsidRPr="00DD53E2">
              <w:rPr>
                <w:rFonts w:hint="eastAsia"/>
              </w:rPr>
              <w:t>=3600</w:t>
            </w:r>
          </w:p>
          <w:p w:rsidR="00DD53E2" w:rsidRPr="00DD53E2" w:rsidRDefault="00DD53E2" w:rsidP="00DD53E2">
            <w:r w:rsidRPr="00DD53E2">
              <w:t>*.</w:t>
            </w:r>
            <w:proofErr w:type="spellStart"/>
            <w:r w:rsidRPr="00DD53E2">
              <w:t>cluster_database</w:t>
            </w:r>
            <w:proofErr w:type="spellEnd"/>
            <w:r w:rsidRPr="00DD53E2">
              <w:t>=tru</w:t>
            </w:r>
            <w:r w:rsidRPr="00DD53E2">
              <w:rPr>
                <w:rFonts w:hint="eastAsia"/>
              </w:rPr>
              <w:t>e</w:t>
            </w:r>
          </w:p>
          <w:p w:rsidR="00DD53E2" w:rsidRPr="00DD53E2" w:rsidRDefault="00DD53E2" w:rsidP="00DD53E2">
            <w:pPr>
              <w:rPr>
                <w:color w:val="FF0000"/>
              </w:rPr>
            </w:pPr>
            <w:r w:rsidRPr="00DD53E2">
              <w:rPr>
                <w:rFonts w:hint="eastAsia"/>
                <w:color w:val="FF0000"/>
              </w:rPr>
              <w:t>*.</w:t>
            </w:r>
            <w:proofErr w:type="spellStart"/>
            <w:r w:rsidRPr="00DD53E2">
              <w:rPr>
                <w:rFonts w:hint="eastAsia"/>
                <w:color w:val="FF0000"/>
              </w:rPr>
              <w:t>audit_file_dest</w:t>
            </w:r>
            <w:proofErr w:type="spellEnd"/>
            <w:r w:rsidRPr="00DD53E2">
              <w:rPr>
                <w:rFonts w:hint="eastAsia"/>
                <w:color w:val="FF0000"/>
              </w:rPr>
              <w:t>='/app/oracle/admin/</w:t>
            </w:r>
            <w:proofErr w:type="spellStart"/>
            <w:r w:rsidR="00233963">
              <w:rPr>
                <w:rFonts w:hint="eastAsia"/>
                <w:color w:val="FF0000"/>
              </w:rPr>
              <w:t>sgeclndb</w:t>
            </w:r>
            <w:r w:rsidRPr="00DD53E2">
              <w:rPr>
                <w:rFonts w:hint="eastAsia"/>
                <w:color w:val="FF0000"/>
              </w:rPr>
              <w:t>dg</w:t>
            </w:r>
            <w:proofErr w:type="spellEnd"/>
            <w:r w:rsidRPr="00DD53E2">
              <w:rPr>
                <w:rFonts w:hint="eastAsia"/>
                <w:color w:val="FF0000"/>
              </w:rPr>
              <w:t>/</w:t>
            </w:r>
            <w:proofErr w:type="spellStart"/>
            <w:r w:rsidRPr="00DD53E2">
              <w:rPr>
                <w:rFonts w:hint="eastAsia"/>
                <w:color w:val="FF0000"/>
              </w:rPr>
              <w:t>adump</w:t>
            </w:r>
            <w:proofErr w:type="spellEnd"/>
            <w:r w:rsidRPr="00DD53E2">
              <w:rPr>
                <w:rFonts w:hint="eastAsia"/>
                <w:color w:val="FF0000"/>
              </w:rPr>
              <w:t>'</w:t>
            </w:r>
          </w:p>
          <w:p w:rsidR="00DD53E2" w:rsidRPr="00DD53E2" w:rsidRDefault="00DD53E2" w:rsidP="00DD53E2">
            <w:r w:rsidRPr="00DD53E2">
              <w:rPr>
                <w:rFonts w:hint="eastAsia"/>
              </w:rPr>
              <w:t>*.</w:t>
            </w:r>
            <w:proofErr w:type="spellStart"/>
            <w:r w:rsidRPr="00DD53E2">
              <w:rPr>
                <w:rFonts w:hint="eastAsia"/>
              </w:rPr>
              <w:t>audit_trail</w:t>
            </w:r>
            <w:proofErr w:type="spellEnd"/>
            <w:r w:rsidRPr="00DD53E2">
              <w:rPr>
                <w:rFonts w:hint="eastAsia"/>
              </w:rPr>
              <w:t>='XML','EXTENDED'</w:t>
            </w:r>
          </w:p>
          <w:p w:rsidR="00DD53E2" w:rsidRPr="00DD53E2" w:rsidRDefault="00DD53E2" w:rsidP="00DD53E2">
            <w:r w:rsidRPr="00DD53E2">
              <w:rPr>
                <w:rFonts w:hint="eastAsia"/>
              </w:rPr>
              <w:t>*.compatible='11.2.0.4.0'</w:t>
            </w:r>
          </w:p>
          <w:p w:rsidR="00DD53E2" w:rsidRPr="00DD53E2" w:rsidRDefault="00DD53E2" w:rsidP="00DD53E2">
            <w:r w:rsidRPr="00DD53E2">
              <w:rPr>
                <w:rFonts w:hint="eastAsia"/>
              </w:rPr>
              <w:t>*.</w:t>
            </w:r>
            <w:proofErr w:type="spellStart"/>
            <w:r w:rsidRPr="00DD53E2">
              <w:rPr>
                <w:rFonts w:hint="eastAsia"/>
              </w:rPr>
              <w:t>control_file_record_keep_time</w:t>
            </w:r>
            <w:proofErr w:type="spellEnd"/>
            <w:r w:rsidRPr="00DD53E2">
              <w:rPr>
                <w:rFonts w:hint="eastAsia"/>
              </w:rPr>
              <w:t>=30</w:t>
            </w:r>
          </w:p>
          <w:p w:rsidR="00DD53E2" w:rsidRPr="00DD53E2" w:rsidRDefault="00DD53E2" w:rsidP="00DD53E2">
            <w:pPr>
              <w:rPr>
                <w:color w:val="FF0000"/>
              </w:rPr>
            </w:pPr>
            <w:r w:rsidRPr="00DD53E2">
              <w:rPr>
                <w:rFonts w:hint="eastAsia"/>
                <w:color w:val="FF0000"/>
              </w:rPr>
              <w:t>*.control_files='+data/</w:t>
            </w:r>
            <w:r w:rsidR="00233963">
              <w:rPr>
                <w:rFonts w:hint="eastAsia"/>
                <w:color w:val="FF0000"/>
              </w:rPr>
              <w:t>sgeclndb</w:t>
            </w:r>
            <w:r w:rsidRPr="00DD53E2">
              <w:rPr>
                <w:rFonts w:hint="eastAsia"/>
                <w:color w:val="FF0000"/>
              </w:rPr>
              <w:t>dg/controlfile/control01.ctl','+arch/</w:t>
            </w:r>
            <w:r w:rsidR="00233963">
              <w:rPr>
                <w:rFonts w:hint="eastAsia"/>
                <w:color w:val="FF0000"/>
              </w:rPr>
              <w:t>sgeclndb</w:t>
            </w:r>
            <w:r w:rsidRPr="00DD53E2">
              <w:rPr>
                <w:rFonts w:hint="eastAsia"/>
                <w:color w:val="FF0000"/>
              </w:rPr>
              <w:t>dg/controlfile/control02.ctl'</w:t>
            </w:r>
          </w:p>
          <w:p w:rsidR="00DD53E2" w:rsidRPr="00DD53E2" w:rsidRDefault="00DD53E2" w:rsidP="00DD53E2">
            <w:r w:rsidRPr="00DD53E2">
              <w:rPr>
                <w:rFonts w:hint="eastAsia"/>
              </w:rPr>
              <w:t>*.</w:t>
            </w:r>
            <w:proofErr w:type="spellStart"/>
            <w:r w:rsidRPr="00DD53E2">
              <w:rPr>
                <w:rFonts w:hint="eastAsia"/>
              </w:rPr>
              <w:t>db_block_checking</w:t>
            </w:r>
            <w:proofErr w:type="spellEnd"/>
            <w:r w:rsidRPr="00DD53E2">
              <w:rPr>
                <w:rFonts w:hint="eastAsia"/>
              </w:rPr>
              <w:t>='FULL'</w:t>
            </w:r>
          </w:p>
          <w:p w:rsidR="00DD53E2" w:rsidRPr="00DD53E2" w:rsidRDefault="00DD53E2" w:rsidP="00DD53E2">
            <w:r w:rsidRPr="00DD53E2">
              <w:rPr>
                <w:rFonts w:hint="eastAsia"/>
              </w:rPr>
              <w:t>*.</w:t>
            </w:r>
            <w:proofErr w:type="spellStart"/>
            <w:r w:rsidRPr="00DD53E2">
              <w:rPr>
                <w:rFonts w:hint="eastAsia"/>
              </w:rPr>
              <w:t>db_block_size</w:t>
            </w:r>
            <w:proofErr w:type="spellEnd"/>
            <w:r w:rsidRPr="00DD53E2">
              <w:rPr>
                <w:rFonts w:hint="eastAsia"/>
              </w:rPr>
              <w:t>=8192</w:t>
            </w:r>
          </w:p>
          <w:p w:rsidR="00DD53E2" w:rsidRPr="00DD53E2" w:rsidRDefault="00DD53E2" w:rsidP="00DD53E2">
            <w:r w:rsidRPr="00DD53E2">
              <w:rPr>
                <w:rFonts w:hint="eastAsia"/>
              </w:rPr>
              <w:t>*.</w:t>
            </w:r>
            <w:proofErr w:type="spellStart"/>
            <w:r w:rsidRPr="00DD53E2">
              <w:rPr>
                <w:rFonts w:hint="eastAsia"/>
              </w:rPr>
              <w:t>db_cache_size</w:t>
            </w:r>
            <w:proofErr w:type="spellEnd"/>
            <w:r w:rsidRPr="00DD53E2">
              <w:rPr>
                <w:rFonts w:hint="eastAsia"/>
              </w:rPr>
              <w:t>=25769803776</w:t>
            </w:r>
          </w:p>
          <w:p w:rsidR="00DD53E2" w:rsidRPr="00DD53E2" w:rsidRDefault="00DD53E2" w:rsidP="00DD53E2">
            <w:r w:rsidRPr="00DD53E2">
              <w:rPr>
                <w:rFonts w:hint="eastAsia"/>
              </w:rPr>
              <w:t>*.</w:t>
            </w:r>
            <w:proofErr w:type="spellStart"/>
            <w:r w:rsidRPr="00DD53E2">
              <w:rPr>
                <w:rFonts w:hint="eastAsia"/>
              </w:rPr>
              <w:t>db_create_file_dest</w:t>
            </w:r>
            <w:proofErr w:type="spellEnd"/>
            <w:r w:rsidRPr="00DD53E2">
              <w:rPr>
                <w:rFonts w:hint="eastAsia"/>
              </w:rPr>
              <w:t>='+data'</w:t>
            </w:r>
          </w:p>
          <w:p w:rsidR="00DD53E2" w:rsidRPr="00DD53E2" w:rsidRDefault="00DD53E2" w:rsidP="00DD53E2">
            <w:r w:rsidRPr="00DD53E2">
              <w:rPr>
                <w:rFonts w:hint="eastAsia"/>
              </w:rPr>
              <w:t>*.</w:t>
            </w:r>
            <w:proofErr w:type="spellStart"/>
            <w:r w:rsidRPr="00DD53E2">
              <w:rPr>
                <w:rFonts w:hint="eastAsia"/>
              </w:rPr>
              <w:t>db_domain</w:t>
            </w:r>
            <w:proofErr w:type="spellEnd"/>
            <w:r w:rsidRPr="00DD53E2">
              <w:rPr>
                <w:rFonts w:hint="eastAsia"/>
              </w:rPr>
              <w:t>=''</w:t>
            </w:r>
          </w:p>
          <w:p w:rsidR="00DD53E2" w:rsidRPr="00DD53E2" w:rsidRDefault="00DD53E2" w:rsidP="00DD53E2">
            <w:r w:rsidRPr="00DD53E2">
              <w:rPr>
                <w:rFonts w:hint="eastAsia"/>
              </w:rPr>
              <w:t>*.</w:t>
            </w:r>
            <w:proofErr w:type="spellStart"/>
            <w:r w:rsidRPr="00DD53E2">
              <w:rPr>
                <w:rFonts w:hint="eastAsia"/>
              </w:rPr>
              <w:t>db_files</w:t>
            </w:r>
            <w:proofErr w:type="spellEnd"/>
            <w:r w:rsidRPr="00DD53E2">
              <w:rPr>
                <w:rFonts w:hint="eastAsia"/>
              </w:rPr>
              <w:t>=2048</w:t>
            </w:r>
          </w:p>
          <w:p w:rsidR="00DD53E2" w:rsidRPr="00DD53E2" w:rsidRDefault="00DD53E2" w:rsidP="00DD53E2">
            <w:r w:rsidRPr="00DD53E2">
              <w:rPr>
                <w:rFonts w:hint="eastAsia"/>
              </w:rPr>
              <w:lastRenderedPageBreak/>
              <w:t>*.</w:t>
            </w:r>
            <w:proofErr w:type="spellStart"/>
            <w:r w:rsidRPr="00DD53E2">
              <w:rPr>
                <w:rFonts w:hint="eastAsia"/>
              </w:rPr>
              <w:t>db_flashback_retention_target</w:t>
            </w:r>
            <w:proofErr w:type="spellEnd"/>
            <w:r w:rsidRPr="00DD53E2">
              <w:rPr>
                <w:rFonts w:hint="eastAsia"/>
              </w:rPr>
              <w:t>=240</w:t>
            </w:r>
          </w:p>
          <w:p w:rsidR="00DD53E2" w:rsidRPr="00DD53E2" w:rsidRDefault="00DD53E2" w:rsidP="00DD53E2">
            <w:r w:rsidRPr="00DD53E2">
              <w:rPr>
                <w:rFonts w:hint="eastAsia"/>
              </w:rPr>
              <w:t>*.</w:t>
            </w:r>
            <w:proofErr w:type="spellStart"/>
            <w:r w:rsidRPr="00DD53E2">
              <w:rPr>
                <w:rFonts w:hint="eastAsia"/>
              </w:rPr>
              <w:t>db_name</w:t>
            </w:r>
            <w:proofErr w:type="spellEnd"/>
            <w:r w:rsidRPr="00DD53E2">
              <w:rPr>
                <w:rFonts w:hint="eastAsia"/>
              </w:rPr>
              <w:t>='</w:t>
            </w:r>
            <w:proofErr w:type="spellStart"/>
            <w:r w:rsidR="00233963">
              <w:rPr>
                <w:rFonts w:hint="eastAsia"/>
              </w:rPr>
              <w:t>sgeclndb</w:t>
            </w:r>
            <w:proofErr w:type="spellEnd"/>
            <w:r w:rsidRPr="00DD53E2">
              <w:rPr>
                <w:rFonts w:hint="eastAsia"/>
              </w:rPr>
              <w:t>'</w:t>
            </w:r>
          </w:p>
          <w:p w:rsidR="00DD53E2" w:rsidRPr="00DD53E2" w:rsidRDefault="00DD53E2" w:rsidP="00DD53E2">
            <w:pPr>
              <w:rPr>
                <w:color w:val="FF0000"/>
              </w:rPr>
            </w:pPr>
            <w:r w:rsidRPr="00DD53E2">
              <w:rPr>
                <w:rFonts w:hint="eastAsia"/>
                <w:color w:val="FF0000"/>
              </w:rPr>
              <w:t>*.</w:t>
            </w:r>
            <w:proofErr w:type="spellStart"/>
            <w:r w:rsidRPr="00DD53E2">
              <w:rPr>
                <w:rFonts w:hint="eastAsia"/>
                <w:color w:val="FF0000"/>
              </w:rPr>
              <w:t>db_recovery_file_dest</w:t>
            </w:r>
            <w:proofErr w:type="spellEnd"/>
            <w:r w:rsidRPr="00DD53E2">
              <w:rPr>
                <w:rFonts w:hint="eastAsia"/>
                <w:color w:val="FF0000"/>
              </w:rPr>
              <w:t>='+</w:t>
            </w:r>
            <w:r w:rsidR="002264E8">
              <w:rPr>
                <w:rFonts w:hint="eastAsia"/>
                <w:color w:val="FF0000"/>
              </w:rPr>
              <w:t>arch</w:t>
            </w:r>
            <w:r w:rsidRPr="00DD53E2">
              <w:rPr>
                <w:rFonts w:hint="eastAsia"/>
                <w:color w:val="FF0000"/>
              </w:rPr>
              <w:t>'</w:t>
            </w:r>
          </w:p>
          <w:p w:rsidR="00DD53E2" w:rsidRPr="00DD53E2" w:rsidRDefault="00DD53E2" w:rsidP="00DD53E2">
            <w:pPr>
              <w:rPr>
                <w:color w:val="FF0000"/>
              </w:rPr>
            </w:pPr>
            <w:r w:rsidRPr="00DD53E2">
              <w:rPr>
                <w:rFonts w:hint="eastAsia"/>
                <w:color w:val="FF0000"/>
              </w:rPr>
              <w:t>*.</w:t>
            </w:r>
            <w:proofErr w:type="spellStart"/>
            <w:r w:rsidRPr="00DD53E2">
              <w:rPr>
                <w:rFonts w:hint="eastAsia"/>
                <w:color w:val="FF0000"/>
              </w:rPr>
              <w:t>db_recovery_file_dest_size</w:t>
            </w:r>
            <w:proofErr w:type="spellEnd"/>
            <w:r w:rsidRPr="00DD53E2">
              <w:rPr>
                <w:rFonts w:hint="eastAsia"/>
                <w:color w:val="FF0000"/>
              </w:rPr>
              <w:t>=21474836480</w:t>
            </w:r>
          </w:p>
          <w:p w:rsidR="00DD53E2" w:rsidRPr="00DD53E2" w:rsidRDefault="00DD53E2" w:rsidP="00DD53E2">
            <w:r w:rsidRPr="00DD53E2">
              <w:rPr>
                <w:rFonts w:hint="eastAsia"/>
              </w:rPr>
              <w:t>*.</w:t>
            </w:r>
            <w:proofErr w:type="spellStart"/>
            <w:r w:rsidRPr="00DD53E2">
              <w:rPr>
                <w:rFonts w:hint="eastAsia"/>
              </w:rPr>
              <w:t>db_writer_processes</w:t>
            </w:r>
            <w:proofErr w:type="spellEnd"/>
            <w:r w:rsidRPr="00DD53E2">
              <w:rPr>
                <w:rFonts w:hint="eastAsia"/>
              </w:rPr>
              <w:t>=2</w:t>
            </w:r>
          </w:p>
          <w:p w:rsidR="00DD53E2" w:rsidRPr="00DD53E2" w:rsidRDefault="00DD53E2" w:rsidP="00DD53E2">
            <w:r w:rsidRPr="00DD53E2">
              <w:rPr>
                <w:rFonts w:hint="eastAsia"/>
              </w:rPr>
              <w:t>*.</w:t>
            </w:r>
            <w:proofErr w:type="spellStart"/>
            <w:r w:rsidRPr="00DD53E2">
              <w:rPr>
                <w:rFonts w:hint="eastAsia"/>
              </w:rPr>
              <w:t>deferred_segment_creation</w:t>
            </w:r>
            <w:proofErr w:type="spellEnd"/>
            <w:r w:rsidRPr="00DD53E2">
              <w:rPr>
                <w:rFonts w:hint="eastAsia"/>
              </w:rPr>
              <w:t>=FALSE</w:t>
            </w:r>
          </w:p>
          <w:p w:rsidR="00DD53E2" w:rsidRPr="00DD53E2" w:rsidRDefault="00DD53E2" w:rsidP="00DD53E2">
            <w:r w:rsidRPr="00DD53E2">
              <w:rPr>
                <w:rFonts w:hint="eastAsia"/>
              </w:rPr>
              <w:t>*.</w:t>
            </w:r>
            <w:proofErr w:type="spellStart"/>
            <w:r w:rsidRPr="00DD53E2">
              <w:rPr>
                <w:rFonts w:hint="eastAsia"/>
              </w:rPr>
              <w:t>diagnostic_dest</w:t>
            </w:r>
            <w:proofErr w:type="spellEnd"/>
            <w:r w:rsidRPr="00DD53E2">
              <w:rPr>
                <w:rFonts w:hint="eastAsia"/>
              </w:rPr>
              <w:t>='/app/oracle'</w:t>
            </w:r>
          </w:p>
          <w:p w:rsidR="00DD53E2" w:rsidRPr="00DD53E2" w:rsidRDefault="00DD53E2" w:rsidP="00DD53E2">
            <w:r w:rsidRPr="00DD53E2">
              <w:rPr>
                <w:rFonts w:hint="eastAsia"/>
              </w:rPr>
              <w:t>*.dispatchers='(PROTOCOL=TCP) (SERVICE=</w:t>
            </w:r>
            <w:proofErr w:type="spellStart"/>
            <w:r w:rsidR="00233963">
              <w:rPr>
                <w:rFonts w:hint="eastAsia"/>
              </w:rPr>
              <w:t>sgeclndb</w:t>
            </w:r>
            <w:r w:rsidRPr="00DD53E2">
              <w:rPr>
                <w:rFonts w:hint="eastAsia"/>
              </w:rPr>
              <w:t>dgXDB</w:t>
            </w:r>
            <w:proofErr w:type="spellEnd"/>
            <w:r w:rsidRPr="00DD53E2">
              <w:rPr>
                <w:rFonts w:hint="eastAsia"/>
              </w:rPr>
              <w:t>)'</w:t>
            </w:r>
          </w:p>
          <w:p w:rsidR="00DD53E2" w:rsidRPr="00DD53E2" w:rsidRDefault="00DD53E2" w:rsidP="00DD53E2">
            <w:r w:rsidRPr="00DD53E2">
              <w:rPr>
                <w:rFonts w:hint="eastAsia"/>
              </w:rPr>
              <w:t>*.</w:t>
            </w:r>
            <w:proofErr w:type="spellStart"/>
            <w:r w:rsidRPr="00DD53E2">
              <w:rPr>
                <w:rFonts w:hint="eastAsia"/>
              </w:rPr>
              <w:t>enable_ddl_logging</w:t>
            </w:r>
            <w:proofErr w:type="spellEnd"/>
            <w:r w:rsidRPr="00DD53E2">
              <w:rPr>
                <w:rFonts w:hint="eastAsia"/>
              </w:rPr>
              <w:t>=TRUE</w:t>
            </w:r>
          </w:p>
          <w:p w:rsidR="00DD53E2" w:rsidRPr="00DD53E2" w:rsidRDefault="00DD53E2" w:rsidP="00DD53E2">
            <w:r w:rsidRPr="00DD53E2">
              <w:rPr>
                <w:rFonts w:hint="eastAsia"/>
              </w:rPr>
              <w:t>*.event='28401 TRACE NAME CONTEXT FOREVER, LEVEL 1'</w:t>
            </w:r>
          </w:p>
          <w:p w:rsidR="00DD53E2" w:rsidRPr="00DD53E2" w:rsidRDefault="00DD53E2" w:rsidP="00DD53E2">
            <w:r w:rsidRPr="00DD53E2">
              <w:rPr>
                <w:rFonts w:hint="eastAsia"/>
              </w:rPr>
              <w:t>*.</w:t>
            </w:r>
            <w:proofErr w:type="spellStart"/>
            <w:r w:rsidRPr="00DD53E2">
              <w:rPr>
                <w:rFonts w:hint="eastAsia"/>
              </w:rPr>
              <w:t>filesystemio_options</w:t>
            </w:r>
            <w:proofErr w:type="spellEnd"/>
            <w:r w:rsidRPr="00DD53E2">
              <w:rPr>
                <w:rFonts w:hint="eastAsia"/>
              </w:rPr>
              <w:t>='SETALL'</w:t>
            </w:r>
          </w:p>
          <w:p w:rsidR="00DD53E2" w:rsidRPr="00DD53E2" w:rsidRDefault="00DD53E2" w:rsidP="00DD53E2">
            <w:r w:rsidRPr="00DD53E2">
              <w:rPr>
                <w:rFonts w:hint="eastAsia"/>
              </w:rPr>
              <w:t>*.</w:t>
            </w:r>
            <w:proofErr w:type="spellStart"/>
            <w:r w:rsidRPr="00DD53E2">
              <w:rPr>
                <w:rFonts w:hint="eastAsia"/>
              </w:rPr>
              <w:t>job_queue_processes</w:t>
            </w:r>
            <w:proofErr w:type="spellEnd"/>
            <w:r w:rsidRPr="00DD53E2">
              <w:rPr>
                <w:rFonts w:hint="eastAsia"/>
              </w:rPr>
              <w:t>=10</w:t>
            </w:r>
          </w:p>
          <w:p w:rsidR="00DD53E2" w:rsidRPr="00DD53E2" w:rsidRDefault="00DD53E2" w:rsidP="00DD53E2">
            <w:r w:rsidRPr="00DD53E2">
              <w:rPr>
                <w:rFonts w:hint="eastAsia"/>
              </w:rPr>
              <w:t>*.</w:t>
            </w:r>
            <w:proofErr w:type="spellStart"/>
            <w:r w:rsidRPr="00DD53E2">
              <w:rPr>
                <w:rFonts w:hint="eastAsia"/>
              </w:rPr>
              <w:t>large_pool_size</w:t>
            </w:r>
            <w:proofErr w:type="spellEnd"/>
            <w:r w:rsidRPr="00DD53E2">
              <w:rPr>
                <w:rFonts w:hint="eastAsia"/>
              </w:rPr>
              <w:t>=268435456</w:t>
            </w:r>
          </w:p>
          <w:p w:rsidR="00DD53E2" w:rsidRPr="00DD53E2" w:rsidRDefault="00DD53E2" w:rsidP="00DD53E2">
            <w:r w:rsidRPr="00DD53E2">
              <w:rPr>
                <w:rFonts w:hint="eastAsia"/>
              </w:rPr>
              <w:t>*.log_archive_dest_1='LOCATION=+ARCH'</w:t>
            </w:r>
          </w:p>
          <w:p w:rsidR="00DD53E2" w:rsidRPr="00DD53E2" w:rsidRDefault="00DD53E2" w:rsidP="00DD53E2">
            <w:r w:rsidRPr="00DD53E2">
              <w:rPr>
                <w:rFonts w:hint="eastAsia"/>
              </w:rPr>
              <w:t>*.</w:t>
            </w:r>
            <w:proofErr w:type="spellStart"/>
            <w:r w:rsidRPr="00DD53E2">
              <w:rPr>
                <w:rFonts w:hint="eastAsia"/>
              </w:rPr>
              <w:t>log_archive_format</w:t>
            </w:r>
            <w:proofErr w:type="spellEnd"/>
            <w:r w:rsidRPr="00DD53E2">
              <w:rPr>
                <w:rFonts w:hint="eastAsia"/>
              </w:rPr>
              <w:t>='%t_%s_%</w:t>
            </w:r>
            <w:proofErr w:type="spellStart"/>
            <w:r w:rsidRPr="00DD53E2">
              <w:rPr>
                <w:rFonts w:hint="eastAsia"/>
              </w:rPr>
              <w:t>r.dbf</w:t>
            </w:r>
            <w:proofErr w:type="spellEnd"/>
            <w:r w:rsidRPr="00DD53E2">
              <w:rPr>
                <w:rFonts w:hint="eastAsia"/>
              </w:rPr>
              <w:t>'</w:t>
            </w:r>
          </w:p>
          <w:p w:rsidR="00DD53E2" w:rsidRPr="00DD53E2" w:rsidRDefault="00DD53E2" w:rsidP="00DD53E2">
            <w:r w:rsidRPr="00DD53E2">
              <w:rPr>
                <w:rFonts w:hint="eastAsia"/>
              </w:rPr>
              <w:t>*.</w:t>
            </w:r>
            <w:proofErr w:type="spellStart"/>
            <w:r w:rsidRPr="00DD53E2">
              <w:rPr>
                <w:rFonts w:hint="eastAsia"/>
              </w:rPr>
              <w:t>open_cursors</w:t>
            </w:r>
            <w:proofErr w:type="spellEnd"/>
            <w:r w:rsidRPr="00DD53E2">
              <w:rPr>
                <w:rFonts w:hint="eastAsia"/>
              </w:rPr>
              <w:t>=1000</w:t>
            </w:r>
          </w:p>
          <w:p w:rsidR="00DD53E2" w:rsidRPr="00DD53E2" w:rsidRDefault="00DD53E2" w:rsidP="00DD53E2">
            <w:r w:rsidRPr="00DD53E2">
              <w:rPr>
                <w:rFonts w:hint="eastAsia"/>
              </w:rPr>
              <w:t>*.</w:t>
            </w:r>
            <w:proofErr w:type="spellStart"/>
            <w:r w:rsidRPr="00DD53E2">
              <w:rPr>
                <w:rFonts w:hint="eastAsia"/>
              </w:rPr>
              <w:t>parallel_max_servers</w:t>
            </w:r>
            <w:proofErr w:type="spellEnd"/>
            <w:r w:rsidRPr="00DD53E2">
              <w:rPr>
                <w:rFonts w:hint="eastAsia"/>
              </w:rPr>
              <w:t>=12</w:t>
            </w:r>
          </w:p>
          <w:p w:rsidR="00DD53E2" w:rsidRPr="00DD53E2" w:rsidRDefault="00DD53E2" w:rsidP="00DD53E2">
            <w:r w:rsidRPr="00DD53E2">
              <w:rPr>
                <w:rFonts w:hint="eastAsia"/>
              </w:rPr>
              <w:t>*.</w:t>
            </w:r>
            <w:proofErr w:type="spellStart"/>
            <w:r w:rsidRPr="00DD53E2">
              <w:rPr>
                <w:rFonts w:hint="eastAsia"/>
              </w:rPr>
              <w:t>pga_agg</w:t>
            </w:r>
            <w:r w:rsidR="007944B0">
              <w:t>reg</w:t>
            </w:r>
            <w:r w:rsidRPr="00DD53E2">
              <w:rPr>
                <w:rFonts w:hint="eastAsia"/>
              </w:rPr>
              <w:t>ate_target</w:t>
            </w:r>
            <w:proofErr w:type="spellEnd"/>
            <w:r w:rsidRPr="00DD53E2">
              <w:rPr>
                <w:rFonts w:hint="eastAsia"/>
              </w:rPr>
              <w:t>=20G</w:t>
            </w:r>
          </w:p>
          <w:p w:rsidR="00DD53E2" w:rsidRPr="00DD53E2" w:rsidRDefault="00DD53E2" w:rsidP="00DD53E2">
            <w:r w:rsidRPr="00DD53E2">
              <w:rPr>
                <w:rFonts w:hint="eastAsia"/>
              </w:rPr>
              <w:t>*.processes=2000</w:t>
            </w:r>
          </w:p>
          <w:p w:rsidR="00DD53E2" w:rsidRPr="00DD53E2" w:rsidRDefault="00DD53E2" w:rsidP="00DD53E2">
            <w:r w:rsidRPr="00DD53E2">
              <w:rPr>
                <w:rFonts w:hint="eastAsia"/>
              </w:rPr>
              <w:t>*.</w:t>
            </w:r>
            <w:proofErr w:type="spellStart"/>
            <w:r w:rsidRPr="00DD53E2">
              <w:rPr>
                <w:rFonts w:hint="eastAsia"/>
              </w:rPr>
              <w:t>remote_login_passwordfile</w:t>
            </w:r>
            <w:proofErr w:type="spellEnd"/>
            <w:r w:rsidRPr="00DD53E2">
              <w:rPr>
                <w:rFonts w:hint="eastAsia"/>
              </w:rPr>
              <w:t>='EXCLUSIVE'</w:t>
            </w:r>
          </w:p>
          <w:p w:rsidR="00DD53E2" w:rsidRPr="00DD53E2" w:rsidRDefault="00DD53E2" w:rsidP="00DD53E2">
            <w:r w:rsidRPr="00DD53E2">
              <w:rPr>
                <w:rFonts w:hint="eastAsia"/>
              </w:rPr>
              <w:t>*.</w:t>
            </w:r>
            <w:proofErr w:type="spellStart"/>
            <w:r w:rsidRPr="00DD53E2">
              <w:rPr>
                <w:rFonts w:hint="eastAsia"/>
              </w:rPr>
              <w:t>resource_limit</w:t>
            </w:r>
            <w:proofErr w:type="spellEnd"/>
            <w:r w:rsidRPr="00DD53E2">
              <w:rPr>
                <w:rFonts w:hint="eastAsia"/>
              </w:rPr>
              <w:t>=TRUE</w:t>
            </w:r>
          </w:p>
          <w:p w:rsidR="00DD53E2" w:rsidRPr="00DD53E2" w:rsidRDefault="00DD53E2" w:rsidP="00DD53E2">
            <w:r w:rsidRPr="00DD53E2">
              <w:rPr>
                <w:rFonts w:hint="eastAsia"/>
              </w:rPr>
              <w:t>*.</w:t>
            </w:r>
            <w:proofErr w:type="spellStart"/>
            <w:r w:rsidRPr="00DD53E2">
              <w:rPr>
                <w:rFonts w:hint="eastAsia"/>
              </w:rPr>
              <w:t>resource_manager_plan</w:t>
            </w:r>
            <w:proofErr w:type="spellEnd"/>
            <w:r w:rsidRPr="00DD53E2">
              <w:rPr>
                <w:rFonts w:hint="eastAsia"/>
              </w:rPr>
              <w:t>=''</w:t>
            </w:r>
          </w:p>
          <w:p w:rsidR="00DD53E2" w:rsidRPr="00DD53E2" w:rsidRDefault="00DD53E2" w:rsidP="00DD53E2">
            <w:r w:rsidRPr="00DD53E2">
              <w:rPr>
                <w:rFonts w:hint="eastAsia"/>
              </w:rPr>
              <w:t>*.</w:t>
            </w:r>
            <w:proofErr w:type="spellStart"/>
            <w:r w:rsidRPr="00DD53E2">
              <w:rPr>
                <w:rFonts w:hint="eastAsia"/>
              </w:rPr>
              <w:t>service_names</w:t>
            </w:r>
            <w:proofErr w:type="spellEnd"/>
            <w:r w:rsidRPr="00DD53E2">
              <w:rPr>
                <w:rFonts w:hint="eastAsia"/>
              </w:rPr>
              <w:t>='</w:t>
            </w:r>
            <w:proofErr w:type="spellStart"/>
            <w:r w:rsidR="00233963">
              <w:rPr>
                <w:rFonts w:hint="eastAsia"/>
              </w:rPr>
              <w:t>sgeclndb</w:t>
            </w:r>
            <w:r w:rsidRPr="00DD53E2">
              <w:rPr>
                <w:rFonts w:hint="eastAsia"/>
              </w:rPr>
              <w:t>dg</w:t>
            </w:r>
            <w:proofErr w:type="spellEnd"/>
            <w:r w:rsidRPr="00DD53E2">
              <w:rPr>
                <w:rFonts w:hint="eastAsia"/>
              </w:rPr>
              <w:t>'</w:t>
            </w:r>
          </w:p>
          <w:p w:rsidR="00DD53E2" w:rsidRPr="00DD53E2" w:rsidRDefault="00DD53E2" w:rsidP="00DD53E2">
            <w:r w:rsidRPr="00DD53E2">
              <w:rPr>
                <w:rFonts w:hint="eastAsia"/>
              </w:rPr>
              <w:t>*.</w:t>
            </w:r>
            <w:proofErr w:type="spellStart"/>
            <w:r w:rsidRPr="00DD53E2">
              <w:rPr>
                <w:rFonts w:hint="eastAsia"/>
              </w:rPr>
              <w:t>session_cached_cursors</w:t>
            </w:r>
            <w:proofErr w:type="spellEnd"/>
            <w:r w:rsidRPr="00DD53E2">
              <w:rPr>
                <w:rFonts w:hint="eastAsia"/>
              </w:rPr>
              <w:t>=100</w:t>
            </w:r>
          </w:p>
          <w:p w:rsidR="00DD53E2" w:rsidRPr="00DD53E2" w:rsidRDefault="00DD53E2" w:rsidP="00DD53E2">
            <w:r w:rsidRPr="00DD53E2">
              <w:rPr>
                <w:rFonts w:hint="eastAsia"/>
              </w:rPr>
              <w:t>*.</w:t>
            </w:r>
            <w:proofErr w:type="spellStart"/>
            <w:r w:rsidRPr="00DD53E2">
              <w:rPr>
                <w:rFonts w:hint="eastAsia"/>
              </w:rPr>
              <w:t>sga_target</w:t>
            </w:r>
            <w:proofErr w:type="spellEnd"/>
            <w:r w:rsidRPr="00DD53E2">
              <w:rPr>
                <w:rFonts w:hint="eastAsia"/>
              </w:rPr>
              <w:t>=80G</w:t>
            </w:r>
          </w:p>
          <w:p w:rsidR="00DD53E2" w:rsidRPr="00DD53E2" w:rsidRDefault="00233963" w:rsidP="00DD53E2">
            <w:pPr>
              <w:rPr>
                <w:color w:val="FF0000"/>
              </w:rPr>
            </w:pPr>
            <w:r>
              <w:rPr>
                <w:rFonts w:hint="eastAsia"/>
                <w:color w:val="FF0000"/>
              </w:rPr>
              <w:t>sgeclndb</w:t>
            </w:r>
            <w:r w:rsidR="00DD53E2" w:rsidRPr="00DD53E2">
              <w:rPr>
                <w:rFonts w:hint="eastAsia"/>
                <w:color w:val="FF0000"/>
              </w:rPr>
              <w:t>dg2.thread=2</w:t>
            </w:r>
          </w:p>
          <w:p w:rsidR="00DD53E2" w:rsidRPr="00DD53E2" w:rsidRDefault="00233963" w:rsidP="00DD53E2">
            <w:pPr>
              <w:rPr>
                <w:color w:val="FF0000"/>
              </w:rPr>
            </w:pPr>
            <w:r>
              <w:rPr>
                <w:rFonts w:hint="eastAsia"/>
                <w:color w:val="FF0000"/>
              </w:rPr>
              <w:t>sgeclndb</w:t>
            </w:r>
            <w:r w:rsidR="00DD53E2" w:rsidRPr="00DD53E2">
              <w:rPr>
                <w:rFonts w:hint="eastAsia"/>
                <w:color w:val="FF0000"/>
              </w:rPr>
              <w:t>dg1.thread=1</w:t>
            </w:r>
          </w:p>
          <w:p w:rsidR="00DD53E2" w:rsidRPr="00DD53E2" w:rsidRDefault="00233963" w:rsidP="00DD53E2">
            <w:pPr>
              <w:rPr>
                <w:color w:val="FF0000"/>
              </w:rPr>
            </w:pPr>
            <w:r>
              <w:rPr>
                <w:rFonts w:hint="eastAsia"/>
                <w:color w:val="FF0000"/>
              </w:rPr>
              <w:t>sgeclndb</w:t>
            </w:r>
            <w:r w:rsidR="00DD53E2" w:rsidRPr="00DD53E2">
              <w:rPr>
                <w:rFonts w:hint="eastAsia"/>
                <w:color w:val="FF0000"/>
              </w:rPr>
              <w:t>dg1.undo_tablespace='UNDOTBS1'</w:t>
            </w:r>
          </w:p>
          <w:p w:rsidR="00DD53E2" w:rsidRPr="00DD53E2" w:rsidRDefault="00233963" w:rsidP="00DD53E2">
            <w:pPr>
              <w:rPr>
                <w:color w:val="FF0000"/>
              </w:rPr>
            </w:pPr>
            <w:r>
              <w:rPr>
                <w:rFonts w:hint="eastAsia"/>
                <w:color w:val="FF0000"/>
              </w:rPr>
              <w:t>sgeclndb</w:t>
            </w:r>
            <w:r w:rsidR="00DD53E2" w:rsidRPr="00DD53E2">
              <w:rPr>
                <w:rFonts w:hint="eastAsia"/>
                <w:color w:val="FF0000"/>
              </w:rPr>
              <w:t>dg2.undo_tablespace='UNDOTBS2'</w:t>
            </w:r>
          </w:p>
          <w:p w:rsidR="00DD53E2" w:rsidRPr="00DD53E2" w:rsidRDefault="00233963" w:rsidP="00DD53E2">
            <w:pPr>
              <w:rPr>
                <w:color w:val="FF0000"/>
              </w:rPr>
            </w:pPr>
            <w:r>
              <w:rPr>
                <w:rFonts w:hint="eastAsia"/>
                <w:color w:val="FF0000"/>
              </w:rPr>
              <w:t>sgeclndb</w:t>
            </w:r>
            <w:r w:rsidR="00DD53E2" w:rsidRPr="00DD53E2">
              <w:rPr>
                <w:rFonts w:hint="eastAsia"/>
                <w:color w:val="FF0000"/>
              </w:rPr>
              <w:t>dg1.instance_number=1</w:t>
            </w:r>
          </w:p>
          <w:p w:rsidR="00DD53E2" w:rsidRPr="00DD53E2" w:rsidRDefault="00233963" w:rsidP="00DD53E2">
            <w:pPr>
              <w:rPr>
                <w:color w:val="FF0000"/>
              </w:rPr>
            </w:pPr>
            <w:r>
              <w:rPr>
                <w:rFonts w:hint="eastAsia"/>
                <w:color w:val="FF0000"/>
              </w:rPr>
              <w:t>sgeclndb</w:t>
            </w:r>
            <w:r w:rsidR="00DD53E2" w:rsidRPr="00DD53E2">
              <w:rPr>
                <w:rFonts w:hint="eastAsia"/>
                <w:color w:val="FF0000"/>
              </w:rPr>
              <w:t>dg2.instance_number=2</w:t>
            </w:r>
          </w:p>
          <w:p w:rsidR="00DD53E2" w:rsidRPr="00DD53E2" w:rsidRDefault="00233963" w:rsidP="00DD53E2">
            <w:pPr>
              <w:rPr>
                <w:color w:val="FF0000"/>
              </w:rPr>
            </w:pPr>
            <w:r>
              <w:rPr>
                <w:rFonts w:hint="eastAsia"/>
                <w:color w:val="FF0000"/>
              </w:rPr>
              <w:t>sgeclndb</w:t>
            </w:r>
            <w:r w:rsidR="00DD53E2" w:rsidRPr="00DD53E2">
              <w:rPr>
                <w:rFonts w:hint="eastAsia"/>
                <w:color w:val="FF0000"/>
              </w:rPr>
              <w:t>dg1.listener_networks='((NAME=network1)(LOCAL_LISTENER=listener_net1)(REMOTE_LISTENER=</w:t>
            </w:r>
            <w:r>
              <w:rPr>
                <w:rFonts w:hint="eastAsia"/>
                <w:color w:val="FF0000"/>
              </w:rPr>
              <w:t>clnracdb</w:t>
            </w:r>
            <w:r w:rsidR="00DD53E2" w:rsidRPr="00DD53E2">
              <w:rPr>
                <w:rFonts w:hint="eastAsia"/>
                <w:color w:val="FF0000"/>
              </w:rPr>
              <w:t>-scan:1521))','((NAME=network2)(LOCAL_LISTENER=listener_net2)(REMOTE_LISTENER=remote_net2))'</w:t>
            </w:r>
          </w:p>
          <w:p w:rsidR="00DD53E2" w:rsidRPr="00DD53E2" w:rsidRDefault="00233963" w:rsidP="00DD53E2">
            <w:pPr>
              <w:rPr>
                <w:color w:val="FF0000"/>
              </w:rPr>
            </w:pPr>
            <w:r>
              <w:rPr>
                <w:rFonts w:hint="eastAsia"/>
                <w:color w:val="FF0000"/>
              </w:rPr>
              <w:t>sgeclndb</w:t>
            </w:r>
            <w:r w:rsidR="00DD53E2" w:rsidRPr="00DD53E2">
              <w:rPr>
                <w:rFonts w:hint="eastAsia"/>
                <w:color w:val="FF0000"/>
              </w:rPr>
              <w:t>dg2.listener_networks='((NAME=network1)(LOCAL_LISTENER=listener_net1)(REMOTE_LISTENER=</w:t>
            </w:r>
            <w:r>
              <w:rPr>
                <w:rFonts w:hint="eastAsia"/>
                <w:color w:val="FF0000"/>
              </w:rPr>
              <w:t>clnracdb</w:t>
            </w:r>
            <w:r w:rsidR="00DD53E2" w:rsidRPr="00DD53E2">
              <w:rPr>
                <w:rFonts w:hint="eastAsia"/>
                <w:color w:val="FF0000"/>
              </w:rPr>
              <w:t>-scan:1521))','((NAME=network2)(LOCAL_LISTENER=listener_net2)(REMOTE_LISTENER=remote_net2))'</w:t>
            </w:r>
          </w:p>
          <w:p w:rsidR="00DD53E2" w:rsidRPr="007048F8" w:rsidRDefault="00DD53E2" w:rsidP="00DD53E2">
            <w:pPr>
              <w:rPr>
                <w:color w:val="FF0000"/>
              </w:rPr>
            </w:pPr>
            <w:r w:rsidRPr="00DD53E2">
              <w:rPr>
                <w:rFonts w:hint="eastAsia"/>
                <w:color w:val="FF0000"/>
              </w:rPr>
              <w:t>*.</w:t>
            </w:r>
            <w:proofErr w:type="spellStart"/>
            <w:r w:rsidRPr="00DD53E2">
              <w:rPr>
                <w:rFonts w:hint="eastAsia"/>
                <w:color w:val="FF0000"/>
              </w:rPr>
              <w:t>db_file_name_convert</w:t>
            </w:r>
            <w:proofErr w:type="spellEnd"/>
            <w:r w:rsidRPr="00DD53E2">
              <w:rPr>
                <w:rFonts w:hint="eastAsia"/>
                <w:color w:val="FF0000"/>
              </w:rPr>
              <w:t>='</w:t>
            </w:r>
            <w:proofErr w:type="spellStart"/>
            <w:del w:id="77" w:author="王松柏" w:date="2018-12-10T08:54:00Z">
              <w:r w:rsidRPr="00DD53E2" w:rsidDel="00C53A76">
                <w:rPr>
                  <w:rFonts w:hint="eastAsia"/>
                  <w:color w:val="FF0000"/>
                </w:rPr>
                <w:delText>+</w:delText>
              </w:r>
              <w:r w:rsidRPr="00DD53E2" w:rsidDel="00C53A76">
                <w:rPr>
                  <w:color w:val="FF0000"/>
                </w:rPr>
                <w:delText>DATA</w:delText>
              </w:r>
              <w:r w:rsidRPr="00DD53E2" w:rsidDel="00C53A76">
                <w:rPr>
                  <w:rFonts w:hint="eastAsia"/>
                  <w:color w:val="FF0000"/>
                </w:rPr>
                <w:delText>/</w:delText>
              </w:r>
            </w:del>
            <w:r w:rsidR="00233963">
              <w:rPr>
                <w:rFonts w:hint="eastAsia"/>
                <w:color w:val="FF0000"/>
              </w:rPr>
              <w:t>sgeclndb</w:t>
            </w:r>
            <w:proofErr w:type="spellEnd"/>
            <w:r w:rsidRPr="00DD53E2">
              <w:rPr>
                <w:rFonts w:hint="eastAsia"/>
                <w:color w:val="FF0000"/>
              </w:rPr>
              <w:t>','</w:t>
            </w:r>
            <w:proofErr w:type="spellStart"/>
            <w:del w:id="78" w:author="王松柏" w:date="2018-12-10T08:54:00Z">
              <w:r w:rsidRPr="00DD53E2" w:rsidDel="00C53A76">
                <w:rPr>
                  <w:rFonts w:hint="eastAsia"/>
                  <w:color w:val="FF0000"/>
                </w:rPr>
                <w:delText>+DATA/</w:delText>
              </w:r>
            </w:del>
            <w:r w:rsidR="00233963">
              <w:rPr>
                <w:rFonts w:hint="eastAsia"/>
                <w:color w:val="FF0000"/>
              </w:rPr>
              <w:t>sgeclndb</w:t>
            </w:r>
            <w:r w:rsidRPr="00DD53E2">
              <w:rPr>
                <w:rFonts w:hint="eastAsia"/>
                <w:color w:val="FF0000"/>
              </w:rPr>
              <w:t>dg</w:t>
            </w:r>
            <w:proofErr w:type="spellEnd"/>
            <w:del w:id="79" w:author="王松柏" w:date="2018-12-10T08:55:00Z">
              <w:r w:rsidRPr="00DD53E2" w:rsidDel="00C53A76">
                <w:rPr>
                  <w:rFonts w:hint="eastAsia"/>
                  <w:color w:val="FF0000"/>
                </w:rPr>
                <w:delText>/datafile</w:delText>
              </w:r>
            </w:del>
            <w:r w:rsidRPr="00DD53E2">
              <w:rPr>
                <w:rFonts w:hint="eastAsia"/>
                <w:color w:val="FF0000"/>
              </w:rPr>
              <w:t>'</w:t>
            </w:r>
            <w:del w:id="80" w:author="王松柏" w:date="2018-12-10T08:55:00Z">
              <w:r w:rsidRPr="00DD53E2" w:rsidDel="00C53A76">
                <w:rPr>
                  <w:rFonts w:hint="eastAsia"/>
                  <w:color w:val="FF0000"/>
                </w:rPr>
                <w:delText>,'</w:delText>
              </w:r>
              <w:r w:rsidRPr="00DD53E2" w:rsidDel="00C53A76">
                <w:rPr>
                  <w:color w:val="FF0000"/>
                </w:rPr>
                <w:delText>+DATA</w:delText>
              </w:r>
              <w:r w:rsidRPr="00DD53E2" w:rsidDel="00C53A76">
                <w:rPr>
                  <w:rFonts w:hint="eastAsia"/>
                  <w:color w:val="FF0000"/>
                </w:rPr>
                <w:delText>/SGETRADB/datafile','+DATA/sgetradbdg/datafile'</w:delText>
              </w:r>
            </w:del>
          </w:p>
          <w:p w:rsidR="007048F8" w:rsidRPr="00DD53E2" w:rsidDel="00C53A76" w:rsidRDefault="007048F8" w:rsidP="00DD53E2">
            <w:pPr>
              <w:rPr>
                <w:del w:id="81" w:author="王松柏" w:date="2018-12-10T08:55:00Z"/>
                <w:color w:val="FF0000"/>
              </w:rPr>
            </w:pPr>
          </w:p>
          <w:p w:rsidR="00DD53E2" w:rsidRPr="00DD53E2" w:rsidRDefault="00DD53E2" w:rsidP="00DD53E2">
            <w:pPr>
              <w:rPr>
                <w:color w:val="FF0000"/>
              </w:rPr>
            </w:pPr>
            <w:r w:rsidRPr="00DD53E2">
              <w:rPr>
                <w:rFonts w:hint="eastAsia"/>
                <w:color w:val="FF0000"/>
              </w:rPr>
              <w:t>*.</w:t>
            </w:r>
            <w:proofErr w:type="spellStart"/>
            <w:r w:rsidRPr="00DD53E2">
              <w:rPr>
                <w:rFonts w:hint="eastAsia"/>
                <w:color w:val="FF0000"/>
              </w:rPr>
              <w:t>log_file_name_convert</w:t>
            </w:r>
            <w:proofErr w:type="spellEnd"/>
            <w:r w:rsidRPr="00DD53E2">
              <w:rPr>
                <w:rFonts w:hint="eastAsia"/>
                <w:color w:val="FF0000"/>
              </w:rPr>
              <w:t>='</w:t>
            </w:r>
            <w:proofErr w:type="spellStart"/>
            <w:del w:id="82" w:author="王松柏" w:date="2018-12-10T08:55:00Z">
              <w:r w:rsidRPr="00DD53E2" w:rsidDel="00C53A76">
                <w:rPr>
                  <w:color w:val="FF0000"/>
                </w:rPr>
                <w:delText>+DATA</w:delText>
              </w:r>
              <w:r w:rsidRPr="00DD53E2" w:rsidDel="00C53A76">
                <w:rPr>
                  <w:rFonts w:hint="eastAsia"/>
                  <w:color w:val="FF0000"/>
                </w:rPr>
                <w:delText>/</w:delText>
              </w:r>
            </w:del>
            <w:r w:rsidR="00233963">
              <w:rPr>
                <w:rFonts w:hint="eastAsia"/>
                <w:color w:val="FF0000"/>
              </w:rPr>
              <w:t>sgeclndb</w:t>
            </w:r>
            <w:proofErr w:type="spellEnd"/>
            <w:r w:rsidRPr="00DD53E2">
              <w:rPr>
                <w:rFonts w:hint="eastAsia"/>
                <w:color w:val="FF0000"/>
              </w:rPr>
              <w:t>','</w:t>
            </w:r>
            <w:proofErr w:type="spellStart"/>
            <w:del w:id="83" w:author="王松柏" w:date="2018-12-10T08:55:00Z">
              <w:r w:rsidRPr="00DD53E2" w:rsidDel="00C53A76">
                <w:rPr>
                  <w:rFonts w:hint="eastAsia"/>
                  <w:color w:val="FF0000"/>
                </w:rPr>
                <w:delText>+DATA/</w:delText>
              </w:r>
            </w:del>
            <w:r w:rsidR="00233963">
              <w:rPr>
                <w:rFonts w:hint="eastAsia"/>
                <w:color w:val="FF0000"/>
              </w:rPr>
              <w:t>sgeclndb</w:t>
            </w:r>
            <w:r w:rsidRPr="00DD53E2">
              <w:rPr>
                <w:rFonts w:hint="eastAsia"/>
                <w:color w:val="FF0000"/>
              </w:rPr>
              <w:t>dg</w:t>
            </w:r>
            <w:proofErr w:type="spellEnd"/>
            <w:del w:id="84" w:author="王松柏" w:date="2018-12-10T08:55:00Z">
              <w:r w:rsidRPr="00DD53E2" w:rsidDel="00C53A76">
                <w:rPr>
                  <w:rFonts w:hint="eastAsia"/>
                  <w:color w:val="FF0000"/>
                </w:rPr>
                <w:delText>/logfile</w:delText>
              </w:r>
            </w:del>
            <w:r w:rsidRPr="00DD53E2">
              <w:rPr>
                <w:rFonts w:hint="eastAsia"/>
                <w:color w:val="FF0000"/>
              </w:rPr>
              <w:t>'</w:t>
            </w:r>
            <w:del w:id="85" w:author="王松柏" w:date="2018-12-10T08:55:00Z">
              <w:r w:rsidRPr="00DD53E2" w:rsidDel="00C53A76">
                <w:rPr>
                  <w:rFonts w:hint="eastAsia"/>
                  <w:color w:val="FF0000"/>
                </w:rPr>
                <w:delText>,'</w:delText>
              </w:r>
              <w:r w:rsidRPr="00DD53E2" w:rsidDel="00C53A76">
                <w:rPr>
                  <w:color w:val="FF0000"/>
                </w:rPr>
                <w:delText>+ARCH</w:delText>
              </w:r>
              <w:r w:rsidRPr="00DD53E2" w:rsidDel="00C53A76">
                <w:rPr>
                  <w:rFonts w:hint="eastAsia"/>
                  <w:color w:val="FF0000"/>
                </w:rPr>
                <w:delText>/sgetradb','+ARCH/sgetradbdg/logfile'</w:delText>
              </w:r>
            </w:del>
          </w:p>
          <w:p w:rsidR="00DD53E2" w:rsidRPr="00DD53E2" w:rsidRDefault="00DD53E2" w:rsidP="001B1A50">
            <w:pPr>
              <w:jc w:val="left"/>
              <w:rPr>
                <w:color w:val="FF0000"/>
              </w:rPr>
            </w:pPr>
            <w:r w:rsidRPr="00DD53E2">
              <w:rPr>
                <w:rFonts w:hint="eastAsia"/>
                <w:color w:val="FF0000"/>
              </w:rPr>
              <w:t>*.log_archive_dest_1='LOCATION=+ARCH VALID_FOR=(ALL_LOGFILES,ALL_ROLES) DB_UNIQUE_NAME=</w:t>
            </w:r>
            <w:proofErr w:type="spellStart"/>
            <w:r w:rsidR="00233963">
              <w:rPr>
                <w:rFonts w:hint="eastAsia"/>
                <w:color w:val="FF0000"/>
              </w:rPr>
              <w:t>sgeclndb</w:t>
            </w:r>
            <w:r w:rsidRPr="00DD53E2">
              <w:rPr>
                <w:rFonts w:hint="eastAsia"/>
                <w:color w:val="FF0000"/>
              </w:rPr>
              <w:t>dg</w:t>
            </w:r>
            <w:proofErr w:type="spellEnd"/>
            <w:r w:rsidRPr="00DD53E2">
              <w:rPr>
                <w:rFonts w:hint="eastAsia"/>
                <w:color w:val="FF0000"/>
              </w:rPr>
              <w:t>'</w:t>
            </w:r>
          </w:p>
          <w:p w:rsidR="00DD53E2" w:rsidRPr="00DD53E2" w:rsidRDefault="00DD53E2" w:rsidP="001B1A50">
            <w:pPr>
              <w:jc w:val="left"/>
              <w:rPr>
                <w:color w:val="FF0000"/>
              </w:rPr>
            </w:pPr>
            <w:r w:rsidRPr="00DD53E2">
              <w:rPr>
                <w:rFonts w:hint="eastAsia"/>
                <w:color w:val="FF0000"/>
              </w:rPr>
              <w:lastRenderedPageBreak/>
              <w:t>*.log_archive_dest_</w:t>
            </w:r>
            <w:r w:rsidRPr="00DD53E2">
              <w:rPr>
                <w:color w:val="FF0000"/>
              </w:rPr>
              <w:t>3</w:t>
            </w:r>
            <w:r w:rsidRPr="00DD53E2">
              <w:rPr>
                <w:rFonts w:hint="eastAsia"/>
                <w:color w:val="FF0000"/>
              </w:rPr>
              <w:t>='SERVICE=</w:t>
            </w:r>
            <w:proofErr w:type="spellStart"/>
            <w:r w:rsidR="00233963">
              <w:rPr>
                <w:rFonts w:hint="eastAsia"/>
                <w:color w:val="FF0000"/>
              </w:rPr>
              <w:t>sgeclndb</w:t>
            </w:r>
            <w:proofErr w:type="spellEnd"/>
            <w:r w:rsidRPr="00DD53E2">
              <w:rPr>
                <w:rFonts w:hint="eastAsia"/>
                <w:color w:val="FF0000"/>
              </w:rPr>
              <w:t xml:space="preserve"> ASYNC compression=enable </w:t>
            </w:r>
            <w:proofErr w:type="spellStart"/>
            <w:r w:rsidRPr="00DD53E2">
              <w:rPr>
                <w:rFonts w:hint="eastAsia"/>
                <w:color w:val="FF0000"/>
              </w:rPr>
              <w:t>valid_for</w:t>
            </w:r>
            <w:proofErr w:type="spellEnd"/>
            <w:r w:rsidRPr="00DD53E2">
              <w:rPr>
                <w:rFonts w:hint="eastAsia"/>
                <w:color w:val="FF0000"/>
              </w:rPr>
              <w:t>=(ONLINE_LOGFILE,PRIMARY_ROLE) DB_UNIQUE_NAME=</w:t>
            </w:r>
            <w:proofErr w:type="spellStart"/>
            <w:r w:rsidR="00233963">
              <w:rPr>
                <w:rFonts w:hint="eastAsia"/>
                <w:color w:val="FF0000"/>
              </w:rPr>
              <w:t>sgeclndb</w:t>
            </w:r>
            <w:proofErr w:type="spellEnd"/>
            <w:r w:rsidRPr="00DD53E2">
              <w:rPr>
                <w:rFonts w:hint="eastAsia"/>
                <w:color w:val="FF0000"/>
              </w:rPr>
              <w:t>'</w:t>
            </w:r>
          </w:p>
          <w:p w:rsidR="00DD53E2" w:rsidRPr="00DD53E2" w:rsidRDefault="00DD53E2" w:rsidP="00DD53E2">
            <w:r w:rsidRPr="00DD53E2">
              <w:rPr>
                <w:rFonts w:hint="eastAsia"/>
              </w:rPr>
              <w:t>*.log_archive_dest_state_</w:t>
            </w:r>
            <w:r w:rsidRPr="00DD53E2">
              <w:t>3</w:t>
            </w:r>
            <w:r w:rsidRPr="00DD53E2">
              <w:rPr>
                <w:rFonts w:hint="eastAsia"/>
              </w:rPr>
              <w:t>='enable'</w:t>
            </w:r>
          </w:p>
          <w:p w:rsidR="00DD53E2" w:rsidRPr="00DD53E2" w:rsidRDefault="00DD53E2" w:rsidP="00DD53E2">
            <w:pPr>
              <w:rPr>
                <w:color w:val="FF0000"/>
              </w:rPr>
            </w:pPr>
            <w:r w:rsidRPr="00DD53E2">
              <w:rPr>
                <w:rFonts w:hint="eastAsia"/>
                <w:color w:val="FF0000"/>
              </w:rPr>
              <w:t>*.</w:t>
            </w:r>
            <w:proofErr w:type="spellStart"/>
            <w:r w:rsidRPr="00DD53E2">
              <w:rPr>
                <w:rFonts w:hint="eastAsia"/>
                <w:color w:val="FF0000"/>
              </w:rPr>
              <w:t>db_unique_name</w:t>
            </w:r>
            <w:proofErr w:type="spellEnd"/>
            <w:r w:rsidRPr="00DD53E2">
              <w:rPr>
                <w:rFonts w:hint="eastAsia"/>
                <w:color w:val="FF0000"/>
              </w:rPr>
              <w:t>='</w:t>
            </w:r>
            <w:proofErr w:type="spellStart"/>
            <w:r w:rsidR="00233963">
              <w:rPr>
                <w:rFonts w:hint="eastAsia"/>
                <w:color w:val="FF0000"/>
              </w:rPr>
              <w:t>sgeclndb</w:t>
            </w:r>
            <w:r w:rsidRPr="00DD53E2">
              <w:rPr>
                <w:rFonts w:hint="eastAsia"/>
                <w:color w:val="FF0000"/>
              </w:rPr>
              <w:t>dg</w:t>
            </w:r>
            <w:proofErr w:type="spellEnd"/>
            <w:r w:rsidRPr="00DD53E2">
              <w:rPr>
                <w:rFonts w:hint="eastAsia"/>
                <w:color w:val="FF0000"/>
              </w:rPr>
              <w:t>'</w:t>
            </w:r>
          </w:p>
          <w:p w:rsidR="00DD53E2" w:rsidRPr="00DD53E2" w:rsidRDefault="00DD53E2" w:rsidP="00DD53E2">
            <w:pPr>
              <w:rPr>
                <w:color w:val="FF0000"/>
              </w:rPr>
            </w:pPr>
            <w:r w:rsidRPr="00DD53E2">
              <w:rPr>
                <w:rFonts w:hint="eastAsia"/>
                <w:color w:val="FF0000"/>
              </w:rPr>
              <w:t>*.</w:t>
            </w:r>
            <w:proofErr w:type="spellStart"/>
            <w:r w:rsidRPr="00DD53E2">
              <w:rPr>
                <w:rFonts w:hint="eastAsia"/>
                <w:color w:val="FF0000"/>
              </w:rPr>
              <w:t>fal_client</w:t>
            </w:r>
            <w:proofErr w:type="spellEnd"/>
            <w:r w:rsidRPr="00DD53E2">
              <w:rPr>
                <w:rFonts w:hint="eastAsia"/>
                <w:color w:val="FF0000"/>
              </w:rPr>
              <w:t>='</w:t>
            </w:r>
            <w:proofErr w:type="spellStart"/>
            <w:r w:rsidR="00233963">
              <w:rPr>
                <w:rFonts w:hint="eastAsia"/>
                <w:color w:val="FF0000"/>
              </w:rPr>
              <w:t>sgeclndb</w:t>
            </w:r>
            <w:r w:rsidRPr="00DD53E2">
              <w:rPr>
                <w:rFonts w:hint="eastAsia"/>
                <w:color w:val="FF0000"/>
              </w:rPr>
              <w:t>dg</w:t>
            </w:r>
            <w:proofErr w:type="spellEnd"/>
            <w:r w:rsidRPr="00DD53E2">
              <w:rPr>
                <w:rFonts w:hint="eastAsia"/>
                <w:color w:val="FF0000"/>
              </w:rPr>
              <w:t>'</w:t>
            </w:r>
          </w:p>
          <w:p w:rsidR="00DD53E2" w:rsidRPr="00DD53E2" w:rsidRDefault="00DD53E2" w:rsidP="00DD53E2">
            <w:pPr>
              <w:rPr>
                <w:color w:val="FF0000"/>
              </w:rPr>
            </w:pPr>
            <w:r w:rsidRPr="00DD53E2">
              <w:rPr>
                <w:rFonts w:hint="eastAsia"/>
                <w:color w:val="FF0000"/>
              </w:rPr>
              <w:t>*.</w:t>
            </w:r>
            <w:proofErr w:type="spellStart"/>
            <w:r w:rsidRPr="00DD53E2">
              <w:rPr>
                <w:rFonts w:hint="eastAsia"/>
                <w:color w:val="FF0000"/>
              </w:rPr>
              <w:t>fal_server</w:t>
            </w:r>
            <w:proofErr w:type="spellEnd"/>
            <w:r w:rsidRPr="00DD53E2">
              <w:rPr>
                <w:rFonts w:hint="eastAsia"/>
                <w:color w:val="FF0000"/>
              </w:rPr>
              <w:t>='</w:t>
            </w:r>
            <w:proofErr w:type="spellStart"/>
            <w:r w:rsidR="00233963">
              <w:rPr>
                <w:rFonts w:hint="eastAsia"/>
                <w:color w:val="FF0000"/>
              </w:rPr>
              <w:t>sgeclndb</w:t>
            </w:r>
            <w:proofErr w:type="spellEnd"/>
            <w:r w:rsidRPr="00DD53E2">
              <w:rPr>
                <w:rFonts w:hint="eastAsia"/>
                <w:color w:val="FF0000"/>
              </w:rPr>
              <w:t>'</w:t>
            </w:r>
          </w:p>
          <w:p w:rsidR="00DD53E2" w:rsidRPr="00DD53E2" w:rsidRDefault="00DD53E2" w:rsidP="00DD53E2">
            <w:pPr>
              <w:rPr>
                <w:color w:val="FF0000"/>
              </w:rPr>
            </w:pPr>
            <w:r w:rsidRPr="00DD53E2">
              <w:rPr>
                <w:rFonts w:hint="eastAsia"/>
                <w:color w:val="FF0000"/>
              </w:rPr>
              <w:t>*.</w:t>
            </w:r>
            <w:proofErr w:type="spellStart"/>
            <w:r w:rsidRPr="00DD53E2">
              <w:rPr>
                <w:rFonts w:hint="eastAsia"/>
                <w:color w:val="FF0000"/>
              </w:rPr>
              <w:t>log_archive_config</w:t>
            </w:r>
            <w:proofErr w:type="spellEnd"/>
            <w:r w:rsidRPr="00DD53E2">
              <w:rPr>
                <w:rFonts w:hint="eastAsia"/>
                <w:color w:val="FF0000"/>
              </w:rPr>
              <w:t>='</w:t>
            </w:r>
            <w:proofErr w:type="spellStart"/>
            <w:r w:rsidRPr="00DD53E2">
              <w:rPr>
                <w:rFonts w:hint="eastAsia"/>
                <w:color w:val="FF0000"/>
              </w:rPr>
              <w:t>dg_config</w:t>
            </w:r>
            <w:proofErr w:type="spellEnd"/>
            <w:r w:rsidRPr="00DD53E2">
              <w:rPr>
                <w:rFonts w:hint="eastAsia"/>
                <w:color w:val="FF0000"/>
              </w:rPr>
              <w:t>=(</w:t>
            </w:r>
            <w:proofErr w:type="spellStart"/>
            <w:r w:rsidR="00233963">
              <w:rPr>
                <w:rFonts w:hint="eastAsia"/>
                <w:color w:val="FF0000"/>
              </w:rPr>
              <w:t>sgeclndb</w:t>
            </w:r>
            <w:r w:rsidRPr="00DD53E2">
              <w:rPr>
                <w:rFonts w:hint="eastAsia"/>
                <w:color w:val="FF0000"/>
              </w:rPr>
              <w:t>,</w:t>
            </w:r>
            <w:r w:rsidR="00233963">
              <w:rPr>
                <w:rFonts w:hint="eastAsia"/>
                <w:color w:val="FF0000"/>
              </w:rPr>
              <w:t>sgeclndb</w:t>
            </w:r>
            <w:r w:rsidRPr="00DD53E2">
              <w:rPr>
                <w:rFonts w:hint="eastAsia"/>
                <w:color w:val="FF0000"/>
              </w:rPr>
              <w:t>dg</w:t>
            </w:r>
            <w:proofErr w:type="spellEnd"/>
            <w:r w:rsidRPr="00DD53E2">
              <w:rPr>
                <w:rFonts w:hint="eastAsia"/>
                <w:color w:val="FF0000"/>
              </w:rPr>
              <w:t>)'</w:t>
            </w:r>
          </w:p>
          <w:p w:rsidR="00DD53E2" w:rsidRPr="00DD53E2" w:rsidRDefault="00DD53E2" w:rsidP="00DD53E2">
            <w:r w:rsidRPr="00DD53E2">
              <w:rPr>
                <w:rFonts w:hint="eastAsia"/>
              </w:rPr>
              <w:t>*.</w:t>
            </w:r>
            <w:proofErr w:type="spellStart"/>
            <w:r w:rsidRPr="00DD53E2">
              <w:rPr>
                <w:rFonts w:hint="eastAsia"/>
              </w:rPr>
              <w:t>standby_file_management</w:t>
            </w:r>
            <w:proofErr w:type="spellEnd"/>
            <w:r w:rsidRPr="00DD53E2">
              <w:rPr>
                <w:rFonts w:hint="eastAsia"/>
              </w:rPr>
              <w:t>='AUTO'</w:t>
            </w:r>
          </w:p>
          <w:p w:rsidR="00DD53E2" w:rsidRPr="00D30083" w:rsidRDefault="00DD53E2" w:rsidP="00DD53E2">
            <w:pPr>
              <w:ind w:left="210" w:hangingChars="100" w:hanging="210"/>
            </w:pPr>
            <w:r w:rsidRPr="00DD53E2">
              <w:rPr>
                <w:rFonts w:hint="eastAsia"/>
              </w:rPr>
              <w:t>*</w:t>
            </w:r>
            <w:r w:rsidRPr="00DD53E2">
              <w:t>.</w:t>
            </w:r>
            <w:proofErr w:type="spellStart"/>
            <w:r w:rsidRPr="00DD53E2">
              <w:t>log_archive_max_processes</w:t>
            </w:r>
            <w:proofErr w:type="spellEnd"/>
            <w:r w:rsidRPr="00DD53E2">
              <w:t>=4</w:t>
            </w:r>
          </w:p>
        </w:tc>
      </w:tr>
    </w:tbl>
    <w:p w:rsidR="005B65E7" w:rsidRDefault="005B65E7" w:rsidP="005B65E7">
      <w:pPr>
        <w:rPr>
          <w:rFonts w:ascii="微软雅黑" w:eastAsia="微软雅黑" w:hAnsi="微软雅黑"/>
          <w:color w:val="FF0000"/>
          <w:sz w:val="18"/>
        </w:rPr>
      </w:pPr>
      <w:r w:rsidRPr="008963F9">
        <w:rPr>
          <w:rFonts w:ascii="微软雅黑" w:eastAsia="微软雅黑" w:hAnsi="微软雅黑" w:hint="eastAsia"/>
          <w:color w:val="FF0000"/>
          <w:sz w:val="18"/>
        </w:rPr>
        <w:lastRenderedPageBreak/>
        <w:t>#注：如果</w:t>
      </w:r>
      <w:proofErr w:type="spellStart"/>
      <w:r w:rsidRPr="008963F9">
        <w:rPr>
          <w:rFonts w:ascii="微软雅黑" w:eastAsia="微软雅黑" w:hAnsi="微软雅黑" w:hint="eastAsia"/>
          <w:color w:val="FF0000"/>
          <w:sz w:val="18"/>
        </w:rPr>
        <w:t>log_file_name_convert</w:t>
      </w:r>
      <w:proofErr w:type="spellEnd"/>
      <w:r w:rsidRPr="008963F9">
        <w:rPr>
          <w:rFonts w:ascii="微软雅黑" w:eastAsia="微软雅黑" w:hAnsi="微软雅黑" w:hint="eastAsia"/>
          <w:color w:val="FF0000"/>
          <w:sz w:val="18"/>
        </w:rPr>
        <w:t>里面有logfile,需要提前在DATA和ARCH磁盘组里面添加目录。</w:t>
      </w:r>
    </w:p>
    <w:p w:rsidR="0033201E" w:rsidRDefault="0033201E" w:rsidP="005B65E7">
      <w:pPr>
        <w:rPr>
          <w:rFonts w:ascii="微软雅黑" w:eastAsia="微软雅黑" w:hAnsi="微软雅黑"/>
          <w:color w:val="FF0000"/>
          <w:sz w:val="18"/>
        </w:rPr>
      </w:pP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33201E" w:rsidTr="00852636">
        <w:trPr>
          <w:jc w:val="center"/>
        </w:trPr>
        <w:tc>
          <w:tcPr>
            <w:tcW w:w="0" w:type="auto"/>
            <w:shd w:val="clear" w:color="auto" w:fill="D9D9D9" w:themeFill="background1" w:themeFillShade="D9"/>
            <w:vAlign w:val="center"/>
          </w:tcPr>
          <w:p w:rsidR="0033201E" w:rsidRDefault="0033201E" w:rsidP="0033201E">
            <w:proofErr w:type="spellStart"/>
            <w:r>
              <w:t>su</w:t>
            </w:r>
            <w:proofErr w:type="spellEnd"/>
            <w:r>
              <w:t xml:space="preserve"> - grid</w:t>
            </w:r>
          </w:p>
          <w:p w:rsidR="0033201E" w:rsidRDefault="0033201E" w:rsidP="0033201E">
            <w:proofErr w:type="spellStart"/>
            <w:r>
              <w:t>asmcmd</w:t>
            </w:r>
            <w:proofErr w:type="spellEnd"/>
          </w:p>
          <w:p w:rsidR="0033201E" w:rsidRDefault="0033201E" w:rsidP="0033201E">
            <w:r>
              <w:t xml:space="preserve">cd </w:t>
            </w:r>
            <w:r w:rsidR="00FD5998">
              <w:rPr>
                <w:rFonts w:hint="eastAsia"/>
              </w:rPr>
              <w:t>+</w:t>
            </w:r>
            <w:r>
              <w:t>data</w:t>
            </w:r>
          </w:p>
          <w:p w:rsidR="0033201E" w:rsidRDefault="0033201E" w:rsidP="0033201E">
            <w:r>
              <w:t xml:space="preserve">cd </w:t>
            </w:r>
            <w:proofErr w:type="spellStart"/>
            <w:r w:rsidR="00233963">
              <w:t>sgeclndb</w:t>
            </w:r>
            <w:r>
              <w:t>dg</w:t>
            </w:r>
            <w:proofErr w:type="spellEnd"/>
          </w:p>
          <w:p w:rsidR="0033201E" w:rsidRDefault="0033201E" w:rsidP="0033201E">
            <w:proofErr w:type="spellStart"/>
            <w:r>
              <w:t>mkdir</w:t>
            </w:r>
            <w:proofErr w:type="spellEnd"/>
            <w:r>
              <w:t xml:space="preserve"> </w:t>
            </w:r>
            <w:proofErr w:type="spellStart"/>
            <w:r w:rsidR="00CA2D2C">
              <w:t>onlinelog</w:t>
            </w:r>
            <w:proofErr w:type="spellEnd"/>
          </w:p>
          <w:p w:rsidR="0033201E" w:rsidRDefault="0033201E" w:rsidP="0033201E">
            <w:r>
              <w:t xml:space="preserve">cd </w:t>
            </w:r>
            <w:r w:rsidR="00FD5998">
              <w:rPr>
                <w:rFonts w:hint="eastAsia"/>
              </w:rPr>
              <w:t>+</w:t>
            </w:r>
            <w:r>
              <w:t>arch</w:t>
            </w:r>
          </w:p>
          <w:p w:rsidR="0033201E" w:rsidRDefault="0033201E" w:rsidP="0033201E">
            <w:r>
              <w:t xml:space="preserve">cd </w:t>
            </w:r>
            <w:proofErr w:type="spellStart"/>
            <w:r w:rsidR="00233963">
              <w:t>sgeclndb</w:t>
            </w:r>
            <w:r>
              <w:t>dg</w:t>
            </w:r>
            <w:proofErr w:type="spellEnd"/>
          </w:p>
          <w:p w:rsidR="0033201E" w:rsidRPr="00D30083" w:rsidRDefault="0033201E" w:rsidP="0033201E">
            <w:pPr>
              <w:ind w:left="210" w:hangingChars="100" w:hanging="210"/>
            </w:pPr>
            <w:proofErr w:type="spellStart"/>
            <w:r>
              <w:t>mkdir</w:t>
            </w:r>
            <w:proofErr w:type="spellEnd"/>
            <w:r>
              <w:t xml:space="preserve"> </w:t>
            </w:r>
            <w:proofErr w:type="spellStart"/>
            <w:r w:rsidR="00CA2D2C">
              <w:t>onlinelog</w:t>
            </w:r>
            <w:proofErr w:type="spellEnd"/>
          </w:p>
        </w:tc>
      </w:tr>
    </w:tbl>
    <w:p w:rsidR="00376907" w:rsidRDefault="002C201C" w:rsidP="00685A19">
      <w:pPr>
        <w:pStyle w:val="ae"/>
        <w:numPr>
          <w:ilvl w:val="0"/>
          <w:numId w:val="10"/>
        </w:numPr>
        <w:ind w:firstLineChars="0"/>
        <w:rPr>
          <w:rFonts w:ascii="微软雅黑" w:eastAsia="微软雅黑" w:hAnsi="微软雅黑"/>
          <w:sz w:val="20"/>
        </w:rPr>
      </w:pPr>
      <w:r w:rsidRPr="00461318">
        <w:rPr>
          <w:rFonts w:ascii="微软雅黑" w:eastAsia="微软雅黑" w:hAnsi="微软雅黑" w:hint="eastAsia"/>
          <w:sz w:val="20"/>
        </w:rPr>
        <w:t>创建文件夹</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33201E" w:rsidTr="00852636">
        <w:trPr>
          <w:jc w:val="center"/>
        </w:trPr>
        <w:tc>
          <w:tcPr>
            <w:tcW w:w="0" w:type="auto"/>
            <w:shd w:val="clear" w:color="auto" w:fill="D9D9D9" w:themeFill="background1" w:themeFillShade="D9"/>
            <w:vAlign w:val="center"/>
          </w:tcPr>
          <w:p w:rsidR="0033201E" w:rsidRPr="00D30083" w:rsidRDefault="0033201E" w:rsidP="00852636">
            <w:pPr>
              <w:ind w:left="210" w:hangingChars="100" w:hanging="210"/>
            </w:pPr>
            <w:bookmarkStart w:id="86" w:name="_Hlk11159959"/>
            <w:proofErr w:type="spellStart"/>
            <w:r w:rsidRPr="0033201E">
              <w:t>mkdir</w:t>
            </w:r>
            <w:proofErr w:type="spellEnd"/>
            <w:r w:rsidRPr="0033201E">
              <w:t xml:space="preserve"> -p /app/oracle/admin/</w:t>
            </w:r>
            <w:proofErr w:type="spellStart"/>
            <w:r w:rsidR="00233963">
              <w:t>sgeclndb</w:t>
            </w:r>
            <w:r w:rsidRPr="0033201E">
              <w:t>dg</w:t>
            </w:r>
            <w:proofErr w:type="spellEnd"/>
            <w:r w:rsidRPr="0033201E">
              <w:t>/</w:t>
            </w:r>
            <w:proofErr w:type="spellStart"/>
            <w:r w:rsidRPr="0033201E">
              <w:t>adump</w:t>
            </w:r>
            <w:proofErr w:type="spellEnd"/>
          </w:p>
        </w:tc>
      </w:tr>
    </w:tbl>
    <w:p w:rsidR="00F71D91" w:rsidRDefault="00F71D91" w:rsidP="00685A19">
      <w:pPr>
        <w:pStyle w:val="ae"/>
        <w:numPr>
          <w:ilvl w:val="0"/>
          <w:numId w:val="10"/>
        </w:numPr>
        <w:ind w:firstLineChars="0"/>
        <w:rPr>
          <w:rFonts w:ascii="微软雅黑" w:eastAsia="微软雅黑" w:hAnsi="微软雅黑"/>
          <w:sz w:val="20"/>
        </w:rPr>
      </w:pPr>
      <w:bookmarkStart w:id="87" w:name="_Hlk10894119"/>
      <w:bookmarkEnd w:id="86"/>
      <w:r>
        <w:rPr>
          <w:rFonts w:ascii="微软雅黑" w:eastAsia="微软雅黑" w:hAnsi="微软雅黑" w:hint="eastAsia"/>
          <w:sz w:val="20"/>
        </w:rPr>
        <w:t>注意参数文件修改与核对</w:t>
      </w:r>
    </w:p>
    <w:p w:rsidR="00F71D91" w:rsidRPr="0033201E" w:rsidRDefault="00F71D91" w:rsidP="00685A19">
      <w:pPr>
        <w:pStyle w:val="ae"/>
        <w:numPr>
          <w:ilvl w:val="0"/>
          <w:numId w:val="10"/>
        </w:numPr>
        <w:ind w:firstLineChars="0"/>
        <w:rPr>
          <w:rFonts w:ascii="微软雅黑" w:eastAsia="微软雅黑" w:hAnsi="微软雅黑"/>
          <w:sz w:val="20"/>
        </w:rPr>
      </w:pPr>
      <w:r w:rsidRPr="0033201E">
        <w:rPr>
          <w:rFonts w:ascii="微软雅黑" w:eastAsia="微软雅黑" w:hAnsi="微软雅黑" w:hint="eastAsia"/>
          <w:sz w:val="20"/>
        </w:rPr>
        <w:t>注意两个节点的口令文件的权限，位置和命名</w:t>
      </w:r>
      <w:r w:rsidRPr="0033201E">
        <w:rPr>
          <w:rFonts w:ascii="微软雅黑" w:eastAsia="微软雅黑" w:hAnsi="微软雅黑"/>
          <w:sz w:val="20"/>
        </w:rPr>
        <w:t>orapw</w:t>
      </w:r>
      <w:r w:rsidR="00233963">
        <w:rPr>
          <w:rFonts w:ascii="微软雅黑" w:eastAsia="微软雅黑" w:hAnsi="微软雅黑"/>
          <w:sz w:val="20"/>
        </w:rPr>
        <w:t>sgeclndb</w:t>
      </w:r>
      <w:r w:rsidRPr="0033201E">
        <w:rPr>
          <w:rFonts w:ascii="微软雅黑" w:eastAsia="微软雅黑" w:hAnsi="微软雅黑"/>
          <w:sz w:val="20"/>
        </w:rPr>
        <w:t>dg1</w:t>
      </w:r>
      <w:r w:rsidRPr="0033201E">
        <w:rPr>
          <w:rFonts w:ascii="微软雅黑" w:eastAsia="微软雅黑" w:hAnsi="微软雅黑" w:hint="eastAsia"/>
          <w:sz w:val="20"/>
        </w:rPr>
        <w:t>/</w:t>
      </w:r>
      <w:r w:rsidRPr="0033201E">
        <w:rPr>
          <w:rFonts w:ascii="微软雅黑" w:eastAsia="微软雅黑" w:hAnsi="微软雅黑"/>
          <w:sz w:val="20"/>
        </w:rPr>
        <w:t>orapw</w:t>
      </w:r>
      <w:r w:rsidR="00233963">
        <w:rPr>
          <w:rFonts w:ascii="微软雅黑" w:eastAsia="微软雅黑" w:hAnsi="微软雅黑"/>
          <w:sz w:val="20"/>
        </w:rPr>
        <w:t>sgeclndb</w:t>
      </w:r>
      <w:r w:rsidRPr="0033201E">
        <w:rPr>
          <w:rFonts w:ascii="微软雅黑" w:eastAsia="微软雅黑" w:hAnsi="微软雅黑"/>
          <w:sz w:val="20"/>
        </w:rPr>
        <w:t>dg</w:t>
      </w:r>
      <w:r w:rsidRPr="0033201E">
        <w:rPr>
          <w:rFonts w:ascii="微软雅黑" w:eastAsia="微软雅黑" w:hAnsi="微软雅黑" w:hint="eastAsia"/>
          <w:sz w:val="20"/>
        </w:rPr>
        <w:t>2</w:t>
      </w:r>
    </w:p>
    <w:p w:rsidR="00F71D91" w:rsidRPr="009746B8" w:rsidRDefault="00F71D91" w:rsidP="00685A19">
      <w:pPr>
        <w:pStyle w:val="ae"/>
        <w:numPr>
          <w:ilvl w:val="0"/>
          <w:numId w:val="10"/>
        </w:numPr>
        <w:ind w:firstLineChars="0"/>
        <w:rPr>
          <w:rFonts w:ascii="微软雅黑" w:eastAsia="微软雅黑" w:hAnsi="微软雅黑"/>
          <w:sz w:val="20"/>
        </w:rPr>
      </w:pPr>
      <w:proofErr w:type="spellStart"/>
      <w:r>
        <w:rPr>
          <w:rFonts w:ascii="微软雅黑" w:eastAsia="微软雅黑" w:hAnsi="微软雅黑" w:hint="eastAsia"/>
          <w:sz w:val="20"/>
        </w:rPr>
        <w:t>tnsping</w:t>
      </w:r>
      <w:proofErr w:type="spellEnd"/>
      <w:r>
        <w:rPr>
          <w:rFonts w:ascii="微软雅黑" w:eastAsia="微软雅黑" w:hAnsi="微软雅黑"/>
          <w:sz w:val="20"/>
        </w:rPr>
        <w:t xml:space="preserve"> </w:t>
      </w:r>
      <w:proofErr w:type="spellStart"/>
      <w:r w:rsidR="00233963">
        <w:rPr>
          <w:rFonts w:ascii="微软雅黑" w:eastAsia="微软雅黑" w:hAnsi="微软雅黑" w:hint="eastAsia"/>
          <w:sz w:val="20"/>
        </w:rPr>
        <w:t>sgeclndb</w:t>
      </w:r>
      <w:proofErr w:type="spellEnd"/>
      <w:r w:rsidRPr="006F337A">
        <w:rPr>
          <w:rFonts w:ascii="微软雅黑" w:eastAsia="微软雅黑" w:hAnsi="微软雅黑" w:hint="eastAsia"/>
          <w:sz w:val="20"/>
        </w:rPr>
        <w:t>检查</w:t>
      </w:r>
      <w:r>
        <w:rPr>
          <w:rFonts w:ascii="微软雅黑" w:eastAsia="微软雅黑" w:hAnsi="微软雅黑" w:hint="eastAsia"/>
          <w:sz w:val="20"/>
        </w:rPr>
        <w:t>网络服务名是否ping通</w:t>
      </w:r>
    </w:p>
    <w:bookmarkEnd w:id="87"/>
    <w:p w:rsidR="00047149" w:rsidRPr="009D75C4" w:rsidRDefault="009D75C4" w:rsidP="009D75C4">
      <w:pPr>
        <w:pStyle w:val="2"/>
      </w:pPr>
      <w:r>
        <w:t xml:space="preserve"> </w:t>
      </w:r>
      <w:bookmarkStart w:id="88" w:name="_Toc11788457"/>
      <w:r w:rsidR="005A201F" w:rsidRPr="009D75C4">
        <w:rPr>
          <w:rFonts w:hint="eastAsia"/>
        </w:rPr>
        <w:t>创建</w:t>
      </w:r>
      <w:r w:rsidR="00077B4C" w:rsidRPr="009D75C4">
        <w:rPr>
          <w:rFonts w:hint="eastAsia"/>
        </w:rPr>
        <w:t>并恢复</w:t>
      </w:r>
      <w:r w:rsidR="005A201F" w:rsidRPr="009D75C4">
        <w:rPr>
          <w:rFonts w:hint="eastAsia"/>
        </w:rPr>
        <w:t>备库实例</w:t>
      </w:r>
      <w:bookmarkEnd w:id="88"/>
    </w:p>
    <w:p w:rsidR="00047149" w:rsidRDefault="00484396" w:rsidP="00D449D9">
      <w:pPr>
        <w:pStyle w:val="3"/>
      </w:pPr>
      <w:bookmarkStart w:id="89" w:name="_Toc11788459"/>
      <w:r>
        <w:rPr>
          <w:rFonts w:hint="eastAsia"/>
        </w:rPr>
        <w:t>恢复参数文件</w:t>
      </w:r>
      <w:bookmarkEnd w:id="89"/>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6E259D" w:rsidTr="00852636">
        <w:trPr>
          <w:jc w:val="center"/>
        </w:trPr>
        <w:tc>
          <w:tcPr>
            <w:tcW w:w="0" w:type="auto"/>
            <w:shd w:val="clear" w:color="auto" w:fill="D9D9D9" w:themeFill="background1" w:themeFillShade="D9"/>
            <w:vAlign w:val="center"/>
          </w:tcPr>
          <w:p w:rsidR="00484396" w:rsidRDefault="00484396" w:rsidP="006E259D">
            <w:pPr>
              <w:ind w:left="210" w:hangingChars="100" w:hanging="210"/>
            </w:pPr>
            <w:r w:rsidRPr="00484396">
              <w:t>[oracle@</w:t>
            </w:r>
            <w:r w:rsidR="00233963">
              <w:t>clnracdb</w:t>
            </w:r>
            <w:r w:rsidRPr="00484396">
              <w:t xml:space="preserve">1 </w:t>
            </w:r>
            <w:proofErr w:type="spellStart"/>
            <w:r w:rsidRPr="00484396">
              <w:t>dbs</w:t>
            </w:r>
            <w:proofErr w:type="spellEnd"/>
            <w:r w:rsidRPr="00484396">
              <w:t xml:space="preserve">]$ </w:t>
            </w:r>
            <w:proofErr w:type="spellStart"/>
            <w:r w:rsidRPr="00484396">
              <w:t>sqlplus</w:t>
            </w:r>
            <w:proofErr w:type="spellEnd"/>
            <w:r w:rsidRPr="00484396">
              <w:t xml:space="preserve"> / as </w:t>
            </w:r>
            <w:proofErr w:type="spellStart"/>
            <w:r w:rsidRPr="00484396">
              <w:t>sysdba</w:t>
            </w:r>
            <w:proofErr w:type="spellEnd"/>
          </w:p>
          <w:p w:rsidR="00484396" w:rsidRDefault="00484396" w:rsidP="001B1A50">
            <w:pPr>
              <w:ind w:left="210" w:hangingChars="100" w:hanging="210"/>
              <w:jc w:val="left"/>
            </w:pPr>
            <w:r w:rsidRPr="00484396">
              <w:t xml:space="preserve">SQL&gt; create </w:t>
            </w:r>
            <w:proofErr w:type="spellStart"/>
            <w:r w:rsidRPr="00484396">
              <w:t>spfile</w:t>
            </w:r>
            <w:proofErr w:type="spellEnd"/>
            <w:r w:rsidRPr="00484396">
              <w:t>='+DATA/</w:t>
            </w:r>
            <w:proofErr w:type="spellStart"/>
            <w:r w:rsidR="00233963">
              <w:t>sgeclndb</w:t>
            </w:r>
            <w:r w:rsidRPr="00484396">
              <w:t>dg</w:t>
            </w:r>
            <w:proofErr w:type="spellEnd"/>
            <w:r w:rsidRPr="00484396">
              <w:t>/</w:t>
            </w:r>
            <w:proofErr w:type="spellStart"/>
            <w:r w:rsidRPr="00484396">
              <w:t>spfile</w:t>
            </w:r>
            <w:r w:rsidR="00233963">
              <w:t>sgeclndb</w:t>
            </w:r>
            <w:r w:rsidRPr="00484396">
              <w:t>dg.ora</w:t>
            </w:r>
            <w:proofErr w:type="spellEnd"/>
            <w:r w:rsidRPr="00484396">
              <w:t xml:space="preserve">' from </w:t>
            </w:r>
            <w:proofErr w:type="spellStart"/>
            <w:r w:rsidRPr="00484396">
              <w:t>pfile</w:t>
            </w:r>
            <w:proofErr w:type="spellEnd"/>
            <w:r w:rsidRPr="00484396">
              <w:t>='/home/oracle/inspect/20190607/</w:t>
            </w:r>
            <w:proofErr w:type="spellStart"/>
            <w:r w:rsidRPr="00484396">
              <w:t>pfile.ora</w:t>
            </w:r>
            <w:proofErr w:type="spellEnd"/>
            <w:r w:rsidRPr="00484396">
              <w:t xml:space="preserve">'; </w:t>
            </w:r>
          </w:p>
          <w:p w:rsidR="00484396" w:rsidRDefault="00484396" w:rsidP="006E259D">
            <w:pPr>
              <w:ind w:left="210" w:hangingChars="100" w:hanging="210"/>
            </w:pPr>
            <w:r w:rsidRPr="00484396">
              <w:t>[oracle@</w:t>
            </w:r>
            <w:r w:rsidR="00233963">
              <w:t>clnracdb</w:t>
            </w:r>
            <w:r w:rsidRPr="00484396">
              <w:t xml:space="preserve">1 20190607]$ </w:t>
            </w:r>
            <w:proofErr w:type="spellStart"/>
            <w:r w:rsidRPr="00484396">
              <w:t>srvctl</w:t>
            </w:r>
            <w:proofErr w:type="spellEnd"/>
            <w:r w:rsidRPr="00484396">
              <w:t xml:space="preserve"> start database -d </w:t>
            </w:r>
            <w:proofErr w:type="spellStart"/>
            <w:r w:rsidR="00233963">
              <w:t>sgeclndb</w:t>
            </w:r>
            <w:r w:rsidRPr="00484396">
              <w:t>dg</w:t>
            </w:r>
            <w:proofErr w:type="spellEnd"/>
            <w:r w:rsidRPr="00484396">
              <w:t xml:space="preserve"> -o </w:t>
            </w:r>
            <w:proofErr w:type="spellStart"/>
            <w:r w:rsidRPr="00484396">
              <w:t>nomount</w:t>
            </w:r>
            <w:proofErr w:type="spellEnd"/>
          </w:p>
          <w:p w:rsidR="006E259D" w:rsidRPr="006E259D" w:rsidRDefault="006E259D" w:rsidP="006E259D">
            <w:pPr>
              <w:ind w:left="200" w:hangingChars="100" w:hanging="200"/>
              <w:rPr>
                <w:rFonts w:ascii="微软雅黑" w:eastAsia="微软雅黑" w:hAnsi="微软雅黑"/>
                <w:sz w:val="20"/>
              </w:rPr>
            </w:pPr>
            <w:r w:rsidRPr="006E259D">
              <w:rPr>
                <w:rFonts w:ascii="微软雅黑" w:eastAsia="微软雅黑" w:hAnsi="微软雅黑" w:hint="eastAsia"/>
                <w:sz w:val="20"/>
              </w:rPr>
              <w:t>#检查数据库是否使用</w:t>
            </w:r>
            <w:proofErr w:type="spellStart"/>
            <w:r w:rsidRPr="006E259D">
              <w:rPr>
                <w:rFonts w:ascii="微软雅黑" w:eastAsia="微软雅黑" w:hAnsi="微软雅黑" w:hint="eastAsia"/>
                <w:sz w:val="20"/>
              </w:rPr>
              <w:t>spfile</w:t>
            </w:r>
            <w:proofErr w:type="spellEnd"/>
            <w:r w:rsidRPr="006E259D">
              <w:rPr>
                <w:rFonts w:ascii="微软雅黑" w:eastAsia="微软雅黑" w:hAnsi="微软雅黑" w:hint="eastAsia"/>
                <w:sz w:val="20"/>
              </w:rPr>
              <w:t>启动及参数：</w:t>
            </w:r>
          </w:p>
          <w:p w:rsidR="006E259D" w:rsidRDefault="006E259D" w:rsidP="006E259D">
            <w:pPr>
              <w:ind w:left="210" w:hangingChars="100" w:hanging="210"/>
            </w:pPr>
            <w:r>
              <w:t xml:space="preserve">show parameter </w:t>
            </w:r>
            <w:proofErr w:type="spellStart"/>
            <w:r>
              <w:t>spfile</w:t>
            </w:r>
            <w:proofErr w:type="spellEnd"/>
          </w:p>
          <w:p w:rsidR="006E259D" w:rsidRDefault="006E259D" w:rsidP="006E259D">
            <w:pPr>
              <w:ind w:left="210" w:hangingChars="100" w:hanging="210"/>
            </w:pPr>
            <w:r>
              <w:t>show parameter name</w:t>
            </w:r>
          </w:p>
          <w:p w:rsidR="006E259D" w:rsidRDefault="006E259D" w:rsidP="006E259D">
            <w:pPr>
              <w:ind w:left="210" w:hangingChars="100" w:hanging="210"/>
            </w:pPr>
            <w:r>
              <w:lastRenderedPageBreak/>
              <w:t>show parameter standby</w:t>
            </w:r>
          </w:p>
          <w:p w:rsidR="006E259D" w:rsidRDefault="006E259D" w:rsidP="006E259D">
            <w:pPr>
              <w:ind w:left="210" w:hangingChars="100" w:hanging="210"/>
            </w:pPr>
            <w:r>
              <w:t>show parameter cluster</w:t>
            </w:r>
          </w:p>
          <w:p w:rsidR="006E259D" w:rsidRDefault="006E259D" w:rsidP="006E259D">
            <w:pPr>
              <w:ind w:left="210" w:hangingChars="100" w:hanging="210"/>
            </w:pPr>
            <w:r>
              <w:t xml:space="preserve">show parameter </w:t>
            </w:r>
            <w:proofErr w:type="spellStart"/>
            <w:r>
              <w:t>listerner</w:t>
            </w:r>
            <w:proofErr w:type="spellEnd"/>
          </w:p>
          <w:p w:rsidR="00484396" w:rsidRDefault="00484396" w:rsidP="006E259D">
            <w:pPr>
              <w:ind w:left="210" w:hangingChars="100" w:hanging="210"/>
            </w:pPr>
            <w:r>
              <w:rPr>
                <w:rFonts w:hint="eastAsia"/>
              </w:rPr>
              <w:t>show</w:t>
            </w:r>
            <w:r>
              <w:t xml:space="preserve"> parameter </w:t>
            </w:r>
            <w:proofErr w:type="spellStart"/>
            <w:r>
              <w:t>fal</w:t>
            </w:r>
            <w:proofErr w:type="spellEnd"/>
          </w:p>
          <w:p w:rsidR="00484396" w:rsidRDefault="00484396" w:rsidP="006E259D">
            <w:pPr>
              <w:ind w:left="210" w:hangingChars="100" w:hanging="210"/>
            </w:pPr>
            <w:r>
              <w:rPr>
                <w:rFonts w:hint="eastAsia"/>
              </w:rPr>
              <w:t>s</w:t>
            </w:r>
            <w:r>
              <w:t>how parameter manage</w:t>
            </w:r>
          </w:p>
          <w:p w:rsidR="00484396" w:rsidRDefault="00484396" w:rsidP="006E259D">
            <w:pPr>
              <w:ind w:left="210" w:hangingChars="100" w:hanging="210"/>
            </w:pPr>
            <w:r>
              <w:rPr>
                <w:rFonts w:hint="eastAsia"/>
              </w:rPr>
              <w:t>s</w:t>
            </w:r>
            <w:r>
              <w:t>how parameter convert</w:t>
            </w:r>
          </w:p>
          <w:p w:rsidR="00484396" w:rsidRPr="00D30083" w:rsidRDefault="00484396" w:rsidP="006E259D">
            <w:pPr>
              <w:ind w:left="210" w:hangingChars="100" w:hanging="210"/>
            </w:pPr>
            <w:r>
              <w:rPr>
                <w:rFonts w:hint="eastAsia"/>
              </w:rPr>
              <w:t>s</w:t>
            </w:r>
            <w:r>
              <w:t>how parameter log</w:t>
            </w:r>
          </w:p>
        </w:tc>
      </w:tr>
    </w:tbl>
    <w:p w:rsidR="00047149" w:rsidRDefault="00484396" w:rsidP="00D449D9">
      <w:pPr>
        <w:pStyle w:val="3"/>
      </w:pPr>
      <w:r>
        <w:rPr>
          <w:rFonts w:hint="eastAsia"/>
        </w:rPr>
        <w:lastRenderedPageBreak/>
        <w:t xml:space="preserve"> </w:t>
      </w:r>
      <w:bookmarkStart w:id="90" w:name="_Toc11788460"/>
      <w:r w:rsidR="004D2EAC" w:rsidRPr="009D75C4">
        <w:rPr>
          <w:rFonts w:hint="eastAsia"/>
        </w:rPr>
        <w:t>恢复控制文件</w:t>
      </w:r>
      <w:bookmarkEnd w:id="90"/>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A442A7" w:rsidTr="00852636">
        <w:trPr>
          <w:jc w:val="center"/>
        </w:trPr>
        <w:tc>
          <w:tcPr>
            <w:tcW w:w="0" w:type="auto"/>
            <w:shd w:val="clear" w:color="auto" w:fill="D9D9D9" w:themeFill="background1" w:themeFillShade="D9"/>
            <w:vAlign w:val="center"/>
          </w:tcPr>
          <w:p w:rsidR="00A442A7" w:rsidRDefault="00A442A7" w:rsidP="00A442A7">
            <w:pPr>
              <w:ind w:left="210" w:hangingChars="100" w:hanging="210"/>
            </w:pPr>
            <w:r w:rsidRPr="00A442A7">
              <w:t>[oracle@</w:t>
            </w:r>
            <w:r w:rsidR="00233963">
              <w:t>clnracdb</w:t>
            </w:r>
            <w:r w:rsidRPr="00A442A7">
              <w:t xml:space="preserve">1 20190607]$ </w:t>
            </w:r>
            <w:proofErr w:type="spellStart"/>
            <w:r w:rsidRPr="00A442A7">
              <w:t>rman</w:t>
            </w:r>
            <w:proofErr w:type="spellEnd"/>
            <w:r w:rsidRPr="00A442A7">
              <w:t xml:space="preserve"> target /</w:t>
            </w:r>
          </w:p>
          <w:p w:rsidR="00A442A7" w:rsidRDefault="00A442A7" w:rsidP="001B1A50">
            <w:pPr>
              <w:ind w:left="210" w:hangingChars="100" w:hanging="210"/>
              <w:jc w:val="left"/>
            </w:pPr>
            <w:r w:rsidRPr="00A442A7">
              <w:t xml:space="preserve">RMAN&gt; restore standby </w:t>
            </w:r>
            <w:proofErr w:type="spellStart"/>
            <w:r w:rsidRPr="00A442A7">
              <w:t>controlfile</w:t>
            </w:r>
            <w:proofErr w:type="spellEnd"/>
            <w:r w:rsidRPr="00A442A7">
              <w:t xml:space="preserve"> from '/backup/</w:t>
            </w:r>
            <w:proofErr w:type="spellStart"/>
            <w:r w:rsidRPr="00A442A7">
              <w:t>rmanfromsh</w:t>
            </w:r>
            <w:proofErr w:type="spellEnd"/>
            <w:r w:rsidRPr="00A442A7">
              <w:t>/</w:t>
            </w:r>
            <w:r w:rsidR="00233963">
              <w:t>clnracdb</w:t>
            </w:r>
            <w:r w:rsidRPr="00A442A7">
              <w:t>1_20190606/</w:t>
            </w:r>
            <w:proofErr w:type="spellStart"/>
            <w:r w:rsidRPr="00A442A7">
              <w:t>ctl_stand_con.ctl</w:t>
            </w:r>
            <w:proofErr w:type="spellEnd"/>
            <w:r w:rsidRPr="00A442A7">
              <w:t>';</w:t>
            </w:r>
          </w:p>
          <w:p w:rsidR="00A442A7" w:rsidRPr="00D30083" w:rsidRDefault="00A442A7" w:rsidP="00A442A7">
            <w:pPr>
              <w:ind w:left="210" w:hangingChars="100" w:hanging="210"/>
            </w:pPr>
            <w:r>
              <w:t>RMAN&gt; alter database mount;</w:t>
            </w:r>
          </w:p>
        </w:tc>
      </w:tr>
    </w:tbl>
    <w:p w:rsidR="00047149" w:rsidRPr="009D75C4" w:rsidRDefault="00A11F85" w:rsidP="00D449D9">
      <w:pPr>
        <w:pStyle w:val="3"/>
      </w:pPr>
      <w:r>
        <w:rPr>
          <w:rFonts w:hint="eastAsia"/>
        </w:rPr>
        <w:t xml:space="preserve"> </w:t>
      </w:r>
      <w:bookmarkStart w:id="91" w:name="_Toc11788461"/>
      <w:r w:rsidR="004D2EAC" w:rsidRPr="009D75C4">
        <w:rPr>
          <w:rFonts w:hint="eastAsia"/>
        </w:rPr>
        <w:t>恢复数据库</w:t>
      </w:r>
      <w:bookmarkEnd w:id="91"/>
    </w:p>
    <w:p w:rsidR="00FF410F" w:rsidRDefault="00FF410F" w:rsidP="00685A19">
      <w:pPr>
        <w:pStyle w:val="ae"/>
        <w:numPr>
          <w:ilvl w:val="0"/>
          <w:numId w:val="12"/>
        </w:numPr>
        <w:ind w:firstLineChars="0"/>
        <w:rPr>
          <w:rFonts w:ascii="微软雅黑" w:eastAsia="微软雅黑" w:hAnsi="微软雅黑"/>
          <w:sz w:val="20"/>
        </w:rPr>
      </w:pPr>
      <w:r w:rsidRPr="00A11F85">
        <w:rPr>
          <w:rFonts w:ascii="微软雅黑" w:eastAsia="微软雅黑" w:hAnsi="微软雅黑"/>
          <w:sz w:val="20"/>
        </w:rPr>
        <w:t>restore database</w:t>
      </w:r>
      <w:r w:rsidRPr="00A11F85">
        <w:rPr>
          <w:rFonts w:ascii="微软雅黑" w:eastAsia="微软雅黑" w:hAnsi="微软雅黑" w:hint="eastAsia"/>
          <w:sz w:val="20"/>
        </w:rPr>
        <w:t>前可以先关闭2节点</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A66CB3" w:rsidTr="00852636">
        <w:trPr>
          <w:jc w:val="center"/>
        </w:trPr>
        <w:tc>
          <w:tcPr>
            <w:tcW w:w="0" w:type="auto"/>
            <w:shd w:val="clear" w:color="auto" w:fill="D9D9D9" w:themeFill="background1" w:themeFillShade="D9"/>
            <w:vAlign w:val="center"/>
          </w:tcPr>
          <w:p w:rsidR="00A66CB3" w:rsidRDefault="00A66CB3" w:rsidP="00A66CB3">
            <w:pPr>
              <w:ind w:left="210" w:hangingChars="100" w:hanging="210"/>
            </w:pPr>
            <w:r>
              <w:t>RMAN&gt; catalog start with '/backup/</w:t>
            </w:r>
            <w:proofErr w:type="spellStart"/>
            <w:r>
              <w:t>rmanfromsh</w:t>
            </w:r>
            <w:proofErr w:type="spellEnd"/>
            <w:r>
              <w:t>/</w:t>
            </w:r>
            <w:r w:rsidR="00233963">
              <w:t>clnracdb</w:t>
            </w:r>
            <w:r>
              <w:t>1_20190606/';</w:t>
            </w:r>
          </w:p>
          <w:p w:rsidR="00A66CB3" w:rsidRDefault="00A66CB3" w:rsidP="00A66CB3">
            <w:pPr>
              <w:ind w:left="210" w:hangingChars="100" w:hanging="210"/>
            </w:pPr>
            <w:r>
              <w:t xml:space="preserve">RMAN&gt; crosscheck </w:t>
            </w:r>
            <w:proofErr w:type="spellStart"/>
            <w:r>
              <w:t>backupset</w:t>
            </w:r>
            <w:proofErr w:type="spellEnd"/>
            <w:r>
              <w:t>;</w:t>
            </w:r>
          </w:p>
          <w:p w:rsidR="00A66CB3" w:rsidRDefault="00A66CB3" w:rsidP="00A66CB3">
            <w:pPr>
              <w:ind w:left="210" w:hangingChars="100" w:hanging="210"/>
            </w:pPr>
            <w:r>
              <w:t xml:space="preserve">RMAN&gt; delete </w:t>
            </w:r>
            <w:proofErr w:type="spellStart"/>
            <w:r>
              <w:t>noprompt</w:t>
            </w:r>
            <w:proofErr w:type="spellEnd"/>
            <w:r>
              <w:t xml:space="preserve"> expired backup;</w:t>
            </w:r>
          </w:p>
          <w:p w:rsidR="00A66CB3" w:rsidRPr="00D30083" w:rsidRDefault="00A66CB3" w:rsidP="00A66CB3">
            <w:pPr>
              <w:ind w:left="210" w:hangingChars="100" w:hanging="210"/>
            </w:pPr>
            <w:r>
              <w:t>RMAN&gt; restore database;</w:t>
            </w:r>
          </w:p>
        </w:tc>
      </w:tr>
    </w:tbl>
    <w:p w:rsidR="00A36B3D" w:rsidRDefault="00A36B3D" w:rsidP="00685A19">
      <w:pPr>
        <w:pStyle w:val="ae"/>
        <w:numPr>
          <w:ilvl w:val="0"/>
          <w:numId w:val="12"/>
        </w:numPr>
        <w:ind w:firstLineChars="0"/>
        <w:rPr>
          <w:rFonts w:ascii="微软雅黑" w:eastAsia="微软雅黑" w:hAnsi="微软雅黑"/>
          <w:sz w:val="20"/>
        </w:rPr>
      </w:pPr>
      <w:r w:rsidRPr="00A11F85">
        <w:rPr>
          <w:rFonts w:ascii="微软雅黑" w:eastAsia="微软雅黑" w:hAnsi="微软雅黑" w:hint="eastAsia"/>
          <w:sz w:val="20"/>
        </w:rPr>
        <w:t>启动数据库到mount状态</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937A8E" w:rsidTr="00852636">
        <w:trPr>
          <w:jc w:val="center"/>
        </w:trPr>
        <w:tc>
          <w:tcPr>
            <w:tcW w:w="0" w:type="auto"/>
            <w:shd w:val="clear" w:color="auto" w:fill="D9D9D9" w:themeFill="background1" w:themeFillShade="D9"/>
            <w:vAlign w:val="center"/>
          </w:tcPr>
          <w:p w:rsidR="00937A8E" w:rsidRDefault="00937A8E" w:rsidP="00937A8E">
            <w:pPr>
              <w:ind w:left="210" w:hangingChars="100" w:hanging="210"/>
            </w:pPr>
            <w:bookmarkStart w:id="92" w:name="_Hlk11160963"/>
            <w:r>
              <w:t>[oracle@</w:t>
            </w:r>
            <w:r w:rsidR="00233963">
              <w:t>clnracdb</w:t>
            </w:r>
            <w:r>
              <w:t xml:space="preserve">1]$ </w:t>
            </w:r>
            <w:proofErr w:type="spellStart"/>
            <w:r>
              <w:t>srvctl</w:t>
            </w:r>
            <w:proofErr w:type="spellEnd"/>
            <w:r>
              <w:t xml:space="preserve"> stop database -d </w:t>
            </w:r>
            <w:proofErr w:type="spellStart"/>
            <w:r w:rsidR="00233963">
              <w:t>sgeclndb</w:t>
            </w:r>
            <w:r>
              <w:t>dg</w:t>
            </w:r>
            <w:proofErr w:type="spellEnd"/>
          </w:p>
          <w:p w:rsidR="00937A8E" w:rsidRPr="00D30083" w:rsidRDefault="00937A8E" w:rsidP="00937A8E">
            <w:pPr>
              <w:ind w:left="210" w:hangingChars="100" w:hanging="210"/>
            </w:pPr>
            <w:r>
              <w:t>[oracle@</w:t>
            </w:r>
            <w:r w:rsidR="00233963">
              <w:t>clnracdb</w:t>
            </w:r>
            <w:r>
              <w:t xml:space="preserve">1]$ </w:t>
            </w:r>
            <w:proofErr w:type="spellStart"/>
            <w:r>
              <w:t>srvctl</w:t>
            </w:r>
            <w:proofErr w:type="spellEnd"/>
            <w:r>
              <w:t xml:space="preserve"> start database -d </w:t>
            </w:r>
            <w:proofErr w:type="spellStart"/>
            <w:r w:rsidR="00233963">
              <w:t>sgeclndb</w:t>
            </w:r>
            <w:r>
              <w:t>dg</w:t>
            </w:r>
            <w:proofErr w:type="spellEnd"/>
            <w:r>
              <w:t xml:space="preserve"> -o mount</w:t>
            </w:r>
          </w:p>
        </w:tc>
      </w:tr>
    </w:tbl>
    <w:p w:rsidR="00364097" w:rsidRDefault="002F0916" w:rsidP="008963F9">
      <w:pPr>
        <w:pStyle w:val="3"/>
      </w:pPr>
      <w:bookmarkStart w:id="93" w:name="_Hlk531783105"/>
      <w:bookmarkEnd w:id="92"/>
      <w:r>
        <w:rPr>
          <w:rFonts w:hint="eastAsia"/>
        </w:rPr>
        <w:t xml:space="preserve"> </w:t>
      </w:r>
      <w:bookmarkStart w:id="94" w:name="_Toc11788462"/>
      <w:r w:rsidR="00037CCA" w:rsidRPr="009D75C4">
        <w:rPr>
          <w:rFonts w:hint="eastAsia"/>
        </w:rPr>
        <w:t>修改</w:t>
      </w:r>
      <w:r w:rsidR="00037CCA" w:rsidRPr="009D75C4">
        <w:rPr>
          <w:rFonts w:hint="eastAsia"/>
        </w:rPr>
        <w:t>cluster</w:t>
      </w:r>
      <w:r w:rsidR="00037CCA" w:rsidRPr="009D75C4">
        <w:rPr>
          <w:rFonts w:hint="eastAsia"/>
        </w:rPr>
        <w:t>参数</w:t>
      </w:r>
      <w:bookmarkEnd w:id="94"/>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937A8E" w:rsidTr="00852636">
        <w:trPr>
          <w:jc w:val="center"/>
        </w:trPr>
        <w:tc>
          <w:tcPr>
            <w:tcW w:w="0" w:type="auto"/>
            <w:shd w:val="clear" w:color="auto" w:fill="D9D9D9" w:themeFill="background1" w:themeFillShade="D9"/>
            <w:vAlign w:val="center"/>
          </w:tcPr>
          <w:p w:rsidR="00937A8E" w:rsidRDefault="00937A8E" w:rsidP="00937A8E">
            <w:pPr>
              <w:ind w:left="210" w:hangingChars="100" w:hanging="210"/>
            </w:pPr>
            <w:bookmarkStart w:id="95" w:name="_Hlk11160988"/>
            <w:r>
              <w:t xml:space="preserve">SQL&gt; alter system set </w:t>
            </w:r>
            <w:proofErr w:type="spellStart"/>
            <w:r>
              <w:t>cluster_database_instances</w:t>
            </w:r>
            <w:proofErr w:type="spellEnd"/>
            <w:r>
              <w:t>=2 scope=</w:t>
            </w:r>
            <w:proofErr w:type="spellStart"/>
            <w:r>
              <w:t>spfile</w:t>
            </w:r>
            <w:proofErr w:type="spellEnd"/>
            <w:r>
              <w:t>;</w:t>
            </w:r>
          </w:p>
          <w:p w:rsidR="00937A8E" w:rsidRPr="00D30083" w:rsidRDefault="00937A8E" w:rsidP="00937A8E">
            <w:pPr>
              <w:ind w:left="210" w:hangingChars="100" w:hanging="210"/>
            </w:pPr>
            <w:r>
              <w:t>System altered.</w:t>
            </w:r>
          </w:p>
        </w:tc>
      </w:tr>
    </w:tbl>
    <w:bookmarkEnd w:id="93"/>
    <w:bookmarkEnd w:id="95"/>
    <w:p w:rsidR="00047149" w:rsidRPr="009D75C4" w:rsidRDefault="00C50733" w:rsidP="009D75C4">
      <w:pPr>
        <w:pStyle w:val="2"/>
      </w:pPr>
      <w:r>
        <w:rPr>
          <w:rFonts w:hint="eastAsia"/>
        </w:rPr>
        <w:t xml:space="preserve"> </w:t>
      </w:r>
      <w:bookmarkStart w:id="96" w:name="_Toc11788463"/>
      <w:r w:rsidR="00E34E4C" w:rsidRPr="009D75C4">
        <w:rPr>
          <w:rFonts w:hint="eastAsia"/>
        </w:rPr>
        <w:t>创建</w:t>
      </w:r>
      <w:r w:rsidR="00E34E4C" w:rsidRPr="009D75C4">
        <w:rPr>
          <w:rFonts w:hint="eastAsia"/>
        </w:rPr>
        <w:t>standby</w:t>
      </w:r>
      <w:r w:rsidR="00E34E4C" w:rsidRPr="009D75C4">
        <w:t xml:space="preserve"> </w:t>
      </w:r>
      <w:r w:rsidR="00E34E4C" w:rsidRPr="009D75C4">
        <w:rPr>
          <w:rFonts w:hint="eastAsia"/>
        </w:rPr>
        <w:t>redo</w:t>
      </w:r>
      <w:bookmarkEnd w:id="96"/>
    </w:p>
    <w:p w:rsidR="00A45E3C" w:rsidRDefault="009D75C4" w:rsidP="00CB7A26">
      <w:pPr>
        <w:pStyle w:val="3"/>
      </w:pPr>
      <w:r>
        <w:rPr>
          <w:rFonts w:hint="eastAsia"/>
        </w:rPr>
        <w:t xml:space="preserve"> </w:t>
      </w:r>
      <w:bookmarkStart w:id="97" w:name="_Toc11788464"/>
      <w:r w:rsidR="00A45E3C" w:rsidRPr="009D75C4">
        <w:rPr>
          <w:rFonts w:hint="eastAsia"/>
        </w:rPr>
        <w:t>查看</w:t>
      </w:r>
      <w:r w:rsidR="00FD416B">
        <w:rPr>
          <w:rFonts w:hint="eastAsia"/>
        </w:rPr>
        <w:t>主</w:t>
      </w:r>
      <w:r w:rsidR="00A45E3C" w:rsidRPr="009D75C4">
        <w:rPr>
          <w:rFonts w:hint="eastAsia"/>
        </w:rPr>
        <w:t>库日志文件大小</w:t>
      </w:r>
      <w:bookmarkEnd w:id="97"/>
    </w:p>
    <w:p w:rsidR="0058318C" w:rsidRDefault="0058318C" w:rsidP="0058318C">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主/备库端操作</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6A239F" w:rsidTr="00852636">
        <w:trPr>
          <w:jc w:val="center"/>
        </w:trPr>
        <w:tc>
          <w:tcPr>
            <w:tcW w:w="0" w:type="auto"/>
            <w:shd w:val="clear" w:color="auto" w:fill="D9D9D9" w:themeFill="background1" w:themeFillShade="D9"/>
            <w:vAlign w:val="center"/>
          </w:tcPr>
          <w:p w:rsidR="006A239F" w:rsidRDefault="006A239F" w:rsidP="006A239F">
            <w:pPr>
              <w:ind w:left="210" w:hangingChars="100" w:hanging="210"/>
            </w:pPr>
            <w:bookmarkStart w:id="98" w:name="_Hlk11161626"/>
            <w:r>
              <w:lastRenderedPageBreak/>
              <w:t>col group# for 99</w:t>
            </w:r>
          </w:p>
          <w:p w:rsidR="006A239F" w:rsidRDefault="006A239F" w:rsidP="006A239F">
            <w:pPr>
              <w:ind w:left="210" w:hangingChars="100" w:hanging="210"/>
            </w:pPr>
            <w:r>
              <w:t>col thread# for 99</w:t>
            </w:r>
          </w:p>
          <w:p w:rsidR="006A239F" w:rsidRDefault="006A239F" w:rsidP="006A239F">
            <w:pPr>
              <w:ind w:left="210" w:hangingChars="100" w:hanging="210"/>
            </w:pPr>
            <w:r>
              <w:t xml:space="preserve">col member for 99 </w:t>
            </w:r>
          </w:p>
          <w:p w:rsidR="006A239F" w:rsidRDefault="006A239F" w:rsidP="006A239F">
            <w:pPr>
              <w:ind w:left="210" w:hangingChars="100" w:hanging="210"/>
            </w:pPr>
            <w:r>
              <w:t>col bytes for 99999999</w:t>
            </w:r>
          </w:p>
          <w:p w:rsidR="006A239F" w:rsidRDefault="006A239F" w:rsidP="006A239F">
            <w:pPr>
              <w:ind w:left="210" w:hangingChars="100" w:hanging="210"/>
            </w:pPr>
            <w:r>
              <w:t>col status for a10</w:t>
            </w:r>
          </w:p>
          <w:p w:rsidR="006A239F" w:rsidRDefault="006A239F" w:rsidP="006A239F">
            <w:pPr>
              <w:ind w:left="210" w:hangingChars="100" w:hanging="210"/>
            </w:pPr>
            <w:r>
              <w:t>col type for a20</w:t>
            </w:r>
          </w:p>
          <w:p w:rsidR="006A239F" w:rsidRDefault="006A239F" w:rsidP="006A239F">
            <w:pPr>
              <w:ind w:left="210" w:hangingChars="100" w:hanging="210"/>
            </w:pPr>
            <w:r>
              <w:t xml:space="preserve">set </w:t>
            </w:r>
            <w:proofErr w:type="spellStart"/>
            <w:r>
              <w:t>linesize</w:t>
            </w:r>
            <w:proofErr w:type="spellEnd"/>
            <w:r>
              <w:t xml:space="preserve"> 200</w:t>
            </w:r>
          </w:p>
          <w:p w:rsidR="006A239F" w:rsidRDefault="006A239F" w:rsidP="006A239F">
            <w:pPr>
              <w:ind w:left="210" w:hangingChars="100" w:hanging="210"/>
            </w:pPr>
            <w:r>
              <w:t xml:space="preserve">set </w:t>
            </w:r>
            <w:proofErr w:type="spellStart"/>
            <w:r>
              <w:t>pagesize</w:t>
            </w:r>
            <w:proofErr w:type="spellEnd"/>
            <w:r>
              <w:t xml:space="preserve"> 100</w:t>
            </w:r>
          </w:p>
          <w:p w:rsidR="006A239F" w:rsidRDefault="006A239F" w:rsidP="006A239F">
            <w:pPr>
              <w:ind w:left="210" w:hangingChars="100" w:hanging="210"/>
            </w:pPr>
            <w:r>
              <w:t>SELECT L.GROUP#, L.THREAD#, LF.MEMBER, L.BYTES/1024/1024, L.STATUS, LF.TYPE</w:t>
            </w:r>
          </w:p>
          <w:p w:rsidR="006A239F" w:rsidRDefault="006A239F" w:rsidP="006A239F">
            <w:pPr>
              <w:ind w:left="210" w:hangingChars="100" w:hanging="210"/>
            </w:pPr>
            <w:r>
              <w:t xml:space="preserve">  FROM V$LOG L, V$LOGFILE LF</w:t>
            </w:r>
          </w:p>
          <w:p w:rsidR="006A239F" w:rsidRPr="00D30083" w:rsidRDefault="006A239F" w:rsidP="006A239F">
            <w:pPr>
              <w:ind w:left="210" w:hangingChars="100" w:hanging="210"/>
            </w:pPr>
            <w:r>
              <w:t xml:space="preserve"> WHERE L.GROUP# = LF.GROUP#</w:t>
            </w:r>
            <w:r>
              <w:rPr>
                <w:rFonts w:hint="eastAsia"/>
              </w:rPr>
              <w:t>;</w:t>
            </w:r>
          </w:p>
        </w:tc>
      </w:tr>
    </w:tbl>
    <w:bookmarkEnd w:id="98"/>
    <w:p w:rsidR="00A45E3C" w:rsidRDefault="002F0916" w:rsidP="00CB7A26">
      <w:pPr>
        <w:pStyle w:val="3"/>
      </w:pPr>
      <w:r>
        <w:rPr>
          <w:rFonts w:hint="eastAsia"/>
        </w:rPr>
        <w:t xml:space="preserve"> </w:t>
      </w:r>
      <w:bookmarkStart w:id="99" w:name="_Toc11788465"/>
      <w:r w:rsidR="003E003E" w:rsidRPr="009D75C4">
        <w:rPr>
          <w:rFonts w:hint="eastAsia"/>
        </w:rPr>
        <w:t>创建</w:t>
      </w:r>
      <w:r w:rsidR="003E003E" w:rsidRPr="009D75C4">
        <w:rPr>
          <w:rFonts w:hint="eastAsia"/>
        </w:rPr>
        <w:t>standby</w:t>
      </w:r>
      <w:r w:rsidR="003E003E" w:rsidRPr="009D75C4">
        <w:rPr>
          <w:rFonts w:hint="eastAsia"/>
        </w:rPr>
        <w:t>日志组</w:t>
      </w:r>
      <w:bookmarkEnd w:id="99"/>
    </w:p>
    <w:p w:rsidR="002F0916" w:rsidRDefault="002F0916" w:rsidP="00A315A5">
      <w:pPr>
        <w:rPr>
          <w:rFonts w:ascii="微软雅黑" w:eastAsia="微软雅黑" w:hAnsi="微软雅黑"/>
          <w:color w:val="FF0000"/>
          <w:sz w:val="24"/>
          <w:szCs w:val="24"/>
        </w:rPr>
      </w:pPr>
      <w:bookmarkStart w:id="100" w:name="_Hlk531783142"/>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若数据库已经有standby</w:t>
      </w:r>
      <w:r>
        <w:rPr>
          <w:rFonts w:ascii="微软雅黑" w:eastAsia="微软雅黑" w:hAnsi="微软雅黑"/>
          <w:color w:val="FF0000"/>
          <w:sz w:val="24"/>
          <w:szCs w:val="24"/>
        </w:rPr>
        <w:t xml:space="preserve"> </w:t>
      </w:r>
      <w:r>
        <w:rPr>
          <w:rFonts w:ascii="微软雅黑" w:eastAsia="微软雅黑" w:hAnsi="微软雅黑" w:hint="eastAsia"/>
          <w:color w:val="FF0000"/>
          <w:sz w:val="24"/>
          <w:szCs w:val="24"/>
        </w:rPr>
        <w:t>log的信息，</w:t>
      </w:r>
      <w:r w:rsidR="00A315A5">
        <w:rPr>
          <w:rFonts w:ascii="微软雅黑" w:eastAsia="微软雅黑" w:hAnsi="微软雅黑" w:hint="eastAsia"/>
          <w:color w:val="FF0000"/>
          <w:sz w:val="24"/>
          <w:szCs w:val="24"/>
        </w:rPr>
        <w:t>主</w:t>
      </w:r>
      <w:r>
        <w:rPr>
          <w:rFonts w:ascii="微软雅黑" w:eastAsia="微软雅黑" w:hAnsi="微软雅黑" w:hint="eastAsia"/>
          <w:color w:val="FF0000"/>
          <w:sz w:val="24"/>
          <w:szCs w:val="24"/>
        </w:rPr>
        <w:t>备库可不用重新删除添加</w:t>
      </w:r>
      <w:r w:rsidR="009D7203">
        <w:rPr>
          <w:rFonts w:ascii="微软雅黑" w:eastAsia="微软雅黑" w:hAnsi="微软雅黑" w:hint="eastAsia"/>
          <w:color w:val="FF0000"/>
          <w:sz w:val="24"/>
          <w:szCs w:val="24"/>
        </w:rPr>
        <w:t>。</w:t>
      </w:r>
      <w:r w:rsidR="00A315A5">
        <w:rPr>
          <w:rFonts w:ascii="微软雅黑" w:eastAsia="微软雅黑" w:hAnsi="微软雅黑" w:hint="eastAsia"/>
          <w:color w:val="FF0000"/>
          <w:sz w:val="24"/>
          <w:szCs w:val="24"/>
        </w:rPr>
        <w:t>即</w:t>
      </w:r>
      <w:r w:rsidR="00A315A5" w:rsidRPr="00A315A5">
        <w:rPr>
          <w:rFonts w:ascii="微软雅黑" w:eastAsia="微软雅黑" w:hAnsi="微软雅黑" w:hint="eastAsia"/>
          <w:b/>
          <w:bCs/>
          <w:color w:val="FF0000"/>
          <w:sz w:val="24"/>
          <w:szCs w:val="24"/>
        </w:rPr>
        <w:t>忽略</w:t>
      </w:r>
      <w:r w:rsidR="00A315A5">
        <w:rPr>
          <w:rFonts w:ascii="微软雅黑" w:eastAsia="微软雅黑" w:hAnsi="微软雅黑" w:hint="eastAsia"/>
          <w:color w:val="FF0000"/>
          <w:sz w:val="24"/>
          <w:szCs w:val="24"/>
        </w:rPr>
        <w:t>该步骤。</w:t>
      </w:r>
      <w:r w:rsidR="009D7203">
        <w:rPr>
          <w:rFonts w:ascii="微软雅黑" w:eastAsia="微软雅黑" w:hAnsi="微软雅黑" w:hint="eastAsia"/>
          <w:color w:val="FF0000"/>
          <w:sz w:val="24"/>
          <w:szCs w:val="24"/>
        </w:rPr>
        <w:t>以下为主备库均无standby</w:t>
      </w:r>
      <w:r w:rsidR="009D7203">
        <w:rPr>
          <w:rFonts w:ascii="微软雅黑" w:eastAsia="微软雅黑" w:hAnsi="微软雅黑"/>
          <w:color w:val="FF0000"/>
          <w:sz w:val="24"/>
          <w:szCs w:val="24"/>
        </w:rPr>
        <w:t xml:space="preserve"> </w:t>
      </w:r>
      <w:r w:rsidR="009D7203">
        <w:rPr>
          <w:rFonts w:ascii="微软雅黑" w:eastAsia="微软雅黑" w:hAnsi="微软雅黑" w:hint="eastAsia"/>
          <w:color w:val="FF0000"/>
          <w:sz w:val="24"/>
          <w:szCs w:val="24"/>
        </w:rPr>
        <w:t>log情况下操作。</w:t>
      </w:r>
    </w:p>
    <w:p w:rsidR="00EA216B" w:rsidRPr="00F355FB" w:rsidRDefault="00EA216B" w:rsidP="00EA216B">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355FB">
        <w:rPr>
          <w:rFonts w:hAnsi="宋体"/>
          <w:color w:val="000000"/>
          <w:szCs w:val="24"/>
        </w:rPr>
        <w:t>select group#,</w:t>
      </w:r>
      <w:proofErr w:type="spellStart"/>
      <w:r w:rsidRPr="00F355FB">
        <w:rPr>
          <w:rFonts w:hAnsi="宋体"/>
          <w:color w:val="000000"/>
          <w:szCs w:val="24"/>
        </w:rPr>
        <w:t>status,type,member</w:t>
      </w:r>
      <w:proofErr w:type="spellEnd"/>
      <w:r w:rsidRPr="00F355FB">
        <w:rPr>
          <w:rFonts w:hAnsi="宋体"/>
          <w:color w:val="000000"/>
          <w:szCs w:val="24"/>
        </w:rPr>
        <w:t xml:space="preserve"> from </w:t>
      </w:r>
      <w:proofErr w:type="spellStart"/>
      <w:r w:rsidRPr="00F355FB">
        <w:rPr>
          <w:rFonts w:hAnsi="宋体"/>
          <w:color w:val="000000"/>
          <w:szCs w:val="24"/>
        </w:rPr>
        <w:t>v$logfile</w:t>
      </w:r>
      <w:proofErr w:type="spellEnd"/>
      <w:r w:rsidRPr="00F355FB">
        <w:rPr>
          <w:rFonts w:hAnsi="宋体"/>
          <w:color w:val="000000"/>
          <w:szCs w:val="24"/>
        </w:rPr>
        <w:t>;</w:t>
      </w:r>
    </w:p>
    <w:p w:rsidR="00A048C1" w:rsidRDefault="00EA216B" w:rsidP="00EA216B">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8963F9">
        <w:rPr>
          <w:rFonts w:hAnsi="宋体"/>
          <w:color w:val="000000"/>
          <w:szCs w:val="24"/>
        </w:rPr>
        <w:t>Alter database drop standby logfile group 5;</w:t>
      </w:r>
    </w:p>
    <w:p w:rsidR="00A048C1" w:rsidRPr="008963F9" w:rsidRDefault="00A048C1" w:rsidP="00A048C1">
      <w:pPr>
        <w:pBdr>
          <w:top w:val="single" w:sz="4" w:space="1" w:color="auto"/>
          <w:left w:val="single" w:sz="4" w:space="4" w:color="auto"/>
          <w:bottom w:val="single" w:sz="4" w:space="1" w:color="auto"/>
          <w:right w:val="single" w:sz="4" w:space="4" w:color="auto"/>
        </w:pBdr>
        <w:shd w:val="clear" w:color="auto" w:fill="E0E0E0"/>
        <w:ind w:firstLine="420"/>
        <w:rPr>
          <w:rFonts w:hAnsi="宋体"/>
          <w:color w:val="000000"/>
          <w:szCs w:val="24"/>
        </w:rPr>
      </w:pPr>
      <w:r w:rsidRPr="008963F9">
        <w:rPr>
          <w:rFonts w:hAnsi="宋体"/>
          <w:color w:val="000000"/>
          <w:szCs w:val="24"/>
        </w:rPr>
        <w:t>…</w:t>
      </w:r>
      <w:r w:rsidRPr="008963F9">
        <w:rPr>
          <w:rFonts w:hAnsi="宋体"/>
          <w:color w:val="000000"/>
          <w:szCs w:val="24"/>
        </w:rPr>
        <w:t xml:space="preserve"> </w:t>
      </w:r>
    </w:p>
    <w:p w:rsidR="004C5A3D" w:rsidRPr="00FD416B" w:rsidRDefault="004C5A3D" w:rsidP="00685A19">
      <w:pPr>
        <w:pStyle w:val="ae"/>
        <w:numPr>
          <w:ilvl w:val="0"/>
          <w:numId w:val="13"/>
        </w:numPr>
        <w:ind w:firstLineChars="0"/>
        <w:rPr>
          <w:rFonts w:ascii="微软雅黑" w:eastAsia="微软雅黑" w:hAnsi="微软雅黑"/>
          <w:sz w:val="20"/>
        </w:rPr>
      </w:pPr>
      <w:r w:rsidRPr="00FD416B">
        <w:rPr>
          <w:rFonts w:ascii="微软雅黑" w:eastAsia="微软雅黑" w:hAnsi="微软雅黑" w:hint="eastAsia"/>
          <w:sz w:val="20"/>
        </w:rPr>
        <w:t>添加</w:t>
      </w:r>
      <w:r w:rsidR="00FD416B" w:rsidRPr="00FD416B">
        <w:rPr>
          <w:rFonts w:ascii="微软雅黑" w:eastAsia="微软雅黑" w:hAnsi="微软雅黑" w:hint="eastAsia"/>
          <w:b/>
          <w:bCs/>
          <w:color w:val="FF0000"/>
          <w:sz w:val="20"/>
        </w:rPr>
        <w:t>主</w:t>
      </w:r>
      <w:r w:rsidRPr="00FD416B">
        <w:rPr>
          <w:rFonts w:ascii="微软雅黑" w:eastAsia="微软雅黑" w:hAnsi="微软雅黑" w:hint="eastAsia"/>
          <w:b/>
          <w:bCs/>
          <w:color w:val="FF0000"/>
          <w:sz w:val="20"/>
        </w:rPr>
        <w:t>备库</w:t>
      </w:r>
      <w:r w:rsidRPr="00FD416B">
        <w:rPr>
          <w:rFonts w:ascii="微软雅黑" w:eastAsia="微软雅黑" w:hAnsi="微软雅黑" w:hint="eastAsia"/>
          <w:sz w:val="20"/>
        </w:rPr>
        <w:t>端两节点的standby日志组</w:t>
      </w:r>
    </w:p>
    <w:p w:rsidR="00FD416B" w:rsidRDefault="00FD416B" w:rsidP="00FD416B">
      <w:pPr>
        <w:pStyle w:val="ae"/>
        <w:ind w:left="360" w:firstLineChars="0" w:firstLine="0"/>
        <w:rPr>
          <w:rFonts w:ascii="微软雅黑" w:eastAsia="微软雅黑" w:hAnsi="微软雅黑"/>
          <w:sz w:val="20"/>
        </w:rPr>
      </w:pPr>
      <w:r>
        <w:rPr>
          <w:rFonts w:ascii="微软雅黑" w:eastAsia="微软雅黑" w:hAnsi="微软雅黑" w:hint="eastAsia"/>
          <w:sz w:val="20"/>
        </w:rPr>
        <w:t>添加规则：</w:t>
      </w:r>
    </w:p>
    <w:p w:rsidR="00FD416B" w:rsidRDefault="00BE78AB" w:rsidP="00BE78AB">
      <w:pPr>
        <w:ind w:firstLineChars="400" w:firstLine="800"/>
        <w:rPr>
          <w:rFonts w:ascii="微软雅黑" w:eastAsia="微软雅黑" w:hAnsi="微软雅黑"/>
          <w:sz w:val="20"/>
        </w:rPr>
      </w:pPr>
      <w:r w:rsidRPr="00BE78AB">
        <w:rPr>
          <w:rFonts w:ascii="微软雅黑" w:eastAsia="微软雅黑" w:hAnsi="微软雅黑" w:hint="eastAsia"/>
          <w:sz w:val="20"/>
        </w:rPr>
        <w:t>s</w:t>
      </w:r>
      <w:r w:rsidR="00FD416B" w:rsidRPr="00BE78AB">
        <w:rPr>
          <w:rFonts w:ascii="微软雅黑" w:eastAsia="微软雅黑" w:hAnsi="微软雅黑"/>
          <w:sz w:val="20"/>
        </w:rPr>
        <w:t>tandby redo log组数公式 &gt;= (每个instance日志组个数+1)*instance个数</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BF5B9B" w:rsidTr="00852636">
        <w:trPr>
          <w:jc w:val="center"/>
        </w:trPr>
        <w:tc>
          <w:tcPr>
            <w:tcW w:w="0" w:type="auto"/>
            <w:shd w:val="clear" w:color="auto" w:fill="D9D9D9" w:themeFill="background1" w:themeFillShade="D9"/>
            <w:vAlign w:val="center"/>
          </w:tcPr>
          <w:p w:rsidR="00BF5B9B" w:rsidRDefault="00BF5B9B" w:rsidP="00BF5B9B">
            <w:pPr>
              <w:ind w:left="210" w:hangingChars="100" w:hanging="210"/>
            </w:pPr>
            <w:r>
              <w:t>alter database add standby logfile thread 1 group 20 ('+DATA','+ARCH') size 1024M;</w:t>
            </w:r>
          </w:p>
          <w:p w:rsidR="00BF5B9B" w:rsidRDefault="00BF5B9B" w:rsidP="00BF5B9B">
            <w:pPr>
              <w:ind w:left="210" w:hangingChars="100" w:hanging="210"/>
            </w:pPr>
            <w:r>
              <w:t>alter database add standby logfile thread 1 group 21 ('+DATA','+ARCH') size 1024M;</w:t>
            </w:r>
          </w:p>
          <w:p w:rsidR="00BF5B9B" w:rsidRDefault="00BF5B9B" w:rsidP="00BF5B9B">
            <w:pPr>
              <w:ind w:left="210" w:hangingChars="100" w:hanging="210"/>
            </w:pPr>
            <w:r>
              <w:t>alter database add standby logfile thread 1 group 22 ('+DATA','+ARCH') size 1024M;</w:t>
            </w:r>
          </w:p>
          <w:p w:rsidR="00BF5B9B" w:rsidRDefault="00BF5B9B" w:rsidP="00BF5B9B">
            <w:pPr>
              <w:ind w:left="210" w:hangingChars="100" w:hanging="210"/>
            </w:pPr>
            <w:r>
              <w:t>alter database add standby logfile thread 1 group 23 ('+DATA','+ARCH') size 1024M;</w:t>
            </w:r>
          </w:p>
          <w:p w:rsidR="00BF5B9B" w:rsidRDefault="00BF5B9B" w:rsidP="00BF5B9B">
            <w:pPr>
              <w:ind w:left="210" w:hangingChars="100" w:hanging="210"/>
            </w:pPr>
            <w:r>
              <w:t>alter database add standby logfile thread 1 group 24 ('+DATA','+ARCH') size 1024M;</w:t>
            </w:r>
          </w:p>
          <w:p w:rsidR="00BF5B9B" w:rsidRDefault="00BF5B9B" w:rsidP="00BF5B9B">
            <w:pPr>
              <w:ind w:left="210" w:hangingChars="100" w:hanging="210"/>
            </w:pPr>
            <w:r>
              <w:t>alter database add standby logfile thread 1 group 25 ('+DATA','+ARCH') size 1024M;</w:t>
            </w:r>
          </w:p>
          <w:p w:rsidR="00BF5B9B" w:rsidRDefault="00BF5B9B" w:rsidP="00BF5B9B">
            <w:pPr>
              <w:ind w:left="210" w:hangingChars="100" w:hanging="210"/>
            </w:pPr>
            <w:r>
              <w:t>alter database add standby logfile thread 2 group 26 ('+DATA','+ARCH') size 1024M;</w:t>
            </w:r>
          </w:p>
          <w:p w:rsidR="00BF5B9B" w:rsidRDefault="00BF5B9B" w:rsidP="00BF5B9B">
            <w:pPr>
              <w:ind w:left="210" w:hangingChars="100" w:hanging="210"/>
            </w:pPr>
            <w:r>
              <w:t>alter database add standby logfile thread 2 group 27 ('+DATA','+ARCH') size 1024M;</w:t>
            </w:r>
          </w:p>
          <w:p w:rsidR="00BF5B9B" w:rsidRDefault="00BF5B9B" w:rsidP="00BF5B9B">
            <w:pPr>
              <w:ind w:left="210" w:hangingChars="100" w:hanging="210"/>
            </w:pPr>
            <w:r>
              <w:t>alter database add standby logfile thread 2 group 28 ('+DATA','+ARCH') size 1024M;</w:t>
            </w:r>
          </w:p>
          <w:p w:rsidR="00BF5B9B" w:rsidRDefault="00BF5B9B" w:rsidP="00BF5B9B">
            <w:pPr>
              <w:ind w:left="210" w:hangingChars="100" w:hanging="210"/>
            </w:pPr>
            <w:r>
              <w:t>alter database add standby logfile thread 2 group 29 ('+DATA','+ARCH') size 1024M;</w:t>
            </w:r>
          </w:p>
          <w:p w:rsidR="00BF5B9B" w:rsidRDefault="00BF5B9B" w:rsidP="00BF5B9B">
            <w:pPr>
              <w:ind w:left="210" w:hangingChars="100" w:hanging="210"/>
            </w:pPr>
            <w:r>
              <w:t>alter database add standby logfile thread 2 group 30 ('+DATA','+ARCH') size 1024M;</w:t>
            </w:r>
          </w:p>
          <w:p w:rsidR="00BF5B9B" w:rsidRPr="00D30083" w:rsidRDefault="00BF5B9B" w:rsidP="00BF5B9B">
            <w:pPr>
              <w:ind w:left="210" w:hangingChars="100" w:hanging="210"/>
            </w:pPr>
            <w:r>
              <w:t>alter database add standby logfile thread 2 group 31 ('+DATA','+ARCH') size 1024M;</w:t>
            </w:r>
          </w:p>
        </w:tc>
      </w:tr>
    </w:tbl>
    <w:bookmarkEnd w:id="100"/>
    <w:p w:rsidR="00653CED" w:rsidRDefault="00653CED" w:rsidP="00653CED">
      <w:pPr>
        <w:pStyle w:val="3"/>
      </w:pPr>
      <w:r>
        <w:rPr>
          <w:rFonts w:hint="eastAsia"/>
        </w:rPr>
        <w:lastRenderedPageBreak/>
        <w:t xml:space="preserve"> </w:t>
      </w:r>
      <w:bookmarkStart w:id="101" w:name="_Toc11788466"/>
      <w:r w:rsidRPr="009D75C4">
        <w:rPr>
          <w:rFonts w:hint="eastAsia"/>
        </w:rPr>
        <w:t>备库介质恢复</w:t>
      </w:r>
      <w:bookmarkEnd w:id="101"/>
    </w:p>
    <w:p w:rsidR="001D6653" w:rsidRPr="00FD416B" w:rsidRDefault="001D6653" w:rsidP="001D6653">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使用节点1开启</w:t>
      </w:r>
      <w:proofErr w:type="spellStart"/>
      <w:r>
        <w:rPr>
          <w:rFonts w:ascii="微软雅黑" w:eastAsia="微软雅黑" w:hAnsi="微软雅黑" w:hint="eastAsia"/>
          <w:color w:val="FF0000"/>
          <w:sz w:val="24"/>
          <w:szCs w:val="24"/>
        </w:rPr>
        <w:t>mrp</w:t>
      </w:r>
      <w:proofErr w:type="spellEnd"/>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653CED" w:rsidTr="00852636">
        <w:trPr>
          <w:jc w:val="center"/>
        </w:trPr>
        <w:tc>
          <w:tcPr>
            <w:tcW w:w="0" w:type="auto"/>
            <w:shd w:val="clear" w:color="auto" w:fill="D9D9D9" w:themeFill="background1" w:themeFillShade="D9"/>
            <w:vAlign w:val="center"/>
          </w:tcPr>
          <w:p w:rsidR="00653CED" w:rsidRDefault="00653CED" w:rsidP="00852636">
            <w:pPr>
              <w:ind w:left="210" w:hangingChars="100" w:hanging="210"/>
            </w:pPr>
            <w:r>
              <w:t xml:space="preserve">alter database recover managed standby database using current logfile </w:t>
            </w:r>
          </w:p>
          <w:p w:rsidR="00653CED" w:rsidRPr="00D30083" w:rsidRDefault="00653CED" w:rsidP="00852636">
            <w:pPr>
              <w:ind w:left="210" w:hangingChars="100" w:hanging="210"/>
            </w:pPr>
            <w:r>
              <w:t xml:space="preserve">disconnect from session </w:t>
            </w:r>
            <w:proofErr w:type="spellStart"/>
            <w:r>
              <w:t>nodelay</w:t>
            </w:r>
            <w:proofErr w:type="spellEnd"/>
            <w:r>
              <w:t>;</w:t>
            </w:r>
          </w:p>
        </w:tc>
      </w:tr>
    </w:tbl>
    <w:p w:rsidR="003E003E" w:rsidRDefault="00A315A5" w:rsidP="00CB7A26">
      <w:pPr>
        <w:pStyle w:val="3"/>
      </w:pPr>
      <w:r>
        <w:rPr>
          <w:rFonts w:hint="eastAsia"/>
        </w:rPr>
        <w:t xml:space="preserve"> </w:t>
      </w:r>
      <w:bookmarkStart w:id="102" w:name="_Toc11788467"/>
      <w:r w:rsidR="002B2B98" w:rsidRPr="009D75C4">
        <w:rPr>
          <w:rFonts w:hint="eastAsia"/>
        </w:rPr>
        <w:t>开启日志投递</w:t>
      </w:r>
      <w:bookmarkEnd w:id="102"/>
    </w:p>
    <w:p w:rsidR="0058318C" w:rsidRPr="00FD416B" w:rsidRDefault="0058318C" w:rsidP="0058318C">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主库端操作</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643674" w:rsidTr="00852636">
        <w:trPr>
          <w:jc w:val="center"/>
        </w:trPr>
        <w:tc>
          <w:tcPr>
            <w:tcW w:w="0" w:type="auto"/>
            <w:shd w:val="clear" w:color="auto" w:fill="D9D9D9" w:themeFill="background1" w:themeFillShade="D9"/>
            <w:vAlign w:val="center"/>
          </w:tcPr>
          <w:p w:rsidR="00643674" w:rsidRDefault="00643674" w:rsidP="00643674">
            <w:pPr>
              <w:ind w:left="210" w:hangingChars="100" w:hanging="210"/>
            </w:pPr>
            <w:bookmarkStart w:id="103" w:name="_Hlk11161895"/>
            <w:r>
              <w:t xml:space="preserve">alter system set log_archive_dest_state_3='enable' scope=both </w:t>
            </w:r>
            <w:proofErr w:type="spellStart"/>
            <w:r>
              <w:t>sid</w:t>
            </w:r>
            <w:proofErr w:type="spellEnd"/>
            <w:r>
              <w:t>=</w:t>
            </w:r>
            <w:r w:rsidRPr="00A442A7">
              <w:t>'</w:t>
            </w:r>
            <w:r>
              <w:t>*</w:t>
            </w:r>
            <w:r w:rsidRPr="00A442A7">
              <w:t>'</w:t>
            </w:r>
            <w:r>
              <w:t>;</w:t>
            </w:r>
          </w:p>
          <w:p w:rsidR="00643674" w:rsidRPr="00D30083" w:rsidRDefault="00643674" w:rsidP="00643674">
            <w:pPr>
              <w:ind w:left="210" w:hangingChars="100" w:hanging="210"/>
            </w:pPr>
            <w:r>
              <w:t>alter system switch logfile;</w:t>
            </w:r>
          </w:p>
        </w:tc>
      </w:tr>
    </w:tbl>
    <w:bookmarkEnd w:id="103"/>
    <w:p w:rsidR="00B2000D" w:rsidRPr="009D75C4" w:rsidRDefault="00EE1D05" w:rsidP="009D75C4">
      <w:pPr>
        <w:pStyle w:val="2"/>
      </w:pPr>
      <w:r>
        <w:rPr>
          <w:rFonts w:hint="eastAsia"/>
        </w:rPr>
        <w:t xml:space="preserve"> </w:t>
      </w:r>
      <w:bookmarkStart w:id="104" w:name="_Toc11788468"/>
      <w:r w:rsidR="00A270E9" w:rsidRPr="009D75C4">
        <w:rPr>
          <w:rFonts w:hint="eastAsia"/>
        </w:rPr>
        <w:t>备库添加相关资源</w:t>
      </w:r>
      <w:bookmarkEnd w:id="104"/>
    </w:p>
    <w:p w:rsidR="00B62B2D" w:rsidRDefault="00653CED" w:rsidP="00B62B2D">
      <w:pPr>
        <w:pStyle w:val="3"/>
      </w:pPr>
      <w:r>
        <w:rPr>
          <w:rFonts w:hint="eastAsia"/>
        </w:rPr>
        <w:t xml:space="preserve"> </w:t>
      </w:r>
      <w:bookmarkStart w:id="105" w:name="_Toc11788469"/>
      <w:r w:rsidR="00B62B2D">
        <w:rPr>
          <w:rFonts w:hint="eastAsia"/>
        </w:rPr>
        <w:t>将库添加到</w:t>
      </w:r>
      <w:r w:rsidR="00B62B2D">
        <w:rPr>
          <w:rFonts w:hint="eastAsia"/>
        </w:rPr>
        <w:t>C</w:t>
      </w:r>
      <w:r w:rsidR="00B62B2D">
        <w:t>RS</w:t>
      </w:r>
      <w:r w:rsidR="00B62B2D">
        <w:rPr>
          <w:rFonts w:hint="eastAsia"/>
        </w:rPr>
        <w:t>资源</w:t>
      </w:r>
    </w:p>
    <w:p w:rsidR="00B62B2D" w:rsidRPr="00531B31" w:rsidRDefault="00B62B2D" w:rsidP="00B62B2D">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531B31">
        <w:rPr>
          <w:rFonts w:hAnsi="宋体" w:hint="eastAsia"/>
          <w:color w:val="000000"/>
          <w:sz w:val="20"/>
        </w:rPr>
        <w:t>/app/11.2.0/grid/bin/</w:t>
      </w:r>
      <w:proofErr w:type="spellStart"/>
      <w:r w:rsidRPr="00531B31">
        <w:rPr>
          <w:rFonts w:hAnsi="宋体" w:hint="eastAsia"/>
          <w:color w:val="000000"/>
          <w:sz w:val="20"/>
        </w:rPr>
        <w:t>srvctl</w:t>
      </w:r>
      <w:proofErr w:type="spellEnd"/>
      <w:r w:rsidRPr="00531B31">
        <w:rPr>
          <w:rFonts w:hAnsi="宋体" w:hint="eastAsia"/>
          <w:color w:val="000000"/>
          <w:sz w:val="20"/>
        </w:rPr>
        <w:t xml:space="preserve"> add database -d </w:t>
      </w:r>
      <w:proofErr w:type="spellStart"/>
      <w:r w:rsidRPr="00531B31">
        <w:rPr>
          <w:rFonts w:hAnsi="宋体" w:hint="eastAsia"/>
          <w:color w:val="000000"/>
          <w:sz w:val="20"/>
        </w:rPr>
        <w:t>sgeclndbdg</w:t>
      </w:r>
      <w:proofErr w:type="spellEnd"/>
      <w:r w:rsidRPr="00531B31">
        <w:rPr>
          <w:rFonts w:hAnsi="宋体" w:hint="eastAsia"/>
          <w:color w:val="000000"/>
          <w:sz w:val="20"/>
        </w:rPr>
        <w:t xml:space="preserve"> -n </w:t>
      </w:r>
      <w:proofErr w:type="spellStart"/>
      <w:r w:rsidRPr="00531B31">
        <w:rPr>
          <w:rFonts w:hAnsi="宋体" w:hint="eastAsia"/>
          <w:color w:val="000000"/>
          <w:sz w:val="20"/>
        </w:rPr>
        <w:t>sgeclndb</w:t>
      </w:r>
      <w:proofErr w:type="spellEnd"/>
      <w:r w:rsidRPr="00531B31">
        <w:rPr>
          <w:rFonts w:hAnsi="宋体" w:hint="eastAsia"/>
          <w:color w:val="000000"/>
          <w:sz w:val="20"/>
        </w:rPr>
        <w:t xml:space="preserve"> -o /app/oracle/product/11.2.0/db_1 -p +DATA/</w:t>
      </w:r>
      <w:proofErr w:type="spellStart"/>
      <w:r w:rsidRPr="00531B31">
        <w:rPr>
          <w:rFonts w:hAnsi="宋体" w:hint="eastAsia"/>
          <w:color w:val="000000"/>
          <w:sz w:val="20"/>
        </w:rPr>
        <w:t>sgeclndbdg</w:t>
      </w:r>
      <w:proofErr w:type="spellEnd"/>
      <w:r w:rsidRPr="00531B31">
        <w:rPr>
          <w:rFonts w:hAnsi="宋体" w:hint="eastAsia"/>
          <w:color w:val="000000"/>
          <w:sz w:val="20"/>
        </w:rPr>
        <w:t>/</w:t>
      </w:r>
      <w:proofErr w:type="spellStart"/>
      <w:r w:rsidRPr="00531B31">
        <w:rPr>
          <w:rFonts w:hAnsi="宋体" w:hint="eastAsia"/>
          <w:color w:val="000000"/>
          <w:sz w:val="20"/>
        </w:rPr>
        <w:t>spfilesgeclndbdg.ora</w:t>
      </w:r>
      <w:proofErr w:type="spellEnd"/>
      <w:r w:rsidRPr="00531B31">
        <w:rPr>
          <w:rFonts w:hAnsi="宋体" w:hint="eastAsia"/>
          <w:color w:val="000000"/>
          <w:sz w:val="20"/>
        </w:rPr>
        <w:t xml:space="preserve"> -r </w:t>
      </w:r>
      <w:proofErr w:type="spellStart"/>
      <w:r w:rsidRPr="00531B31">
        <w:rPr>
          <w:rFonts w:hAnsi="宋体" w:hint="eastAsia"/>
          <w:color w:val="000000"/>
          <w:sz w:val="20"/>
        </w:rPr>
        <w:t>physical_standby</w:t>
      </w:r>
      <w:proofErr w:type="spellEnd"/>
      <w:r w:rsidRPr="00531B31">
        <w:rPr>
          <w:rFonts w:hAnsi="宋体" w:hint="eastAsia"/>
          <w:color w:val="000000"/>
          <w:sz w:val="20"/>
        </w:rPr>
        <w:t xml:space="preserve"> -a DATA</w:t>
      </w:r>
      <w:r w:rsidRPr="0057660C">
        <w:rPr>
          <w:rFonts w:hAnsi="宋体"/>
          <w:color w:val="000000"/>
          <w:sz w:val="20"/>
        </w:rPr>
        <w:t>,ARCH</w:t>
      </w:r>
    </w:p>
    <w:p w:rsidR="00B62B2D" w:rsidRPr="00531B31" w:rsidRDefault="00B62B2D" w:rsidP="00B62B2D">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531B31">
        <w:rPr>
          <w:rFonts w:hAnsi="宋体" w:hint="eastAsia"/>
          <w:color w:val="000000"/>
          <w:sz w:val="20"/>
        </w:rPr>
        <w:t>/app/11.2.0/grid/bin/</w:t>
      </w:r>
      <w:proofErr w:type="spellStart"/>
      <w:r w:rsidRPr="00531B31">
        <w:rPr>
          <w:rFonts w:hAnsi="宋体" w:hint="eastAsia"/>
          <w:color w:val="000000"/>
          <w:sz w:val="20"/>
        </w:rPr>
        <w:t>srvctl</w:t>
      </w:r>
      <w:proofErr w:type="spellEnd"/>
      <w:r w:rsidRPr="00531B31">
        <w:rPr>
          <w:rFonts w:hAnsi="宋体" w:hint="eastAsia"/>
          <w:color w:val="000000"/>
          <w:sz w:val="20"/>
        </w:rPr>
        <w:t xml:space="preserve"> add instance -d </w:t>
      </w:r>
      <w:proofErr w:type="spellStart"/>
      <w:r w:rsidRPr="00531B31">
        <w:rPr>
          <w:rFonts w:hAnsi="宋体" w:hint="eastAsia"/>
          <w:color w:val="000000"/>
          <w:sz w:val="20"/>
        </w:rPr>
        <w:t>sgeclndbdg</w:t>
      </w:r>
      <w:proofErr w:type="spellEnd"/>
      <w:r w:rsidRPr="00531B31">
        <w:rPr>
          <w:rFonts w:hAnsi="宋体" w:hint="eastAsia"/>
          <w:color w:val="000000"/>
          <w:sz w:val="20"/>
        </w:rPr>
        <w:t xml:space="preserve"> -</w:t>
      </w:r>
      <w:proofErr w:type="spellStart"/>
      <w:r w:rsidRPr="00531B31">
        <w:rPr>
          <w:rFonts w:hAnsi="宋体" w:hint="eastAsia"/>
          <w:color w:val="000000"/>
          <w:sz w:val="20"/>
        </w:rPr>
        <w:t>i</w:t>
      </w:r>
      <w:proofErr w:type="spellEnd"/>
      <w:r w:rsidRPr="00531B31">
        <w:rPr>
          <w:rFonts w:hAnsi="宋体" w:hint="eastAsia"/>
          <w:color w:val="000000"/>
          <w:sz w:val="20"/>
        </w:rPr>
        <w:t xml:space="preserve"> sgeclndbdg1 -n clnracdb1</w:t>
      </w:r>
    </w:p>
    <w:p w:rsidR="00B62B2D" w:rsidRPr="00CA5917" w:rsidRDefault="00B62B2D" w:rsidP="00B62B2D">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531B31">
        <w:rPr>
          <w:rFonts w:hAnsi="宋体" w:hint="eastAsia"/>
          <w:color w:val="000000"/>
          <w:sz w:val="20"/>
        </w:rPr>
        <w:t>/app/11.2.0/grid/bin/</w:t>
      </w:r>
      <w:proofErr w:type="spellStart"/>
      <w:r w:rsidRPr="00531B31">
        <w:rPr>
          <w:rFonts w:hAnsi="宋体" w:hint="eastAsia"/>
          <w:color w:val="000000"/>
          <w:sz w:val="20"/>
        </w:rPr>
        <w:t>srvctl</w:t>
      </w:r>
      <w:proofErr w:type="spellEnd"/>
      <w:r w:rsidRPr="00531B31">
        <w:rPr>
          <w:rFonts w:hAnsi="宋体" w:hint="eastAsia"/>
          <w:color w:val="000000"/>
          <w:sz w:val="20"/>
        </w:rPr>
        <w:t xml:space="preserve"> add instance -d </w:t>
      </w:r>
      <w:proofErr w:type="spellStart"/>
      <w:r w:rsidRPr="00531B31">
        <w:rPr>
          <w:rFonts w:hAnsi="宋体" w:hint="eastAsia"/>
          <w:color w:val="000000"/>
          <w:sz w:val="20"/>
        </w:rPr>
        <w:t>sgeclndbdg</w:t>
      </w:r>
      <w:proofErr w:type="spellEnd"/>
      <w:r w:rsidRPr="00531B31">
        <w:rPr>
          <w:rFonts w:hAnsi="宋体" w:hint="eastAsia"/>
          <w:color w:val="000000"/>
          <w:sz w:val="20"/>
        </w:rPr>
        <w:t xml:space="preserve"> -</w:t>
      </w:r>
      <w:proofErr w:type="spellStart"/>
      <w:r w:rsidRPr="00531B31">
        <w:rPr>
          <w:rFonts w:hAnsi="宋体" w:hint="eastAsia"/>
          <w:color w:val="000000"/>
          <w:sz w:val="20"/>
        </w:rPr>
        <w:t>i</w:t>
      </w:r>
      <w:proofErr w:type="spellEnd"/>
      <w:r w:rsidRPr="00531B31">
        <w:rPr>
          <w:rFonts w:hAnsi="宋体" w:hint="eastAsia"/>
          <w:color w:val="000000"/>
          <w:sz w:val="20"/>
        </w:rPr>
        <w:t xml:space="preserve"> sgeclndbdg2 -n clnracdb2</w:t>
      </w:r>
    </w:p>
    <w:p w:rsidR="00B62B2D" w:rsidRPr="00B62B2D" w:rsidRDefault="00B62B2D" w:rsidP="00B62B2D"/>
    <w:p w:rsidR="00B62B2D" w:rsidRPr="00B62B2D" w:rsidRDefault="004F0461" w:rsidP="00B62B2D">
      <w:pPr>
        <w:pStyle w:val="3"/>
      </w:pPr>
      <w:r w:rsidRPr="009D75C4">
        <w:rPr>
          <w:rFonts w:hint="eastAsia"/>
        </w:rPr>
        <w:t>新增服务名到</w:t>
      </w:r>
      <w:r w:rsidRPr="009D75C4">
        <w:rPr>
          <w:rFonts w:hint="eastAsia"/>
        </w:rPr>
        <w:t>CRS</w:t>
      </w:r>
      <w:r w:rsidRPr="009D75C4">
        <w:rPr>
          <w:rFonts w:hint="eastAsia"/>
        </w:rPr>
        <w:t>资源</w:t>
      </w:r>
      <w:bookmarkEnd w:id="105"/>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1D6653" w:rsidTr="00852636">
        <w:trPr>
          <w:jc w:val="center"/>
        </w:trPr>
        <w:tc>
          <w:tcPr>
            <w:tcW w:w="0" w:type="auto"/>
            <w:shd w:val="clear" w:color="auto" w:fill="D9D9D9" w:themeFill="background1" w:themeFillShade="D9"/>
            <w:vAlign w:val="center"/>
          </w:tcPr>
          <w:p w:rsidR="001D6653" w:rsidRPr="001D6653" w:rsidRDefault="001D6653" w:rsidP="00852636">
            <w:pPr>
              <w:ind w:left="210" w:hangingChars="100" w:hanging="210"/>
            </w:pPr>
            <w:bookmarkStart w:id="106" w:name="_Hlk11162405"/>
            <w:proofErr w:type="spellStart"/>
            <w:r w:rsidRPr="001D6653">
              <w:t>srvctl</w:t>
            </w:r>
            <w:proofErr w:type="spellEnd"/>
            <w:r w:rsidRPr="001D6653">
              <w:t xml:space="preserve"> add service -d </w:t>
            </w:r>
            <w:proofErr w:type="spellStart"/>
            <w:r w:rsidR="00233963">
              <w:t>sgeclndb</w:t>
            </w:r>
            <w:r w:rsidRPr="001D6653">
              <w:t>dg</w:t>
            </w:r>
            <w:proofErr w:type="spellEnd"/>
            <w:r w:rsidRPr="001D6653">
              <w:t xml:space="preserve"> -s </w:t>
            </w:r>
            <w:proofErr w:type="spellStart"/>
            <w:r w:rsidR="0099659D">
              <w:t>sgecln</w:t>
            </w:r>
            <w:proofErr w:type="spellEnd"/>
            <w:r w:rsidRPr="001D6653">
              <w:t xml:space="preserve"> -r </w:t>
            </w:r>
            <w:r w:rsidR="00233963">
              <w:t>sgeclndb</w:t>
            </w:r>
            <w:r w:rsidRPr="001D6653">
              <w:t xml:space="preserve">dg2 -a </w:t>
            </w:r>
            <w:r w:rsidR="00233963">
              <w:t>sgeclndb</w:t>
            </w:r>
            <w:r w:rsidRPr="001D6653">
              <w:t>dg1 -P BASIC -m BASIC -e SELECT -w 5 -z 3 -l PRIMARY,SNAPSHOT_STANDBY</w:t>
            </w:r>
          </w:p>
        </w:tc>
      </w:tr>
    </w:tbl>
    <w:bookmarkEnd w:id="106"/>
    <w:p w:rsidR="00CF46CD" w:rsidRDefault="001D6653" w:rsidP="00CB7A26">
      <w:pPr>
        <w:pStyle w:val="3"/>
      </w:pPr>
      <w:r>
        <w:rPr>
          <w:rFonts w:hint="eastAsia"/>
        </w:rPr>
        <w:t xml:space="preserve"> </w:t>
      </w:r>
      <w:bookmarkStart w:id="107" w:name="_Toc11788470"/>
      <w:r w:rsidR="00CF46CD" w:rsidRPr="009D75C4">
        <w:rPr>
          <w:rFonts w:hint="eastAsia"/>
        </w:rPr>
        <w:t>查看服务资源状态</w:t>
      </w:r>
      <w:bookmarkEnd w:id="107"/>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294D98" w:rsidTr="00852636">
        <w:trPr>
          <w:jc w:val="center"/>
        </w:trPr>
        <w:tc>
          <w:tcPr>
            <w:tcW w:w="0" w:type="auto"/>
            <w:shd w:val="clear" w:color="auto" w:fill="D9D9D9" w:themeFill="background1" w:themeFillShade="D9"/>
            <w:vAlign w:val="center"/>
          </w:tcPr>
          <w:p w:rsidR="00294D98" w:rsidRPr="00294D98" w:rsidRDefault="00294D98" w:rsidP="00294D98">
            <w:pPr>
              <w:ind w:left="210" w:hangingChars="100" w:hanging="210"/>
            </w:pPr>
            <w:r>
              <w:t>/app/11.2.0/grid/bin/</w:t>
            </w:r>
            <w:proofErr w:type="spellStart"/>
            <w:r>
              <w:t>crsctl</w:t>
            </w:r>
            <w:proofErr w:type="spellEnd"/>
            <w:r>
              <w:t xml:space="preserve"> stat res -t</w:t>
            </w:r>
          </w:p>
        </w:tc>
      </w:tr>
    </w:tbl>
    <w:p w:rsidR="00E63938" w:rsidRPr="009D75C4" w:rsidRDefault="00EE1D05" w:rsidP="009D75C4">
      <w:pPr>
        <w:pStyle w:val="2"/>
      </w:pPr>
      <w:r>
        <w:rPr>
          <w:rFonts w:hint="eastAsia"/>
        </w:rPr>
        <w:lastRenderedPageBreak/>
        <w:t xml:space="preserve"> </w:t>
      </w:r>
      <w:bookmarkStart w:id="108" w:name="_Toc11788471"/>
      <w:r w:rsidR="001D6653">
        <w:rPr>
          <w:rFonts w:hint="eastAsia"/>
        </w:rPr>
        <w:t>同步状态检查</w:t>
      </w:r>
      <w:bookmarkEnd w:id="108"/>
    </w:p>
    <w:p w:rsidR="00EE1D05" w:rsidRDefault="00380EA9" w:rsidP="00EE1D05">
      <w:pPr>
        <w:pStyle w:val="3"/>
      </w:pPr>
      <w:r>
        <w:rPr>
          <w:rFonts w:hint="eastAsia"/>
        </w:rPr>
        <w:t xml:space="preserve"> </w:t>
      </w:r>
      <w:bookmarkStart w:id="109" w:name="_Toc11788472"/>
      <w:r w:rsidR="00920086">
        <w:rPr>
          <w:rFonts w:hint="eastAsia"/>
        </w:rPr>
        <w:t>查看</w:t>
      </w:r>
      <w:r w:rsidR="00EE1D05">
        <w:rPr>
          <w:rFonts w:hint="eastAsia"/>
        </w:rPr>
        <w:t>备库</w:t>
      </w:r>
      <w:r w:rsidR="00920086">
        <w:rPr>
          <w:rFonts w:hint="eastAsia"/>
        </w:rPr>
        <w:t>警告日志</w:t>
      </w:r>
      <w:bookmarkEnd w:id="109"/>
    </w:p>
    <w:p w:rsidR="00EE1D05" w:rsidRPr="00EE1D05" w:rsidRDefault="00EE1D05" w:rsidP="00EE1D05">
      <w:pPr>
        <w:rPr>
          <w:rFonts w:ascii="微软雅黑" w:eastAsia="微软雅黑" w:hAnsi="微软雅黑"/>
          <w:sz w:val="20"/>
        </w:rPr>
      </w:pPr>
      <w:r w:rsidRPr="00EE1D05">
        <w:rPr>
          <w:rFonts w:ascii="微软雅黑" w:eastAsia="微软雅黑" w:hAnsi="微软雅黑" w:hint="eastAsia"/>
          <w:sz w:val="20"/>
        </w:rPr>
        <w:t>略。</w:t>
      </w:r>
    </w:p>
    <w:p w:rsidR="00E63938" w:rsidRDefault="00380EA9" w:rsidP="004C0047">
      <w:pPr>
        <w:pStyle w:val="3"/>
      </w:pPr>
      <w:r>
        <w:t xml:space="preserve"> </w:t>
      </w:r>
      <w:bookmarkStart w:id="110" w:name="_Toc11788473"/>
      <w:proofErr w:type="spellStart"/>
      <w:r w:rsidR="00782E8B">
        <w:rPr>
          <w:rFonts w:hint="eastAsia"/>
        </w:rPr>
        <w:t>mrp</w:t>
      </w:r>
      <w:proofErr w:type="spellEnd"/>
      <w:r w:rsidR="00782E8B">
        <w:rPr>
          <w:rFonts w:hint="eastAsia"/>
        </w:rPr>
        <w:t>进程状态检查</w:t>
      </w:r>
      <w:bookmarkEnd w:id="110"/>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782E8B" w:rsidTr="00852636">
        <w:trPr>
          <w:jc w:val="center"/>
        </w:trPr>
        <w:tc>
          <w:tcPr>
            <w:tcW w:w="0" w:type="auto"/>
            <w:shd w:val="clear" w:color="auto" w:fill="D9D9D9" w:themeFill="background1" w:themeFillShade="D9"/>
            <w:vAlign w:val="center"/>
          </w:tcPr>
          <w:p w:rsidR="00782E8B" w:rsidRPr="00294D98" w:rsidRDefault="00782E8B" w:rsidP="00852636">
            <w:pPr>
              <w:ind w:left="210" w:hangingChars="100" w:hanging="210"/>
            </w:pPr>
            <w:r w:rsidRPr="00782E8B">
              <w:t xml:space="preserve">select </w:t>
            </w:r>
            <w:proofErr w:type="spellStart"/>
            <w:r w:rsidRPr="00782E8B">
              <w:t>inst_id,process,status,thread#,sequence#,block</w:t>
            </w:r>
            <w:proofErr w:type="spellEnd"/>
            <w:r w:rsidRPr="00782E8B">
              <w:t xml:space="preserve"># from </w:t>
            </w:r>
            <w:proofErr w:type="spellStart"/>
            <w:r w:rsidRPr="00782E8B">
              <w:t>gv$managed_standby</w:t>
            </w:r>
            <w:proofErr w:type="spellEnd"/>
            <w:r w:rsidRPr="00782E8B">
              <w:t xml:space="preserve"> where PROCESS like 'MRP%';</w:t>
            </w:r>
          </w:p>
        </w:tc>
      </w:tr>
    </w:tbl>
    <w:p w:rsidR="004C0047" w:rsidRDefault="00380EA9" w:rsidP="004C0047">
      <w:pPr>
        <w:pStyle w:val="3"/>
      </w:pPr>
      <w:r>
        <w:rPr>
          <w:rFonts w:hint="eastAsia"/>
        </w:rPr>
        <w:t xml:space="preserve"> </w:t>
      </w:r>
      <w:bookmarkStart w:id="111" w:name="_Toc11788474"/>
      <w:r w:rsidR="004C0047">
        <w:rPr>
          <w:rFonts w:hint="eastAsia"/>
        </w:rPr>
        <w:t>外部归档文件处理</w:t>
      </w:r>
      <w:bookmarkEnd w:id="111"/>
    </w:p>
    <w:p w:rsidR="00165975" w:rsidRPr="004C0047" w:rsidRDefault="00165975" w:rsidP="004C0047">
      <w:pPr>
        <w:rPr>
          <w:rFonts w:ascii="微软雅黑" w:eastAsia="微软雅黑" w:hAnsi="微软雅黑"/>
          <w:sz w:val="20"/>
        </w:rPr>
      </w:pPr>
      <w:r w:rsidRPr="004C0047">
        <w:rPr>
          <w:rFonts w:ascii="微软雅黑" w:eastAsia="微软雅黑" w:hAnsi="微软雅黑" w:hint="eastAsia"/>
          <w:sz w:val="20"/>
        </w:rPr>
        <w:t>注意</w:t>
      </w:r>
      <w:r w:rsidR="004C0047" w:rsidRPr="004C0047">
        <w:rPr>
          <w:rFonts w:ascii="微软雅黑" w:eastAsia="微软雅黑" w:hAnsi="微软雅黑" w:hint="eastAsia"/>
          <w:sz w:val="20"/>
        </w:rPr>
        <w:t>：</w:t>
      </w:r>
      <w:r w:rsidRPr="004C0047">
        <w:rPr>
          <w:rFonts w:ascii="微软雅黑" w:eastAsia="微软雅黑" w:hAnsi="微软雅黑" w:hint="eastAsia"/>
          <w:sz w:val="20"/>
        </w:rPr>
        <w:t>外部存档日志文件空间，如空间不足请及时删除(</w:t>
      </w:r>
      <w:r w:rsidRPr="004C0047">
        <w:rPr>
          <w:rFonts w:ascii="微软雅黑" w:eastAsia="微软雅黑" w:hAnsi="微软雅黑" w:hint="eastAsia"/>
          <w:b/>
          <w:bCs/>
          <w:sz w:val="20"/>
        </w:rPr>
        <w:t>文档 ID</w:t>
      </w:r>
      <w:r w:rsidRPr="004C0047">
        <w:rPr>
          <w:rFonts w:ascii="微软雅黑" w:eastAsia="微软雅黑" w:hAnsi="微软雅黑" w:hint="eastAsia"/>
          <w:sz w:val="20"/>
        </w:rPr>
        <w:t xml:space="preserve"> </w:t>
      </w:r>
      <w:r w:rsidRPr="004C0047">
        <w:rPr>
          <w:rFonts w:ascii="微软雅黑" w:eastAsia="微软雅黑" w:hAnsi="微软雅黑" w:hint="eastAsia"/>
          <w:b/>
          <w:bCs/>
          <w:sz w:val="20"/>
        </w:rPr>
        <w:t>1617965.1</w:t>
      </w:r>
      <w:r w:rsidRPr="004C0047">
        <w:rPr>
          <w:rFonts w:ascii="微软雅黑" w:eastAsia="微软雅黑" w:hAnsi="微软雅黑"/>
          <w:sz w:val="20"/>
        </w:rPr>
        <w:t>)</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782E8B" w:rsidTr="00852636">
        <w:trPr>
          <w:jc w:val="center"/>
        </w:trPr>
        <w:tc>
          <w:tcPr>
            <w:tcW w:w="0" w:type="auto"/>
            <w:shd w:val="clear" w:color="auto" w:fill="D9D9D9" w:themeFill="background1" w:themeFillShade="D9"/>
            <w:vAlign w:val="center"/>
          </w:tcPr>
          <w:p w:rsidR="00782E8B" w:rsidRDefault="00782E8B" w:rsidP="00782E8B">
            <w:pPr>
              <w:ind w:left="210" w:hangingChars="100" w:hanging="210"/>
            </w:pPr>
            <w:r>
              <w:t>SQL&gt;select * from V$FLASH_RECOVERY_AREA_USAGE;</w:t>
            </w:r>
          </w:p>
          <w:p w:rsidR="00782E8B" w:rsidRDefault="00782E8B" w:rsidP="00782E8B">
            <w:pPr>
              <w:ind w:left="210" w:hangingChars="100" w:hanging="210"/>
            </w:pPr>
          </w:p>
          <w:p w:rsidR="00782E8B" w:rsidRPr="00294D98" w:rsidRDefault="00782E8B" w:rsidP="00782E8B">
            <w:pPr>
              <w:ind w:left="210" w:hangingChars="100" w:hanging="210"/>
            </w:pPr>
            <w:r>
              <w:t xml:space="preserve">RMAN&gt;delete foreign </w:t>
            </w:r>
            <w:proofErr w:type="spellStart"/>
            <w:r>
              <w:t>archivelog</w:t>
            </w:r>
            <w:proofErr w:type="spellEnd"/>
            <w:r>
              <w:t xml:space="preserve"> all;</w:t>
            </w:r>
          </w:p>
        </w:tc>
      </w:tr>
    </w:tbl>
    <w:p w:rsidR="001D6653" w:rsidRDefault="00380EA9" w:rsidP="004C0047">
      <w:pPr>
        <w:pStyle w:val="3"/>
      </w:pPr>
      <w:r>
        <w:rPr>
          <w:rFonts w:hint="eastAsia"/>
        </w:rPr>
        <w:t xml:space="preserve"> </w:t>
      </w:r>
      <w:bookmarkStart w:id="112" w:name="_Toc11788475"/>
      <w:r w:rsidR="00782E8B">
        <w:rPr>
          <w:rFonts w:hint="eastAsia"/>
        </w:rPr>
        <w:t>日志接收与同步检查</w:t>
      </w:r>
      <w:bookmarkEnd w:id="112"/>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782E8B" w:rsidTr="00852636">
        <w:trPr>
          <w:jc w:val="center"/>
        </w:trPr>
        <w:tc>
          <w:tcPr>
            <w:tcW w:w="0" w:type="auto"/>
            <w:shd w:val="clear" w:color="auto" w:fill="D9D9D9" w:themeFill="background1" w:themeFillShade="D9"/>
            <w:vAlign w:val="center"/>
          </w:tcPr>
          <w:p w:rsidR="00782E8B" w:rsidRPr="00782E8B" w:rsidRDefault="00782E8B" w:rsidP="00852636">
            <w:pPr>
              <w:ind w:left="200" w:hangingChars="100" w:hanging="200"/>
              <w:rPr>
                <w:rFonts w:ascii="微软雅黑" w:eastAsia="微软雅黑" w:hAnsi="微软雅黑"/>
                <w:sz w:val="20"/>
              </w:rPr>
            </w:pPr>
            <w:r w:rsidRPr="00782E8B">
              <w:rPr>
                <w:rFonts w:ascii="微软雅黑" w:eastAsia="微软雅黑" w:hAnsi="微软雅黑" w:hint="eastAsia"/>
                <w:sz w:val="20"/>
              </w:rPr>
              <w:t>主库：</w:t>
            </w:r>
          </w:p>
          <w:p w:rsidR="00782E8B" w:rsidRDefault="00782E8B" w:rsidP="00852636">
            <w:pPr>
              <w:ind w:left="210" w:hangingChars="100" w:hanging="210"/>
            </w:pPr>
            <w:r w:rsidRPr="00782E8B">
              <w:t xml:space="preserve">select </w:t>
            </w:r>
            <w:proofErr w:type="spellStart"/>
            <w:r w:rsidRPr="00782E8B">
              <w:t>thread#,max</w:t>
            </w:r>
            <w:proofErr w:type="spellEnd"/>
            <w:r w:rsidRPr="00782E8B">
              <w:t xml:space="preserve">(sequence#) "Last Primary Seq Generated" from </w:t>
            </w:r>
            <w:proofErr w:type="spellStart"/>
            <w:r w:rsidRPr="00782E8B">
              <w:t>v$archived_log</w:t>
            </w:r>
            <w:proofErr w:type="spellEnd"/>
            <w:r w:rsidRPr="00782E8B">
              <w:t xml:space="preserve"> </w:t>
            </w:r>
            <w:proofErr w:type="spellStart"/>
            <w:r w:rsidRPr="00782E8B">
              <w:t>val,v$database</w:t>
            </w:r>
            <w:proofErr w:type="spellEnd"/>
            <w:r w:rsidRPr="00782E8B">
              <w:t xml:space="preserve"> </w:t>
            </w:r>
            <w:proofErr w:type="spellStart"/>
            <w:r w:rsidRPr="00782E8B">
              <w:t>vdb</w:t>
            </w:r>
            <w:proofErr w:type="spellEnd"/>
            <w:r w:rsidRPr="00782E8B">
              <w:t xml:space="preserve"> where </w:t>
            </w:r>
            <w:proofErr w:type="spellStart"/>
            <w:r w:rsidRPr="00782E8B">
              <w:t>val.resetlogs_change</w:t>
            </w:r>
            <w:proofErr w:type="spellEnd"/>
            <w:r w:rsidRPr="00782E8B">
              <w:t>#=</w:t>
            </w:r>
            <w:proofErr w:type="spellStart"/>
            <w:r w:rsidRPr="00782E8B">
              <w:t>vdb.resetlogs_change</w:t>
            </w:r>
            <w:proofErr w:type="spellEnd"/>
            <w:r w:rsidRPr="00782E8B">
              <w:t># group by thread# order by 1;</w:t>
            </w:r>
          </w:p>
          <w:p w:rsidR="00782E8B" w:rsidRDefault="00782E8B" w:rsidP="00782E8B">
            <w:pPr>
              <w:ind w:left="200" w:hangingChars="100" w:hanging="200"/>
              <w:rPr>
                <w:rFonts w:ascii="微软雅黑" w:eastAsia="微软雅黑" w:hAnsi="微软雅黑"/>
                <w:sz w:val="20"/>
              </w:rPr>
            </w:pPr>
            <w:r w:rsidRPr="00782E8B">
              <w:rPr>
                <w:rFonts w:ascii="微软雅黑" w:eastAsia="微软雅黑" w:hAnsi="微软雅黑" w:hint="eastAsia"/>
                <w:sz w:val="20"/>
              </w:rPr>
              <w:t>备库：</w:t>
            </w:r>
          </w:p>
          <w:p w:rsidR="003F12D7" w:rsidRPr="00782E8B" w:rsidRDefault="003F12D7" w:rsidP="00782E8B">
            <w:pPr>
              <w:ind w:left="200" w:hangingChars="100" w:hanging="200"/>
              <w:rPr>
                <w:rFonts w:ascii="微软雅黑" w:eastAsia="微软雅黑" w:hAnsi="微软雅黑"/>
                <w:sz w:val="20"/>
              </w:rPr>
            </w:pPr>
            <w:r w:rsidRPr="003F12D7">
              <w:rPr>
                <w:rFonts w:ascii="微软雅黑" w:eastAsia="微软雅黑" w:hAnsi="微软雅黑" w:hint="eastAsia"/>
                <w:sz w:val="20"/>
              </w:rPr>
              <w:t>-- 检查备库已经接收到的 sequence# 号</w:t>
            </w:r>
          </w:p>
          <w:p w:rsidR="00782E8B" w:rsidRDefault="00782E8B" w:rsidP="00852636">
            <w:pPr>
              <w:ind w:left="210" w:hangingChars="100" w:hanging="210"/>
            </w:pPr>
            <w:r w:rsidRPr="00782E8B">
              <w:t xml:space="preserve">select </w:t>
            </w:r>
            <w:proofErr w:type="spellStart"/>
            <w:r w:rsidRPr="00782E8B">
              <w:t>thread#,max</w:t>
            </w:r>
            <w:proofErr w:type="spellEnd"/>
            <w:r w:rsidRPr="00782E8B">
              <w:t xml:space="preserve">(sequence#) "Last Standby Seq Received" from </w:t>
            </w:r>
            <w:proofErr w:type="spellStart"/>
            <w:r w:rsidRPr="00782E8B">
              <w:t>v$archived_log</w:t>
            </w:r>
            <w:proofErr w:type="spellEnd"/>
            <w:r w:rsidRPr="00782E8B">
              <w:t xml:space="preserve"> </w:t>
            </w:r>
            <w:proofErr w:type="spellStart"/>
            <w:r w:rsidRPr="00782E8B">
              <w:t>val,v$database</w:t>
            </w:r>
            <w:proofErr w:type="spellEnd"/>
            <w:r w:rsidRPr="00782E8B">
              <w:t xml:space="preserve"> </w:t>
            </w:r>
            <w:proofErr w:type="spellStart"/>
            <w:r w:rsidRPr="00782E8B">
              <w:t>vdb</w:t>
            </w:r>
            <w:proofErr w:type="spellEnd"/>
            <w:r w:rsidRPr="00782E8B">
              <w:t xml:space="preserve"> where </w:t>
            </w:r>
            <w:proofErr w:type="spellStart"/>
            <w:r w:rsidRPr="00782E8B">
              <w:t>val.resetlogs_change</w:t>
            </w:r>
            <w:proofErr w:type="spellEnd"/>
            <w:r w:rsidRPr="00782E8B">
              <w:t>#=</w:t>
            </w:r>
            <w:proofErr w:type="spellStart"/>
            <w:r w:rsidRPr="00782E8B">
              <w:t>vdb.resetlogs_change</w:t>
            </w:r>
            <w:proofErr w:type="spellEnd"/>
            <w:r w:rsidRPr="00782E8B">
              <w:t># group by thread# order by 1;</w:t>
            </w:r>
          </w:p>
          <w:p w:rsidR="003F12D7" w:rsidRPr="003F12D7" w:rsidRDefault="003F12D7" w:rsidP="00852636">
            <w:pPr>
              <w:ind w:left="200" w:hangingChars="100" w:hanging="200"/>
              <w:rPr>
                <w:rFonts w:ascii="微软雅黑" w:eastAsia="微软雅黑" w:hAnsi="微软雅黑"/>
                <w:sz w:val="20"/>
              </w:rPr>
            </w:pPr>
            <w:r w:rsidRPr="003F12D7">
              <w:rPr>
                <w:rFonts w:ascii="微软雅黑" w:eastAsia="微软雅黑" w:hAnsi="微软雅黑" w:hint="eastAsia"/>
                <w:sz w:val="20"/>
              </w:rPr>
              <w:t>-- 检查备库已经</w:t>
            </w:r>
            <w:r>
              <w:rPr>
                <w:rFonts w:ascii="微软雅黑" w:eastAsia="微软雅黑" w:hAnsi="微软雅黑" w:hint="eastAsia"/>
                <w:sz w:val="20"/>
              </w:rPr>
              <w:t>应用</w:t>
            </w:r>
            <w:r w:rsidRPr="003F12D7">
              <w:rPr>
                <w:rFonts w:ascii="微软雅黑" w:eastAsia="微软雅黑" w:hAnsi="微软雅黑" w:hint="eastAsia"/>
                <w:sz w:val="20"/>
              </w:rPr>
              <w:t>到的 sequence# 号</w:t>
            </w:r>
          </w:p>
          <w:p w:rsidR="00782E8B" w:rsidRPr="00294D98" w:rsidRDefault="00782E8B" w:rsidP="00852636">
            <w:pPr>
              <w:ind w:left="210" w:hangingChars="100" w:hanging="210"/>
            </w:pPr>
            <w:r w:rsidRPr="00782E8B">
              <w:t xml:space="preserve">select </w:t>
            </w:r>
            <w:proofErr w:type="spellStart"/>
            <w:r w:rsidRPr="00782E8B">
              <w:t>thread#,max</w:t>
            </w:r>
            <w:proofErr w:type="spellEnd"/>
            <w:r w:rsidRPr="00782E8B">
              <w:t xml:space="preserve">(sequence#) "Last Standby Seq Applied" from </w:t>
            </w:r>
            <w:proofErr w:type="spellStart"/>
            <w:r w:rsidRPr="00782E8B">
              <w:t>v$archived_log</w:t>
            </w:r>
            <w:proofErr w:type="spellEnd"/>
            <w:r w:rsidRPr="00782E8B">
              <w:t xml:space="preserve"> </w:t>
            </w:r>
            <w:proofErr w:type="spellStart"/>
            <w:r w:rsidRPr="00782E8B">
              <w:t>val,v$database</w:t>
            </w:r>
            <w:proofErr w:type="spellEnd"/>
            <w:r w:rsidRPr="00782E8B">
              <w:t xml:space="preserve"> </w:t>
            </w:r>
            <w:proofErr w:type="spellStart"/>
            <w:r w:rsidRPr="00782E8B">
              <w:t>vdb</w:t>
            </w:r>
            <w:proofErr w:type="spellEnd"/>
            <w:r w:rsidRPr="00782E8B">
              <w:t xml:space="preserve"> where </w:t>
            </w:r>
            <w:proofErr w:type="spellStart"/>
            <w:r w:rsidRPr="00782E8B">
              <w:t>val.resetlogs_change</w:t>
            </w:r>
            <w:proofErr w:type="spellEnd"/>
            <w:r w:rsidRPr="00782E8B">
              <w:t>#=</w:t>
            </w:r>
            <w:proofErr w:type="spellStart"/>
            <w:r w:rsidRPr="00782E8B">
              <w:t>vdb.resetlogs_change</w:t>
            </w:r>
            <w:proofErr w:type="spellEnd"/>
            <w:r w:rsidRPr="00782E8B">
              <w:t xml:space="preserve"># and </w:t>
            </w:r>
            <w:proofErr w:type="spellStart"/>
            <w:r w:rsidRPr="00782E8B">
              <w:t>val.applied</w:t>
            </w:r>
            <w:proofErr w:type="spellEnd"/>
            <w:r w:rsidRPr="00782E8B">
              <w:t xml:space="preserve"> in ('YES','IN-MEMORY') group by thread# order by 1;</w:t>
            </w:r>
          </w:p>
        </w:tc>
      </w:tr>
    </w:tbl>
    <w:p w:rsidR="00782E8B" w:rsidRDefault="00380EA9" w:rsidP="004C0047">
      <w:pPr>
        <w:pStyle w:val="3"/>
      </w:pPr>
      <w:r>
        <w:rPr>
          <w:rFonts w:hint="eastAsia"/>
        </w:rPr>
        <w:lastRenderedPageBreak/>
        <w:t xml:space="preserve"> </w:t>
      </w:r>
      <w:bookmarkStart w:id="113" w:name="_Toc11788476"/>
      <w:r w:rsidR="00EE1D05">
        <w:rPr>
          <w:rFonts w:hint="eastAsia"/>
        </w:rPr>
        <w:t>延迟查询</w:t>
      </w:r>
      <w:bookmarkEnd w:id="113"/>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EE1D05" w:rsidTr="00852636">
        <w:trPr>
          <w:jc w:val="center"/>
        </w:trPr>
        <w:tc>
          <w:tcPr>
            <w:tcW w:w="0" w:type="auto"/>
            <w:shd w:val="clear" w:color="auto" w:fill="D9D9D9" w:themeFill="background1" w:themeFillShade="D9"/>
            <w:vAlign w:val="center"/>
          </w:tcPr>
          <w:p w:rsidR="00EE1D05" w:rsidRPr="00294D98" w:rsidRDefault="00EE1D05" w:rsidP="00852636">
            <w:pPr>
              <w:ind w:left="210" w:hangingChars="100" w:hanging="210"/>
            </w:pPr>
            <w:r w:rsidRPr="00EE1D05">
              <w:t xml:space="preserve">select </w:t>
            </w:r>
            <w:proofErr w:type="spellStart"/>
            <w:r w:rsidRPr="00EE1D05">
              <w:t>name,value</w:t>
            </w:r>
            <w:proofErr w:type="spellEnd"/>
            <w:r w:rsidRPr="00EE1D05">
              <w:t xml:space="preserve"> from </w:t>
            </w:r>
            <w:proofErr w:type="spellStart"/>
            <w:r w:rsidRPr="00EE1D05">
              <w:t>v$dataguard_stats</w:t>
            </w:r>
            <w:proofErr w:type="spellEnd"/>
            <w:r w:rsidRPr="00EE1D05">
              <w:t>;</w:t>
            </w:r>
          </w:p>
        </w:tc>
      </w:tr>
    </w:tbl>
    <w:p w:rsidR="00EE1D05" w:rsidRDefault="009A62C3">
      <w:pPr>
        <w:pStyle w:val="2"/>
      </w:pPr>
      <w:r>
        <w:t xml:space="preserve"> </w:t>
      </w:r>
      <w:bookmarkStart w:id="114" w:name="_Toc11788477"/>
      <w:proofErr w:type="spellStart"/>
      <w:r w:rsidR="00EE1D05">
        <w:rPr>
          <w:rFonts w:hint="eastAsia"/>
        </w:rPr>
        <w:t>s</w:t>
      </w:r>
      <w:r w:rsidR="00EE1D05" w:rsidRPr="001D6653">
        <w:t>ge</w:t>
      </w:r>
      <w:r w:rsidR="0099659D">
        <w:t>cln</w:t>
      </w:r>
      <w:proofErr w:type="spellEnd"/>
      <w:r w:rsidR="00EE1D05">
        <w:rPr>
          <w:rFonts w:hint="eastAsia"/>
        </w:rPr>
        <w:t>服务开启</w:t>
      </w:r>
      <w:bookmarkEnd w:id="114"/>
    </w:p>
    <w:p w:rsidR="009A62C3" w:rsidRDefault="009A62C3" w:rsidP="009A62C3">
      <w:pPr>
        <w:rPr>
          <w:rFonts w:ascii="微软雅黑" w:eastAsia="微软雅黑" w:hAnsi="微软雅黑"/>
          <w:sz w:val="20"/>
        </w:rPr>
      </w:pPr>
      <w:r w:rsidRPr="004C0047">
        <w:rPr>
          <w:rFonts w:ascii="微软雅黑" w:eastAsia="微软雅黑" w:hAnsi="微软雅黑" w:hint="eastAsia"/>
          <w:sz w:val="20"/>
        </w:rPr>
        <w:t>注意：</w:t>
      </w:r>
      <w:r>
        <w:rPr>
          <w:rFonts w:ascii="微软雅黑" w:eastAsia="微软雅黑" w:hAnsi="微软雅黑" w:hint="eastAsia"/>
          <w:sz w:val="20"/>
        </w:rPr>
        <w:t>开启</w:t>
      </w:r>
      <w:proofErr w:type="spellStart"/>
      <w:r>
        <w:rPr>
          <w:rFonts w:ascii="微软雅黑" w:eastAsia="微软雅黑" w:hAnsi="微软雅黑" w:hint="eastAsia"/>
          <w:sz w:val="20"/>
        </w:rPr>
        <w:t>sge</w:t>
      </w:r>
      <w:r w:rsidR="0099659D">
        <w:rPr>
          <w:rFonts w:ascii="微软雅黑" w:eastAsia="微软雅黑" w:hAnsi="微软雅黑"/>
          <w:sz w:val="20"/>
        </w:rPr>
        <w:t>cln</w:t>
      </w:r>
      <w:proofErr w:type="spellEnd"/>
      <w:r>
        <w:rPr>
          <w:rFonts w:ascii="微软雅黑" w:eastAsia="微软雅黑" w:hAnsi="微软雅黑" w:hint="eastAsia"/>
          <w:sz w:val="20"/>
        </w:rPr>
        <w:t>服务需要备库的</w:t>
      </w:r>
      <w:proofErr w:type="spellStart"/>
      <w:r>
        <w:rPr>
          <w:rFonts w:ascii="微软雅黑" w:eastAsia="微软雅黑" w:hAnsi="微软雅黑" w:hint="eastAsia"/>
          <w:sz w:val="20"/>
        </w:rPr>
        <w:t>crs</w:t>
      </w:r>
      <w:proofErr w:type="spellEnd"/>
      <w:r>
        <w:rPr>
          <w:rFonts w:ascii="微软雅黑" w:eastAsia="微软雅黑" w:hAnsi="微软雅黑" w:hint="eastAsia"/>
          <w:sz w:val="20"/>
        </w:rPr>
        <w:t>状态为open。在2</w:t>
      </w:r>
      <w:r>
        <w:rPr>
          <w:rFonts w:ascii="微软雅黑" w:eastAsia="微软雅黑" w:hAnsi="微软雅黑"/>
          <w:sz w:val="20"/>
        </w:rPr>
        <w:t>.8</w:t>
      </w:r>
      <w:r>
        <w:rPr>
          <w:rFonts w:ascii="微软雅黑" w:eastAsia="微软雅黑" w:hAnsi="微软雅黑" w:hint="eastAsia"/>
          <w:sz w:val="20"/>
        </w:rPr>
        <w:t>.</w:t>
      </w:r>
      <w:r>
        <w:rPr>
          <w:rFonts w:ascii="微软雅黑" w:eastAsia="微软雅黑" w:hAnsi="微软雅黑"/>
          <w:sz w:val="20"/>
        </w:rPr>
        <w:t>4</w:t>
      </w:r>
      <w:r>
        <w:rPr>
          <w:rFonts w:ascii="微软雅黑" w:eastAsia="微软雅黑" w:hAnsi="微软雅黑" w:hint="eastAsia"/>
          <w:sz w:val="20"/>
        </w:rPr>
        <w:t>步骤中，检查出的日志序列号一致并且2</w:t>
      </w:r>
      <w:r>
        <w:rPr>
          <w:rFonts w:ascii="微软雅黑" w:eastAsia="微软雅黑" w:hAnsi="微软雅黑"/>
          <w:sz w:val="20"/>
        </w:rPr>
        <w:t>.8.5</w:t>
      </w:r>
      <w:r>
        <w:rPr>
          <w:rFonts w:ascii="微软雅黑" w:eastAsia="微软雅黑" w:hAnsi="微软雅黑" w:hint="eastAsia"/>
          <w:sz w:val="20"/>
        </w:rPr>
        <w:t>中基本无延迟后，可以将数据库开启至open状态。</w:t>
      </w:r>
    </w:p>
    <w:p w:rsidR="009A62C3" w:rsidRDefault="00380EA9" w:rsidP="009A62C3">
      <w:pPr>
        <w:pStyle w:val="3"/>
      </w:pPr>
      <w:r>
        <w:rPr>
          <w:rFonts w:hint="eastAsia"/>
        </w:rPr>
        <w:t xml:space="preserve"> </w:t>
      </w:r>
      <w:bookmarkStart w:id="115" w:name="_Toc11788478"/>
      <w:r w:rsidR="009A62C3">
        <w:rPr>
          <w:rFonts w:hint="eastAsia"/>
        </w:rPr>
        <w:t>开启数据库为</w:t>
      </w:r>
      <w:r w:rsidR="009A62C3">
        <w:rPr>
          <w:rFonts w:hint="eastAsia"/>
        </w:rPr>
        <w:t>open</w:t>
      </w:r>
      <w:bookmarkEnd w:id="115"/>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9A62C3" w:rsidTr="00852636">
        <w:trPr>
          <w:jc w:val="center"/>
        </w:trPr>
        <w:tc>
          <w:tcPr>
            <w:tcW w:w="0" w:type="auto"/>
            <w:shd w:val="clear" w:color="auto" w:fill="D9D9D9" w:themeFill="background1" w:themeFillShade="D9"/>
            <w:vAlign w:val="center"/>
          </w:tcPr>
          <w:p w:rsidR="009A62C3" w:rsidRDefault="009A62C3" w:rsidP="00852636">
            <w:pPr>
              <w:ind w:left="200" w:hangingChars="100" w:hanging="200"/>
              <w:rPr>
                <w:rFonts w:ascii="微软雅黑" w:eastAsia="微软雅黑" w:hAnsi="微软雅黑"/>
                <w:sz w:val="20"/>
              </w:rPr>
            </w:pPr>
            <w:r w:rsidRPr="009A62C3">
              <w:rPr>
                <w:rFonts w:ascii="微软雅黑" w:eastAsia="微软雅黑" w:hAnsi="微软雅黑" w:hint="eastAsia"/>
                <w:sz w:val="20"/>
              </w:rPr>
              <w:t>P</w:t>
            </w:r>
            <w:r w:rsidRPr="009A62C3">
              <w:rPr>
                <w:rFonts w:ascii="微软雅黑" w:eastAsia="微软雅黑" w:hAnsi="微软雅黑"/>
                <w:sz w:val="20"/>
              </w:rPr>
              <w:t>S:</w:t>
            </w:r>
            <w:r w:rsidRPr="009A62C3">
              <w:rPr>
                <w:rFonts w:ascii="微软雅黑" w:eastAsia="微软雅黑" w:hAnsi="微软雅黑" w:hint="eastAsia"/>
                <w:sz w:val="20"/>
              </w:rPr>
              <w:t>当主备库</w:t>
            </w:r>
            <w:r w:rsidRPr="009A62C3">
              <w:rPr>
                <w:rFonts w:ascii="微软雅黑" w:eastAsia="微软雅黑" w:hAnsi="微软雅黑" w:hint="eastAsia"/>
                <w:color w:val="FF0000"/>
                <w:sz w:val="20"/>
              </w:rPr>
              <w:t>完全同步</w:t>
            </w:r>
            <w:r w:rsidRPr="009A62C3">
              <w:rPr>
                <w:rFonts w:ascii="微软雅黑" w:eastAsia="微软雅黑" w:hAnsi="微软雅黑" w:hint="eastAsia"/>
                <w:sz w:val="20"/>
              </w:rPr>
              <w:t>后</w:t>
            </w:r>
            <w:r>
              <w:rPr>
                <w:rFonts w:ascii="微软雅黑" w:eastAsia="微软雅黑" w:hAnsi="微软雅黑" w:hint="eastAsia"/>
                <w:sz w:val="20"/>
              </w:rPr>
              <w:t>，关闭备库</w:t>
            </w:r>
          </w:p>
          <w:p w:rsidR="009A62C3" w:rsidRPr="009A62C3" w:rsidRDefault="009A62C3" w:rsidP="00852636">
            <w:pPr>
              <w:ind w:left="210" w:hangingChars="100" w:hanging="210"/>
            </w:pPr>
            <w:r w:rsidRPr="009A62C3">
              <w:t xml:space="preserve">alter database recover managed standby database </w:t>
            </w:r>
            <w:r w:rsidRPr="009A62C3">
              <w:rPr>
                <w:rFonts w:hint="eastAsia"/>
              </w:rPr>
              <w:t>cancel</w:t>
            </w:r>
            <w:r w:rsidRPr="009A62C3">
              <w:t>;</w:t>
            </w:r>
          </w:p>
          <w:p w:rsidR="009A62C3" w:rsidRPr="009A62C3" w:rsidRDefault="009A62C3" w:rsidP="009A62C3">
            <w:pPr>
              <w:ind w:left="210" w:hangingChars="100" w:hanging="210"/>
            </w:pPr>
            <w:proofErr w:type="spellStart"/>
            <w:r w:rsidRPr="009A62C3">
              <w:t>srvctl</w:t>
            </w:r>
            <w:proofErr w:type="spellEnd"/>
            <w:r w:rsidRPr="009A62C3">
              <w:t xml:space="preserve"> stop database -d </w:t>
            </w:r>
            <w:proofErr w:type="spellStart"/>
            <w:r w:rsidR="00233963">
              <w:t>sgeclndb</w:t>
            </w:r>
            <w:r w:rsidRPr="009A62C3">
              <w:t>dg</w:t>
            </w:r>
            <w:proofErr w:type="spellEnd"/>
          </w:p>
          <w:p w:rsidR="009A62C3" w:rsidRDefault="009A62C3" w:rsidP="009A62C3">
            <w:pPr>
              <w:ind w:left="210" w:hangingChars="100" w:hanging="210"/>
            </w:pPr>
            <w:proofErr w:type="spellStart"/>
            <w:r w:rsidRPr="009A62C3">
              <w:t>srvctl</w:t>
            </w:r>
            <w:proofErr w:type="spellEnd"/>
            <w:r w:rsidRPr="009A62C3">
              <w:t xml:space="preserve"> start database -d </w:t>
            </w:r>
            <w:proofErr w:type="spellStart"/>
            <w:r w:rsidR="00233963">
              <w:t>sgeclndb</w:t>
            </w:r>
            <w:r w:rsidRPr="009A62C3">
              <w:t>dg</w:t>
            </w:r>
            <w:proofErr w:type="spellEnd"/>
          </w:p>
          <w:p w:rsidR="009A62C3" w:rsidRDefault="009A62C3" w:rsidP="009A62C3">
            <w:pPr>
              <w:ind w:left="210" w:hangingChars="100" w:hanging="210"/>
            </w:pPr>
            <w:proofErr w:type="spellStart"/>
            <w:r>
              <w:rPr>
                <w:rFonts w:hint="eastAsia"/>
              </w:rPr>
              <w:t>s</w:t>
            </w:r>
            <w:r>
              <w:t>qlplus</w:t>
            </w:r>
            <w:proofErr w:type="spellEnd"/>
            <w:r>
              <w:t xml:space="preserve"> / as </w:t>
            </w:r>
            <w:proofErr w:type="spellStart"/>
            <w:r>
              <w:t>sysdba</w:t>
            </w:r>
            <w:proofErr w:type="spellEnd"/>
          </w:p>
          <w:p w:rsidR="009A62C3" w:rsidRDefault="009A62C3" w:rsidP="009A62C3">
            <w:pPr>
              <w:ind w:left="210" w:hangingChars="100" w:hanging="210"/>
            </w:pPr>
            <w:r w:rsidRPr="009A62C3">
              <w:t>recover managed standby database using current logfile disconnect from session</w:t>
            </w:r>
            <w:r>
              <w:t xml:space="preserve"> </w:t>
            </w:r>
            <w:proofErr w:type="spellStart"/>
            <w:r>
              <w:t>nodelay</w:t>
            </w:r>
            <w:proofErr w:type="spellEnd"/>
            <w:r w:rsidRPr="009A62C3">
              <w:t>;</w:t>
            </w:r>
          </w:p>
          <w:p w:rsidR="00C822BF" w:rsidRDefault="00C822BF" w:rsidP="009A62C3">
            <w:pPr>
              <w:ind w:left="210" w:hangingChars="100" w:hanging="210"/>
            </w:pPr>
            <w:r>
              <w:t xml:space="preserve">select </w:t>
            </w:r>
            <w:proofErr w:type="spellStart"/>
            <w:r>
              <w:t>open_mode,database_role</w:t>
            </w:r>
            <w:proofErr w:type="spellEnd"/>
            <w:r>
              <w:t xml:space="preserve"> from </w:t>
            </w:r>
            <w:proofErr w:type="spellStart"/>
            <w:r>
              <w:t>gv$database</w:t>
            </w:r>
            <w:proofErr w:type="spellEnd"/>
            <w:r>
              <w:t>;</w:t>
            </w:r>
          </w:p>
          <w:p w:rsidR="00C822BF" w:rsidRDefault="00C822BF" w:rsidP="009A62C3">
            <w:pPr>
              <w:ind w:left="210" w:hangingChars="100" w:hanging="210"/>
            </w:pPr>
            <w:r>
              <w:t>GRID:</w:t>
            </w:r>
          </w:p>
          <w:p w:rsidR="00C822BF" w:rsidRPr="009A62C3" w:rsidRDefault="00C822BF" w:rsidP="009A62C3">
            <w:pPr>
              <w:ind w:left="210" w:hangingChars="100" w:hanging="210"/>
            </w:pPr>
            <w:proofErr w:type="spellStart"/>
            <w:r>
              <w:rPr>
                <w:rFonts w:hint="eastAsia"/>
              </w:rPr>
              <w:t>c</w:t>
            </w:r>
            <w:r>
              <w:t>rsctl</w:t>
            </w:r>
            <w:proofErr w:type="spellEnd"/>
            <w:r>
              <w:t xml:space="preserve"> stat res -t</w:t>
            </w:r>
          </w:p>
        </w:tc>
      </w:tr>
    </w:tbl>
    <w:p w:rsidR="009A62C3" w:rsidRPr="009A62C3" w:rsidRDefault="00380EA9" w:rsidP="00C822BF">
      <w:pPr>
        <w:pStyle w:val="3"/>
      </w:pPr>
      <w:r>
        <w:rPr>
          <w:rFonts w:hint="eastAsia"/>
        </w:rPr>
        <w:t xml:space="preserve"> </w:t>
      </w:r>
      <w:bookmarkStart w:id="116" w:name="_Toc11788479"/>
      <w:r w:rsidR="00C822BF">
        <w:rPr>
          <w:rFonts w:hint="eastAsia"/>
        </w:rPr>
        <w:t>开启</w:t>
      </w:r>
      <w:proofErr w:type="spellStart"/>
      <w:r w:rsidR="00474FE5">
        <w:rPr>
          <w:rFonts w:hint="eastAsia"/>
        </w:rPr>
        <w:t>sge</w:t>
      </w:r>
      <w:r w:rsidR="0099659D">
        <w:t>cln</w:t>
      </w:r>
      <w:proofErr w:type="spellEnd"/>
      <w:r w:rsidR="00474FE5">
        <w:rPr>
          <w:rFonts w:hint="eastAsia"/>
        </w:rPr>
        <w:t>服务</w:t>
      </w:r>
      <w:bookmarkEnd w:id="116"/>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474FE5" w:rsidTr="00852636">
        <w:trPr>
          <w:jc w:val="center"/>
        </w:trPr>
        <w:tc>
          <w:tcPr>
            <w:tcW w:w="0" w:type="auto"/>
            <w:shd w:val="clear" w:color="auto" w:fill="D9D9D9" w:themeFill="background1" w:themeFillShade="D9"/>
            <w:vAlign w:val="center"/>
          </w:tcPr>
          <w:p w:rsidR="00474FE5" w:rsidRPr="00474FE5" w:rsidRDefault="00474FE5" w:rsidP="00474FE5">
            <w:pPr>
              <w:ind w:left="200" w:hangingChars="100" w:hanging="200"/>
              <w:rPr>
                <w:rFonts w:ascii="微软雅黑" w:eastAsia="微软雅黑" w:hAnsi="微软雅黑"/>
                <w:b/>
                <w:bCs/>
                <w:sz w:val="20"/>
              </w:rPr>
            </w:pPr>
            <w:r w:rsidRPr="00474FE5">
              <w:rPr>
                <w:rFonts w:ascii="微软雅黑" w:eastAsia="微软雅黑" w:hAnsi="微软雅黑" w:hint="eastAsia"/>
                <w:b/>
                <w:bCs/>
                <w:sz w:val="20"/>
              </w:rPr>
              <w:t>#</w:t>
            </w:r>
            <w:proofErr w:type="spellStart"/>
            <w:r w:rsidR="0099659D">
              <w:rPr>
                <w:rFonts w:ascii="微软雅黑" w:eastAsia="微软雅黑" w:hAnsi="微软雅黑" w:hint="eastAsia"/>
                <w:b/>
                <w:bCs/>
                <w:sz w:val="20"/>
              </w:rPr>
              <w:t>sgecln</w:t>
            </w:r>
            <w:proofErr w:type="spellEnd"/>
            <w:r w:rsidRPr="00474FE5">
              <w:rPr>
                <w:rFonts w:ascii="微软雅黑" w:eastAsia="微软雅黑" w:hAnsi="微软雅黑" w:hint="eastAsia"/>
                <w:b/>
                <w:bCs/>
                <w:sz w:val="20"/>
              </w:rPr>
              <w:t>服务供应用连接</w:t>
            </w:r>
          </w:p>
          <w:p w:rsidR="00474FE5" w:rsidRPr="00474FE5" w:rsidRDefault="00474FE5" w:rsidP="00474FE5">
            <w:pPr>
              <w:ind w:left="210" w:hangingChars="100" w:hanging="210"/>
            </w:pPr>
            <w:proofErr w:type="spellStart"/>
            <w:r w:rsidRPr="00474FE5">
              <w:rPr>
                <w:highlight w:val="yellow"/>
              </w:rPr>
              <w:t>srvctl</w:t>
            </w:r>
            <w:proofErr w:type="spellEnd"/>
            <w:r w:rsidRPr="00474FE5">
              <w:rPr>
                <w:highlight w:val="yellow"/>
              </w:rPr>
              <w:t xml:space="preserve"> start service -d </w:t>
            </w:r>
            <w:proofErr w:type="spellStart"/>
            <w:r w:rsidR="00233963">
              <w:rPr>
                <w:highlight w:val="yellow"/>
              </w:rPr>
              <w:t>sgeclndb</w:t>
            </w:r>
            <w:r w:rsidRPr="00474FE5">
              <w:rPr>
                <w:highlight w:val="yellow"/>
              </w:rPr>
              <w:t>dg</w:t>
            </w:r>
            <w:proofErr w:type="spellEnd"/>
            <w:r w:rsidRPr="00474FE5">
              <w:rPr>
                <w:highlight w:val="yellow"/>
              </w:rPr>
              <w:t xml:space="preserve"> -s </w:t>
            </w:r>
            <w:proofErr w:type="spellStart"/>
            <w:r w:rsidR="0099659D">
              <w:rPr>
                <w:highlight w:val="yellow"/>
              </w:rPr>
              <w:t>sgecln</w:t>
            </w:r>
            <w:proofErr w:type="spellEnd"/>
          </w:p>
        </w:tc>
      </w:tr>
    </w:tbl>
    <w:p w:rsidR="00047149" w:rsidRDefault="00DA7C24" w:rsidP="009D75C4">
      <w:pPr>
        <w:pStyle w:val="2"/>
      </w:pPr>
      <w:bookmarkStart w:id="117" w:name="_Toc11788480"/>
      <w:r w:rsidRPr="009D75C4">
        <w:rPr>
          <w:rFonts w:hint="eastAsia"/>
        </w:rPr>
        <w:t>S</w:t>
      </w:r>
      <w:r w:rsidRPr="009D75C4">
        <w:t>NAPSHOT STANDBY</w:t>
      </w:r>
      <w:r w:rsidRPr="009D75C4">
        <w:rPr>
          <w:rFonts w:hint="eastAsia"/>
        </w:rPr>
        <w:t>相关配置</w:t>
      </w:r>
      <w:bookmarkEnd w:id="117"/>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3F12D7" w:rsidTr="00852636">
        <w:trPr>
          <w:jc w:val="center"/>
        </w:trPr>
        <w:tc>
          <w:tcPr>
            <w:tcW w:w="0" w:type="auto"/>
            <w:shd w:val="clear" w:color="auto" w:fill="D9D9D9" w:themeFill="background1" w:themeFillShade="D9"/>
            <w:vAlign w:val="center"/>
          </w:tcPr>
          <w:p w:rsidR="00550F2C" w:rsidRDefault="00550F2C" w:rsidP="003F12D7">
            <w:pPr>
              <w:ind w:left="210" w:hangingChars="100" w:hanging="210"/>
            </w:pPr>
            <w:bookmarkStart w:id="118" w:name="_Hlk11164507"/>
            <w:r>
              <w:rPr>
                <w:rFonts w:hint="eastAsia"/>
              </w:rPr>
              <w:t>S</w:t>
            </w:r>
            <w:r>
              <w:t xml:space="preserve">QL&gt; </w:t>
            </w:r>
            <w:r>
              <w:rPr>
                <w:rFonts w:hint="eastAsia"/>
              </w:rPr>
              <w:t>show</w:t>
            </w:r>
            <w:r>
              <w:t xml:space="preserve"> parameter recovery</w:t>
            </w:r>
          </w:p>
          <w:p w:rsidR="003F12D7" w:rsidRPr="003F12D7" w:rsidRDefault="003F12D7" w:rsidP="003F12D7">
            <w:pPr>
              <w:ind w:left="210" w:hangingChars="100" w:hanging="210"/>
            </w:pPr>
            <w:r w:rsidRPr="003F12D7">
              <w:t xml:space="preserve">SQL&gt; alter system set DB_RECOVERY_FILE_DEST_SIZE=20G scope=both </w:t>
            </w:r>
            <w:proofErr w:type="spellStart"/>
            <w:r w:rsidRPr="003F12D7">
              <w:t>sid</w:t>
            </w:r>
            <w:proofErr w:type="spellEnd"/>
            <w:r w:rsidRPr="003F12D7">
              <w:t>='*';</w:t>
            </w:r>
          </w:p>
          <w:p w:rsidR="003F12D7" w:rsidRPr="003F12D7" w:rsidRDefault="003F12D7" w:rsidP="003F12D7">
            <w:pPr>
              <w:ind w:left="210" w:hangingChars="100" w:hanging="210"/>
            </w:pPr>
            <w:r w:rsidRPr="003F12D7">
              <w:t>System altered.</w:t>
            </w:r>
          </w:p>
          <w:p w:rsidR="003F12D7" w:rsidRPr="003F12D7" w:rsidRDefault="003F12D7" w:rsidP="003F12D7">
            <w:pPr>
              <w:ind w:left="210" w:hangingChars="100" w:hanging="210"/>
            </w:pPr>
            <w:r w:rsidRPr="003F12D7">
              <w:t xml:space="preserve">SQL&gt; alter system set </w:t>
            </w:r>
            <w:proofErr w:type="spellStart"/>
            <w:r w:rsidRPr="003F12D7">
              <w:t>db_recovery_file_dest</w:t>
            </w:r>
            <w:proofErr w:type="spellEnd"/>
            <w:r w:rsidRPr="003F12D7">
              <w:t>='+</w:t>
            </w:r>
            <w:r w:rsidR="00841C5D">
              <w:t>ARCH</w:t>
            </w:r>
            <w:bookmarkStart w:id="119" w:name="_GoBack"/>
            <w:bookmarkEnd w:id="119"/>
            <w:r w:rsidRPr="003F12D7">
              <w:t xml:space="preserve">' scope=both </w:t>
            </w:r>
            <w:proofErr w:type="spellStart"/>
            <w:r w:rsidRPr="003F12D7">
              <w:t>sid</w:t>
            </w:r>
            <w:proofErr w:type="spellEnd"/>
            <w:r w:rsidRPr="003F12D7">
              <w:t>='*';</w:t>
            </w:r>
          </w:p>
          <w:p w:rsidR="003F12D7" w:rsidRPr="00474FE5" w:rsidRDefault="003F12D7" w:rsidP="003F12D7">
            <w:pPr>
              <w:ind w:left="210" w:hangingChars="100" w:hanging="210"/>
            </w:pPr>
            <w:r w:rsidRPr="003F12D7">
              <w:t>System altered.</w:t>
            </w:r>
          </w:p>
        </w:tc>
      </w:tr>
    </w:tbl>
    <w:p w:rsidR="00165975" w:rsidRDefault="00E20BC9" w:rsidP="009D75C4">
      <w:pPr>
        <w:pStyle w:val="2"/>
      </w:pPr>
      <w:bookmarkStart w:id="120" w:name="_Toc11788481"/>
      <w:bookmarkStart w:id="121" w:name="_Hlk531783204"/>
      <w:bookmarkEnd w:id="118"/>
      <w:r w:rsidRPr="009D75C4">
        <w:rPr>
          <w:rFonts w:hint="eastAsia"/>
        </w:rPr>
        <w:lastRenderedPageBreak/>
        <w:t>检查集群状态</w:t>
      </w:r>
      <w:r w:rsidR="009B78E8" w:rsidRPr="009D75C4">
        <w:rPr>
          <w:rFonts w:hint="eastAsia"/>
        </w:rPr>
        <w:t>及监听服务状态</w:t>
      </w:r>
      <w:bookmarkEnd w:id="120"/>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50F2C" w:rsidTr="00852636">
        <w:trPr>
          <w:jc w:val="center"/>
        </w:trPr>
        <w:tc>
          <w:tcPr>
            <w:tcW w:w="0" w:type="auto"/>
            <w:shd w:val="clear" w:color="auto" w:fill="D9D9D9" w:themeFill="background1" w:themeFillShade="D9"/>
            <w:vAlign w:val="center"/>
          </w:tcPr>
          <w:p w:rsidR="00550F2C" w:rsidRPr="00550F2C" w:rsidRDefault="00550F2C" w:rsidP="00EF4D4C">
            <w:proofErr w:type="spellStart"/>
            <w:r w:rsidRPr="00550F2C">
              <w:t>su</w:t>
            </w:r>
            <w:proofErr w:type="spellEnd"/>
            <w:r w:rsidRPr="00550F2C">
              <w:t xml:space="preserve"> </w:t>
            </w:r>
            <w:r>
              <w:rPr>
                <w:rFonts w:hint="eastAsia"/>
              </w:rPr>
              <w:t>-</w:t>
            </w:r>
            <w:r w:rsidRPr="00550F2C">
              <w:t xml:space="preserve"> grid</w:t>
            </w:r>
          </w:p>
          <w:p w:rsidR="00550F2C" w:rsidRPr="00550F2C" w:rsidRDefault="00550F2C" w:rsidP="00550F2C">
            <w:pPr>
              <w:ind w:left="210" w:hangingChars="100" w:hanging="210"/>
            </w:pPr>
            <w:proofErr w:type="spellStart"/>
            <w:r w:rsidRPr="00550F2C">
              <w:t>crsctl</w:t>
            </w:r>
            <w:proofErr w:type="spellEnd"/>
            <w:r w:rsidRPr="00550F2C">
              <w:t xml:space="preserve"> stat res -t</w:t>
            </w:r>
          </w:p>
          <w:p w:rsidR="00550F2C" w:rsidRPr="00550F2C" w:rsidRDefault="00550F2C" w:rsidP="00550F2C">
            <w:pPr>
              <w:ind w:left="210" w:hangingChars="100" w:hanging="210"/>
            </w:pPr>
            <w:proofErr w:type="spellStart"/>
            <w:r w:rsidRPr="00550F2C">
              <w:t>srvctl</w:t>
            </w:r>
            <w:proofErr w:type="spellEnd"/>
            <w:r w:rsidRPr="00550F2C">
              <w:t xml:space="preserve"> status service -d </w:t>
            </w:r>
            <w:proofErr w:type="spellStart"/>
            <w:r w:rsidR="00233963">
              <w:t>sgeclndb</w:t>
            </w:r>
            <w:r w:rsidRPr="00550F2C">
              <w:t>dg</w:t>
            </w:r>
            <w:proofErr w:type="spellEnd"/>
            <w:r w:rsidRPr="00550F2C">
              <w:t xml:space="preserve"> -s </w:t>
            </w:r>
            <w:proofErr w:type="spellStart"/>
            <w:r w:rsidR="0099659D">
              <w:t>sgecln</w:t>
            </w:r>
            <w:proofErr w:type="spellEnd"/>
          </w:p>
          <w:p w:rsidR="00550F2C" w:rsidRPr="00550F2C" w:rsidRDefault="00550F2C" w:rsidP="00550F2C">
            <w:pPr>
              <w:ind w:left="210" w:hangingChars="100" w:hanging="210"/>
            </w:pPr>
            <w:proofErr w:type="spellStart"/>
            <w:r w:rsidRPr="00550F2C">
              <w:t>lsnrctl</w:t>
            </w:r>
            <w:proofErr w:type="spellEnd"/>
            <w:r w:rsidRPr="00550F2C">
              <w:t xml:space="preserve"> status</w:t>
            </w:r>
          </w:p>
          <w:p w:rsidR="00550F2C" w:rsidRPr="00550F2C" w:rsidRDefault="00550F2C" w:rsidP="00550F2C">
            <w:pPr>
              <w:ind w:left="210" w:hangingChars="100" w:hanging="210"/>
            </w:pPr>
            <w:proofErr w:type="spellStart"/>
            <w:r w:rsidRPr="00550F2C">
              <w:t>lsnrctl</w:t>
            </w:r>
            <w:proofErr w:type="spellEnd"/>
            <w:r w:rsidRPr="00550F2C">
              <w:t xml:space="preserve"> status LISTNER_SCAN1</w:t>
            </w:r>
          </w:p>
        </w:tc>
      </w:tr>
    </w:tbl>
    <w:p w:rsidR="00165975" w:rsidRPr="009D75C4" w:rsidRDefault="00165975" w:rsidP="009D75C4">
      <w:pPr>
        <w:pStyle w:val="2"/>
      </w:pPr>
      <w:bookmarkStart w:id="122" w:name="_Toc11788482"/>
      <w:bookmarkEnd w:id="121"/>
      <w:r w:rsidRPr="009D75C4">
        <w:rPr>
          <w:rFonts w:hint="eastAsia"/>
        </w:rPr>
        <w:t>验证备库状态</w:t>
      </w:r>
      <w:bookmarkEnd w:id="122"/>
    </w:p>
    <w:p w:rsidR="00594F4B" w:rsidRDefault="001A3E6C" w:rsidP="00594F4B">
      <w:pPr>
        <w:pStyle w:val="3"/>
      </w:pPr>
      <w:r>
        <w:rPr>
          <w:rFonts w:hint="eastAsia"/>
        </w:rPr>
        <w:t xml:space="preserve"> </w:t>
      </w:r>
      <w:bookmarkStart w:id="123" w:name="_Toc11788483"/>
      <w:r w:rsidR="00594F4B">
        <w:rPr>
          <w:rFonts w:hint="eastAsia"/>
        </w:rPr>
        <w:t>进行</w:t>
      </w:r>
      <w:r w:rsidR="00594F4B">
        <w:rPr>
          <w:rFonts w:hint="eastAsia"/>
        </w:rPr>
        <w:t>snapshot</w:t>
      </w:r>
      <w:r w:rsidR="00594F4B">
        <w:t xml:space="preserve"> standby</w:t>
      </w:r>
      <w:r w:rsidR="00594F4B">
        <w:rPr>
          <w:rFonts w:hint="eastAsia"/>
        </w:rPr>
        <w:t>切换测试</w:t>
      </w:r>
      <w:bookmarkEnd w:id="123"/>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94F4B" w:rsidTr="00852636">
        <w:trPr>
          <w:jc w:val="center"/>
        </w:trPr>
        <w:tc>
          <w:tcPr>
            <w:tcW w:w="0" w:type="auto"/>
            <w:shd w:val="clear" w:color="auto" w:fill="D9D9D9" w:themeFill="background1" w:themeFillShade="D9"/>
            <w:vAlign w:val="center"/>
          </w:tcPr>
          <w:p w:rsidR="00594F4B" w:rsidRDefault="00594F4B" w:rsidP="00594F4B">
            <w:pPr>
              <w:ind w:left="210" w:hangingChars="100" w:hanging="210"/>
            </w:pPr>
            <w:r>
              <w:t>SQL&gt;</w:t>
            </w:r>
            <w:r w:rsidR="00F71A7F">
              <w:t xml:space="preserve"> </w:t>
            </w:r>
            <w:r>
              <w:t xml:space="preserve">select </w:t>
            </w:r>
            <w:proofErr w:type="spellStart"/>
            <w:r>
              <w:t>name,value</w:t>
            </w:r>
            <w:proofErr w:type="spellEnd"/>
            <w:r>
              <w:t xml:space="preserve"> from </w:t>
            </w:r>
            <w:proofErr w:type="spellStart"/>
            <w:r>
              <w:t>v$dataguard_stats</w:t>
            </w:r>
            <w:proofErr w:type="spellEnd"/>
            <w:r>
              <w:t>;</w:t>
            </w:r>
          </w:p>
          <w:p w:rsidR="00594F4B" w:rsidRDefault="00594F4B" w:rsidP="00594F4B">
            <w:pPr>
              <w:ind w:left="210" w:hangingChars="100" w:hanging="210"/>
            </w:pPr>
            <w:r>
              <w:t>SQL&gt; alter database recover managed standby database cancel;</w:t>
            </w:r>
          </w:p>
          <w:p w:rsidR="0048573C" w:rsidRDefault="0048573C" w:rsidP="0048573C">
            <w:pPr>
              <w:ind w:left="210" w:hangingChars="100" w:hanging="210"/>
            </w:pPr>
            <w:r>
              <w:t xml:space="preserve">[oracle@tarracdb1]$ </w:t>
            </w:r>
            <w:proofErr w:type="spellStart"/>
            <w:r w:rsidRPr="009A62C3">
              <w:t>srvctl</w:t>
            </w:r>
            <w:proofErr w:type="spellEnd"/>
            <w:r w:rsidRPr="009A62C3">
              <w:t xml:space="preserve"> stop database -d </w:t>
            </w:r>
            <w:proofErr w:type="spellStart"/>
            <w:r w:rsidR="00233963">
              <w:t>sgeclndb</w:t>
            </w:r>
            <w:r w:rsidRPr="009A62C3">
              <w:t>dg</w:t>
            </w:r>
            <w:proofErr w:type="spellEnd"/>
          </w:p>
          <w:p w:rsidR="0048573C" w:rsidRDefault="0048573C" w:rsidP="0048573C">
            <w:pPr>
              <w:ind w:left="210" w:hangingChars="100" w:hanging="210"/>
            </w:pPr>
            <w:r>
              <w:t xml:space="preserve">[oracle@tarracdb1]$ </w:t>
            </w:r>
            <w:proofErr w:type="spellStart"/>
            <w:r>
              <w:rPr>
                <w:rFonts w:hint="eastAsia"/>
              </w:rPr>
              <w:t>sr</w:t>
            </w:r>
            <w:r>
              <w:t>vctl</w:t>
            </w:r>
            <w:proofErr w:type="spellEnd"/>
            <w:r>
              <w:t xml:space="preserve"> start instance -d </w:t>
            </w:r>
            <w:proofErr w:type="spellStart"/>
            <w:r w:rsidR="00233963">
              <w:t>sgeclndb</w:t>
            </w:r>
            <w:r w:rsidRPr="009A62C3">
              <w:t>dg</w:t>
            </w:r>
            <w:proofErr w:type="spellEnd"/>
            <w:r>
              <w:t xml:space="preserve"> -</w:t>
            </w:r>
            <w:proofErr w:type="spellStart"/>
            <w:r>
              <w:t>i</w:t>
            </w:r>
            <w:proofErr w:type="spellEnd"/>
            <w:r>
              <w:t xml:space="preserve"> </w:t>
            </w:r>
            <w:r w:rsidR="00233963">
              <w:t>sgeclndb</w:t>
            </w:r>
            <w:r w:rsidRPr="0048573C">
              <w:t>dg1</w:t>
            </w:r>
            <w:r>
              <w:t xml:space="preserve"> -o mount</w:t>
            </w:r>
          </w:p>
          <w:p w:rsidR="00594F4B" w:rsidRDefault="00594F4B" w:rsidP="00594F4B">
            <w:pPr>
              <w:ind w:left="210" w:hangingChars="100" w:hanging="210"/>
            </w:pPr>
            <w:r>
              <w:t>SQL&gt; alter database convert to snapshot standby;</w:t>
            </w:r>
          </w:p>
          <w:p w:rsidR="006A0CC2" w:rsidRDefault="006A0CC2" w:rsidP="006A0CC2">
            <w:pPr>
              <w:ind w:left="210" w:hangingChars="100" w:hanging="210"/>
            </w:pPr>
            <w:r>
              <w:t xml:space="preserve">[oracle@tarracdb1]$ </w:t>
            </w:r>
            <w:proofErr w:type="spellStart"/>
            <w:r>
              <w:t>srvctl</w:t>
            </w:r>
            <w:proofErr w:type="spellEnd"/>
            <w:r>
              <w:t xml:space="preserve"> stop database -d </w:t>
            </w:r>
            <w:proofErr w:type="spellStart"/>
            <w:r w:rsidR="00233963">
              <w:t>sgeclndb</w:t>
            </w:r>
            <w:r>
              <w:t>dg</w:t>
            </w:r>
            <w:proofErr w:type="spellEnd"/>
          </w:p>
          <w:p w:rsidR="006A0CC2" w:rsidRPr="006A0CC2" w:rsidRDefault="006A0CC2" w:rsidP="006A0CC2">
            <w:pPr>
              <w:ind w:left="210" w:hangingChars="100" w:hanging="210"/>
            </w:pPr>
            <w:r>
              <w:t>[oracle@</w:t>
            </w:r>
            <w:r w:rsidR="00233963">
              <w:t>clnracdb</w:t>
            </w:r>
            <w:r>
              <w:t xml:space="preserve">1]$ </w:t>
            </w:r>
            <w:proofErr w:type="spellStart"/>
            <w:r>
              <w:t>srvctl</w:t>
            </w:r>
            <w:proofErr w:type="spellEnd"/>
            <w:r>
              <w:t xml:space="preserve"> start database -d </w:t>
            </w:r>
            <w:proofErr w:type="spellStart"/>
            <w:r w:rsidR="00233963">
              <w:t>sgeclndb</w:t>
            </w:r>
            <w:r>
              <w:t>dg</w:t>
            </w:r>
            <w:proofErr w:type="spellEnd"/>
          </w:p>
          <w:p w:rsidR="00594F4B" w:rsidRDefault="00594F4B" w:rsidP="0048573C">
            <w:pPr>
              <w:ind w:left="210" w:hangingChars="100" w:hanging="210"/>
            </w:pPr>
            <w:r>
              <w:t xml:space="preserve">SQL&gt; select </w:t>
            </w:r>
            <w:proofErr w:type="spellStart"/>
            <w:r>
              <w:t>database_role,open_mode</w:t>
            </w:r>
            <w:proofErr w:type="spellEnd"/>
            <w:r>
              <w:t xml:space="preserve"> from </w:t>
            </w:r>
            <w:proofErr w:type="spellStart"/>
            <w:r>
              <w:t>v$database</w:t>
            </w:r>
            <w:proofErr w:type="spellEnd"/>
            <w:r>
              <w:t>;</w:t>
            </w:r>
          </w:p>
          <w:p w:rsidR="00594F4B" w:rsidRDefault="00594F4B" w:rsidP="00594F4B">
            <w:pPr>
              <w:ind w:left="210" w:hangingChars="100" w:hanging="210"/>
            </w:pPr>
            <w:r>
              <w:t xml:space="preserve">[oracle@tarracdb1]$ </w:t>
            </w:r>
            <w:proofErr w:type="spellStart"/>
            <w:r>
              <w:t>srvctl</w:t>
            </w:r>
            <w:proofErr w:type="spellEnd"/>
            <w:r>
              <w:t xml:space="preserve"> stop database -d </w:t>
            </w:r>
            <w:proofErr w:type="spellStart"/>
            <w:r w:rsidR="00233963">
              <w:t>sgeclndb</w:t>
            </w:r>
            <w:r>
              <w:t>dg</w:t>
            </w:r>
            <w:proofErr w:type="spellEnd"/>
          </w:p>
          <w:p w:rsidR="006A0CC2" w:rsidRDefault="006A0CC2" w:rsidP="006A0CC2">
            <w:pPr>
              <w:ind w:left="210" w:hangingChars="100" w:hanging="210"/>
            </w:pPr>
            <w:r>
              <w:t xml:space="preserve">[oracle@tarracdb1]$ </w:t>
            </w:r>
            <w:proofErr w:type="spellStart"/>
            <w:r>
              <w:rPr>
                <w:rFonts w:hint="eastAsia"/>
              </w:rPr>
              <w:t>sr</w:t>
            </w:r>
            <w:r>
              <w:t>vctl</w:t>
            </w:r>
            <w:proofErr w:type="spellEnd"/>
            <w:r>
              <w:t xml:space="preserve"> start instance -d </w:t>
            </w:r>
            <w:proofErr w:type="spellStart"/>
            <w:r w:rsidR="00233963">
              <w:t>sgeclndb</w:t>
            </w:r>
            <w:r w:rsidRPr="009A62C3">
              <w:t>dg</w:t>
            </w:r>
            <w:proofErr w:type="spellEnd"/>
            <w:r>
              <w:t xml:space="preserve"> -</w:t>
            </w:r>
            <w:proofErr w:type="spellStart"/>
            <w:r>
              <w:t>i</w:t>
            </w:r>
            <w:proofErr w:type="spellEnd"/>
            <w:r>
              <w:t xml:space="preserve"> </w:t>
            </w:r>
            <w:r w:rsidR="00233963">
              <w:t>sgeclndb</w:t>
            </w:r>
            <w:r w:rsidRPr="0048573C">
              <w:t>dg1</w:t>
            </w:r>
            <w:r>
              <w:t xml:space="preserve"> -o mount</w:t>
            </w:r>
          </w:p>
          <w:p w:rsidR="00594F4B" w:rsidRDefault="00594F4B" w:rsidP="00594F4B">
            <w:pPr>
              <w:ind w:left="210" w:hangingChars="100" w:hanging="210"/>
            </w:pPr>
            <w:r>
              <w:t>SQL&gt; alter database convert to physical standby;</w:t>
            </w:r>
          </w:p>
          <w:p w:rsidR="006A0CC2" w:rsidRDefault="006A0CC2" w:rsidP="006A0CC2">
            <w:pPr>
              <w:ind w:left="210" w:hangingChars="100" w:hanging="210"/>
            </w:pPr>
            <w:r>
              <w:t xml:space="preserve">[oracle@tarracdb1]$ </w:t>
            </w:r>
            <w:proofErr w:type="spellStart"/>
            <w:r>
              <w:t>srvctl</w:t>
            </w:r>
            <w:proofErr w:type="spellEnd"/>
            <w:r>
              <w:t xml:space="preserve"> stop database -d </w:t>
            </w:r>
            <w:proofErr w:type="spellStart"/>
            <w:r w:rsidR="00233963">
              <w:t>sgeclndb</w:t>
            </w:r>
            <w:r>
              <w:t>dg</w:t>
            </w:r>
            <w:proofErr w:type="spellEnd"/>
          </w:p>
          <w:p w:rsidR="006A0CC2" w:rsidRPr="006A0CC2" w:rsidRDefault="006A0CC2" w:rsidP="006A0CC2">
            <w:pPr>
              <w:ind w:left="210" w:hangingChars="100" w:hanging="210"/>
            </w:pPr>
            <w:r>
              <w:t>[oracle@</w:t>
            </w:r>
            <w:r w:rsidR="00233963">
              <w:t>clnracdb</w:t>
            </w:r>
            <w:r>
              <w:t xml:space="preserve">1]$ </w:t>
            </w:r>
            <w:proofErr w:type="spellStart"/>
            <w:r>
              <w:t>srvctl</w:t>
            </w:r>
            <w:proofErr w:type="spellEnd"/>
            <w:r>
              <w:t xml:space="preserve"> start database -d </w:t>
            </w:r>
            <w:proofErr w:type="spellStart"/>
            <w:r w:rsidR="00233963">
              <w:t>sgeclndb</w:t>
            </w:r>
            <w:r>
              <w:t>dg</w:t>
            </w:r>
            <w:proofErr w:type="spellEnd"/>
          </w:p>
          <w:p w:rsidR="00594F4B" w:rsidRDefault="00594F4B" w:rsidP="00594F4B">
            <w:pPr>
              <w:ind w:left="210" w:hangingChars="100" w:hanging="210"/>
            </w:pPr>
            <w:r>
              <w:t xml:space="preserve">SQL&gt; alter database recover managed standby database using current logfile disconnect from session </w:t>
            </w:r>
            <w:proofErr w:type="spellStart"/>
            <w:r>
              <w:t>nodelay</w:t>
            </w:r>
            <w:proofErr w:type="spellEnd"/>
            <w:r>
              <w:t>;</w:t>
            </w:r>
          </w:p>
          <w:p w:rsidR="006A0CC2" w:rsidRPr="006A0CC2" w:rsidRDefault="006A0CC2" w:rsidP="006A0CC2">
            <w:pPr>
              <w:ind w:left="210" w:hangingChars="100" w:hanging="210"/>
            </w:pPr>
            <w:r>
              <w:t xml:space="preserve">SQL&gt; select </w:t>
            </w:r>
            <w:proofErr w:type="spellStart"/>
            <w:r>
              <w:t>database_role,open_mode</w:t>
            </w:r>
            <w:proofErr w:type="spellEnd"/>
            <w:r>
              <w:t xml:space="preserve"> from </w:t>
            </w:r>
            <w:proofErr w:type="spellStart"/>
            <w:r>
              <w:t>v$database</w:t>
            </w:r>
            <w:proofErr w:type="spellEnd"/>
            <w:r>
              <w:t>;</w:t>
            </w:r>
          </w:p>
        </w:tc>
      </w:tr>
    </w:tbl>
    <w:p w:rsidR="00165975" w:rsidRDefault="001A3E6C" w:rsidP="00594F4B">
      <w:pPr>
        <w:pStyle w:val="3"/>
      </w:pPr>
      <w:r>
        <w:rPr>
          <w:rFonts w:hint="eastAsia"/>
        </w:rPr>
        <w:t xml:space="preserve"> </w:t>
      </w:r>
      <w:bookmarkStart w:id="124" w:name="_Toc11788484"/>
      <w:r w:rsidR="00165975">
        <w:rPr>
          <w:rFonts w:hint="eastAsia"/>
        </w:rPr>
        <w:t>验证备库日志应用状态</w:t>
      </w:r>
      <w:bookmarkEnd w:id="124"/>
    </w:p>
    <w:p w:rsidR="00165975" w:rsidRDefault="001A3E6C" w:rsidP="00165975">
      <w:pPr>
        <w:rPr>
          <w:rFonts w:ascii="微软雅黑" w:eastAsia="微软雅黑" w:hAnsi="微软雅黑"/>
          <w:sz w:val="20"/>
        </w:rPr>
      </w:pPr>
      <w:r w:rsidRPr="001A3E6C">
        <w:rPr>
          <w:rFonts w:ascii="微软雅黑" w:eastAsia="微软雅黑" w:hAnsi="微软雅黑" w:hint="eastAsia"/>
          <w:sz w:val="20"/>
        </w:rPr>
        <w:t>参考2</w:t>
      </w:r>
      <w:r w:rsidRPr="001A3E6C">
        <w:rPr>
          <w:rFonts w:ascii="微软雅黑" w:eastAsia="微软雅黑" w:hAnsi="微软雅黑"/>
          <w:sz w:val="20"/>
        </w:rPr>
        <w:t>.8.2</w:t>
      </w:r>
      <w:r w:rsidRPr="001A3E6C">
        <w:rPr>
          <w:rFonts w:ascii="微软雅黑" w:eastAsia="微软雅黑" w:hAnsi="微软雅黑" w:hint="eastAsia"/>
          <w:sz w:val="20"/>
        </w:rPr>
        <w:t>-</w:t>
      </w:r>
      <w:r w:rsidRPr="001A3E6C">
        <w:rPr>
          <w:rFonts w:ascii="微软雅黑" w:eastAsia="微软雅黑" w:hAnsi="微软雅黑"/>
          <w:sz w:val="20"/>
        </w:rPr>
        <w:t>2.8.5</w:t>
      </w:r>
      <w:r w:rsidRPr="001A3E6C">
        <w:rPr>
          <w:rFonts w:ascii="微软雅黑" w:eastAsia="微软雅黑" w:hAnsi="微软雅黑" w:hint="eastAsia"/>
          <w:sz w:val="20"/>
        </w:rPr>
        <w:t>步骤。</w:t>
      </w:r>
    </w:p>
    <w:p w:rsidR="00CD50CF" w:rsidRDefault="00CD50CF" w:rsidP="00CD50CF">
      <w:pPr>
        <w:pStyle w:val="1"/>
      </w:pPr>
      <w:bookmarkStart w:id="125" w:name="_Toc11788485"/>
      <w:r>
        <w:rPr>
          <w:rFonts w:hint="eastAsia"/>
        </w:rPr>
        <w:lastRenderedPageBreak/>
        <w:t>附件</w:t>
      </w:r>
      <w:bookmarkEnd w:id="125"/>
    </w:p>
    <w:p w:rsidR="00CD50CF" w:rsidRDefault="00CD50CF" w:rsidP="00CD50CF">
      <w:pPr>
        <w:pStyle w:val="2"/>
      </w:pPr>
      <w:r>
        <w:rPr>
          <w:rFonts w:hint="eastAsia"/>
        </w:rPr>
        <w:t xml:space="preserve"> </w:t>
      </w:r>
      <w:bookmarkStart w:id="126" w:name="_Toc11788486"/>
      <w:r>
        <w:rPr>
          <w:rFonts w:hint="eastAsia"/>
        </w:rPr>
        <w:t>附件一：备库搭建重要参数检查</w:t>
      </w:r>
      <w:bookmarkEnd w:id="126"/>
    </w:p>
    <w:tbl>
      <w:tblPr>
        <w:tblStyle w:val="ad"/>
        <w:tblW w:w="9923" w:type="dxa"/>
        <w:jc w:val="center"/>
        <w:shd w:val="clear" w:color="auto" w:fill="D9D9D9" w:themeFill="background1" w:themeFillShade="D9"/>
        <w:tblLayout w:type="fixed"/>
        <w:tblLook w:val="04A0" w:firstRow="1" w:lastRow="0" w:firstColumn="1" w:lastColumn="0" w:noHBand="0" w:noVBand="1"/>
      </w:tblPr>
      <w:tblGrid>
        <w:gridCol w:w="704"/>
        <w:gridCol w:w="1985"/>
        <w:gridCol w:w="3969"/>
        <w:gridCol w:w="3265"/>
      </w:tblGrid>
      <w:tr w:rsidR="00BA2058" w:rsidRPr="00BA2058" w:rsidTr="002B6EF8">
        <w:trPr>
          <w:jc w:val="center"/>
        </w:trPr>
        <w:tc>
          <w:tcPr>
            <w:tcW w:w="704" w:type="dxa"/>
            <w:shd w:val="clear" w:color="auto" w:fill="D9D9D9" w:themeFill="background1" w:themeFillShade="D9"/>
            <w:vAlign w:val="center"/>
          </w:tcPr>
          <w:p w:rsidR="00CD50CF" w:rsidRPr="00BA2058" w:rsidRDefault="00CD50CF" w:rsidP="00BA2058">
            <w:pPr>
              <w:jc w:val="center"/>
              <w:rPr>
                <w:rFonts w:ascii="微软雅黑" w:eastAsia="微软雅黑" w:hAnsi="微软雅黑"/>
                <w:sz w:val="18"/>
                <w:szCs w:val="21"/>
              </w:rPr>
            </w:pPr>
            <w:r w:rsidRPr="00BA2058">
              <w:rPr>
                <w:rFonts w:ascii="微软雅黑" w:eastAsia="微软雅黑" w:hAnsi="微软雅黑" w:hint="eastAsia"/>
                <w:sz w:val="18"/>
                <w:szCs w:val="21"/>
              </w:rPr>
              <w:t>序号</w:t>
            </w:r>
          </w:p>
        </w:tc>
        <w:tc>
          <w:tcPr>
            <w:tcW w:w="1985" w:type="dxa"/>
            <w:shd w:val="clear" w:color="auto" w:fill="D9D9D9" w:themeFill="background1" w:themeFillShade="D9"/>
            <w:vAlign w:val="center"/>
          </w:tcPr>
          <w:p w:rsidR="00CD50CF" w:rsidRPr="00BA2058" w:rsidRDefault="00CD50CF" w:rsidP="00BA2058">
            <w:pPr>
              <w:jc w:val="left"/>
              <w:rPr>
                <w:rFonts w:ascii="微软雅黑" w:eastAsia="微软雅黑" w:hAnsi="微软雅黑"/>
                <w:sz w:val="18"/>
                <w:szCs w:val="21"/>
              </w:rPr>
            </w:pPr>
            <w:r w:rsidRPr="00BA2058">
              <w:rPr>
                <w:rFonts w:ascii="微软雅黑" w:eastAsia="微软雅黑" w:hAnsi="微软雅黑" w:hint="eastAsia"/>
                <w:sz w:val="18"/>
                <w:szCs w:val="21"/>
              </w:rPr>
              <w:t>检查项</w:t>
            </w:r>
          </w:p>
        </w:tc>
        <w:tc>
          <w:tcPr>
            <w:tcW w:w="3969" w:type="dxa"/>
            <w:shd w:val="clear" w:color="auto" w:fill="D9D9D9" w:themeFill="background1" w:themeFillShade="D9"/>
            <w:vAlign w:val="center"/>
          </w:tcPr>
          <w:p w:rsidR="00CD50CF" w:rsidRPr="00BA2058" w:rsidRDefault="00CD50CF" w:rsidP="00BA2058">
            <w:pPr>
              <w:jc w:val="left"/>
              <w:rPr>
                <w:rFonts w:ascii="微软雅黑" w:eastAsia="微软雅黑" w:hAnsi="微软雅黑"/>
                <w:sz w:val="18"/>
                <w:szCs w:val="21"/>
              </w:rPr>
            </w:pPr>
            <w:r w:rsidRPr="00BA2058">
              <w:rPr>
                <w:rFonts w:ascii="微软雅黑" w:eastAsia="微软雅黑" w:hAnsi="微软雅黑" w:hint="eastAsia"/>
                <w:sz w:val="18"/>
                <w:szCs w:val="21"/>
              </w:rPr>
              <w:t>参考值</w:t>
            </w:r>
          </w:p>
        </w:tc>
        <w:tc>
          <w:tcPr>
            <w:tcW w:w="3265" w:type="dxa"/>
            <w:shd w:val="clear" w:color="auto" w:fill="D9D9D9" w:themeFill="background1" w:themeFillShade="D9"/>
            <w:vAlign w:val="center"/>
          </w:tcPr>
          <w:p w:rsidR="00CD50CF" w:rsidRPr="00BA2058" w:rsidRDefault="00CD50CF" w:rsidP="00BA2058">
            <w:pPr>
              <w:jc w:val="left"/>
              <w:rPr>
                <w:rFonts w:ascii="微软雅黑" w:eastAsia="微软雅黑" w:hAnsi="微软雅黑"/>
                <w:sz w:val="18"/>
                <w:szCs w:val="21"/>
              </w:rPr>
            </w:pPr>
            <w:r w:rsidRPr="00BA2058">
              <w:rPr>
                <w:rFonts w:ascii="微软雅黑" w:eastAsia="微软雅黑" w:hAnsi="微软雅黑" w:hint="eastAsia"/>
                <w:sz w:val="18"/>
                <w:szCs w:val="21"/>
              </w:rPr>
              <w:t>检查命令</w:t>
            </w:r>
          </w:p>
        </w:tc>
      </w:tr>
      <w:tr w:rsidR="00BA2058" w:rsidRPr="00BA2058" w:rsidTr="002B6EF8">
        <w:trPr>
          <w:jc w:val="center"/>
        </w:trPr>
        <w:tc>
          <w:tcPr>
            <w:tcW w:w="704" w:type="dxa"/>
            <w:shd w:val="clear" w:color="auto" w:fill="D9D9D9" w:themeFill="background1" w:themeFillShade="D9"/>
            <w:vAlign w:val="center"/>
          </w:tcPr>
          <w:p w:rsidR="00CD50CF" w:rsidRPr="00BA2058" w:rsidRDefault="00BA2058" w:rsidP="00BA2058">
            <w:pPr>
              <w:jc w:val="center"/>
            </w:pPr>
            <w:r>
              <w:rPr>
                <w:rFonts w:hint="eastAsia"/>
              </w:rPr>
              <w:t>1</w:t>
            </w:r>
          </w:p>
        </w:tc>
        <w:tc>
          <w:tcPr>
            <w:tcW w:w="1985" w:type="dxa"/>
            <w:shd w:val="clear" w:color="auto" w:fill="D9D9D9" w:themeFill="background1" w:themeFillShade="D9"/>
            <w:vAlign w:val="center"/>
          </w:tcPr>
          <w:p w:rsidR="00CD50CF" w:rsidRPr="00BA2058" w:rsidRDefault="00CD50CF" w:rsidP="00BA2058">
            <w:pPr>
              <w:jc w:val="left"/>
              <w:rPr>
                <w:rFonts w:ascii="微软雅黑" w:eastAsia="微软雅黑" w:hAnsi="微软雅黑"/>
                <w:sz w:val="18"/>
                <w:szCs w:val="21"/>
              </w:rPr>
            </w:pPr>
            <w:r w:rsidRPr="00BA2058">
              <w:rPr>
                <w:rFonts w:ascii="微软雅黑" w:eastAsia="微软雅黑" w:hAnsi="微软雅黑" w:hint="eastAsia"/>
                <w:sz w:val="18"/>
                <w:szCs w:val="21"/>
              </w:rPr>
              <w:t>密码文件名称</w:t>
            </w:r>
          </w:p>
        </w:tc>
        <w:tc>
          <w:tcPr>
            <w:tcW w:w="3969" w:type="dxa"/>
            <w:shd w:val="clear" w:color="auto" w:fill="D9D9D9" w:themeFill="background1" w:themeFillShade="D9"/>
            <w:vAlign w:val="center"/>
          </w:tcPr>
          <w:p w:rsidR="00CD50CF" w:rsidRPr="00BA2058" w:rsidRDefault="003D42E4" w:rsidP="00BA2058">
            <w:pPr>
              <w:jc w:val="left"/>
              <w:rPr>
                <w:sz w:val="18"/>
                <w:szCs w:val="21"/>
              </w:rPr>
            </w:pPr>
            <w:r w:rsidRPr="003D42E4">
              <w:rPr>
                <w:rFonts w:ascii="微软雅黑" w:eastAsia="微软雅黑" w:hAnsi="微软雅黑" w:hint="eastAsia"/>
                <w:sz w:val="18"/>
                <w:szCs w:val="21"/>
              </w:rPr>
              <w:t>节点1</w:t>
            </w:r>
            <w:r>
              <w:rPr>
                <w:rFonts w:hint="eastAsia"/>
                <w:sz w:val="18"/>
                <w:szCs w:val="21"/>
              </w:rPr>
              <w:t>:</w:t>
            </w:r>
            <w:r w:rsidR="00CD50CF" w:rsidRPr="00BA2058">
              <w:rPr>
                <w:sz w:val="18"/>
                <w:szCs w:val="21"/>
              </w:rPr>
              <w:t>clnracdb1</w:t>
            </w:r>
            <w:r>
              <w:rPr>
                <w:rFonts w:hint="eastAsia"/>
                <w:sz w:val="18"/>
                <w:szCs w:val="21"/>
              </w:rPr>
              <w:t>:</w:t>
            </w:r>
            <w:r w:rsidR="00CD50CF" w:rsidRPr="00BA2058">
              <w:rPr>
                <w:sz w:val="18"/>
                <w:szCs w:val="21"/>
              </w:rPr>
              <w:t>orapwsgeclndbdg1</w:t>
            </w:r>
          </w:p>
          <w:p w:rsidR="00CD50CF" w:rsidRPr="00BA2058" w:rsidRDefault="003D42E4" w:rsidP="00BA2058">
            <w:pPr>
              <w:jc w:val="left"/>
              <w:rPr>
                <w:sz w:val="18"/>
                <w:szCs w:val="21"/>
              </w:rPr>
            </w:pPr>
            <w:r w:rsidRPr="003D42E4">
              <w:rPr>
                <w:rFonts w:ascii="微软雅黑" w:eastAsia="微软雅黑" w:hAnsi="微软雅黑" w:hint="eastAsia"/>
                <w:sz w:val="18"/>
                <w:szCs w:val="21"/>
              </w:rPr>
              <w:t>节点</w:t>
            </w:r>
            <w:r>
              <w:rPr>
                <w:rFonts w:ascii="微软雅黑" w:eastAsia="微软雅黑" w:hAnsi="微软雅黑"/>
                <w:sz w:val="18"/>
                <w:szCs w:val="21"/>
              </w:rPr>
              <w:t>2:</w:t>
            </w:r>
            <w:r w:rsidR="00CD50CF" w:rsidRPr="00BA2058">
              <w:rPr>
                <w:sz w:val="18"/>
                <w:szCs w:val="21"/>
              </w:rPr>
              <w:t>clnracdb2</w:t>
            </w:r>
            <w:r>
              <w:rPr>
                <w:sz w:val="18"/>
                <w:szCs w:val="21"/>
              </w:rPr>
              <w:t>:</w:t>
            </w:r>
            <w:r w:rsidR="00CD50CF" w:rsidRPr="00BA2058">
              <w:rPr>
                <w:sz w:val="18"/>
                <w:szCs w:val="21"/>
              </w:rPr>
              <w:t>orapwsgeclndbdg2</w:t>
            </w:r>
          </w:p>
        </w:tc>
        <w:tc>
          <w:tcPr>
            <w:tcW w:w="3265" w:type="dxa"/>
            <w:shd w:val="clear" w:color="auto" w:fill="D9D9D9" w:themeFill="background1" w:themeFillShade="D9"/>
            <w:vAlign w:val="center"/>
          </w:tcPr>
          <w:p w:rsidR="00CD50CF" w:rsidRPr="00BA2058" w:rsidRDefault="00CD50CF" w:rsidP="00BA2058">
            <w:pPr>
              <w:jc w:val="left"/>
              <w:rPr>
                <w:sz w:val="18"/>
                <w:szCs w:val="21"/>
              </w:rPr>
            </w:pPr>
            <w:r w:rsidRPr="00BA2058">
              <w:rPr>
                <w:rFonts w:hint="eastAsia"/>
                <w:sz w:val="18"/>
                <w:szCs w:val="21"/>
              </w:rPr>
              <w:t>ls</w:t>
            </w:r>
            <w:r w:rsidRPr="00BA2058">
              <w:rPr>
                <w:sz w:val="18"/>
                <w:szCs w:val="21"/>
              </w:rPr>
              <w:t xml:space="preserve"> $ORACLE_HOME/</w:t>
            </w:r>
            <w:proofErr w:type="spellStart"/>
            <w:r w:rsidRPr="00BA2058">
              <w:rPr>
                <w:sz w:val="18"/>
                <w:szCs w:val="21"/>
              </w:rPr>
              <w:t>dbs</w:t>
            </w:r>
            <w:proofErr w:type="spellEnd"/>
            <w:r w:rsidRPr="00BA2058">
              <w:rPr>
                <w:sz w:val="18"/>
                <w:szCs w:val="21"/>
              </w:rPr>
              <w:t>/</w:t>
            </w:r>
            <w:proofErr w:type="spellStart"/>
            <w:r w:rsidRPr="00BA2058">
              <w:rPr>
                <w:sz w:val="18"/>
                <w:szCs w:val="21"/>
              </w:rPr>
              <w:t>orapw</w:t>
            </w:r>
            <w:proofErr w:type="spellEnd"/>
            <w:r w:rsidRPr="00BA2058">
              <w:rPr>
                <w:sz w:val="18"/>
                <w:szCs w:val="21"/>
              </w:rPr>
              <w:t>*</w:t>
            </w:r>
          </w:p>
        </w:tc>
      </w:tr>
      <w:tr w:rsidR="00BA2058" w:rsidRPr="00BA2058" w:rsidTr="002B6EF8">
        <w:trPr>
          <w:jc w:val="center"/>
        </w:trPr>
        <w:tc>
          <w:tcPr>
            <w:tcW w:w="704" w:type="dxa"/>
            <w:shd w:val="clear" w:color="auto" w:fill="D9D9D9" w:themeFill="background1" w:themeFillShade="D9"/>
            <w:vAlign w:val="center"/>
          </w:tcPr>
          <w:p w:rsidR="00CD50CF" w:rsidRPr="00BA2058" w:rsidRDefault="00BA2058" w:rsidP="00BA2058">
            <w:pPr>
              <w:jc w:val="center"/>
            </w:pPr>
            <w:r>
              <w:rPr>
                <w:rFonts w:hint="eastAsia"/>
              </w:rPr>
              <w:t>2</w:t>
            </w:r>
          </w:p>
        </w:tc>
        <w:tc>
          <w:tcPr>
            <w:tcW w:w="1985" w:type="dxa"/>
            <w:shd w:val="clear" w:color="auto" w:fill="D9D9D9" w:themeFill="background1" w:themeFillShade="D9"/>
            <w:vAlign w:val="center"/>
          </w:tcPr>
          <w:p w:rsidR="00CD50CF" w:rsidRPr="00BA2058" w:rsidRDefault="00CD50CF" w:rsidP="00BA2058">
            <w:pPr>
              <w:jc w:val="left"/>
              <w:rPr>
                <w:sz w:val="18"/>
                <w:szCs w:val="21"/>
              </w:rPr>
            </w:pPr>
            <w:proofErr w:type="spellStart"/>
            <w:r w:rsidRPr="00BA2058">
              <w:rPr>
                <w:rFonts w:hint="eastAsia"/>
                <w:sz w:val="18"/>
                <w:szCs w:val="21"/>
              </w:rPr>
              <w:t>p</w:t>
            </w:r>
            <w:r w:rsidRPr="00BA2058">
              <w:rPr>
                <w:sz w:val="18"/>
                <w:szCs w:val="21"/>
              </w:rPr>
              <w:t>file</w:t>
            </w:r>
            <w:proofErr w:type="spellEnd"/>
          </w:p>
        </w:tc>
        <w:tc>
          <w:tcPr>
            <w:tcW w:w="3969" w:type="dxa"/>
            <w:shd w:val="clear" w:color="auto" w:fill="D9D9D9" w:themeFill="background1" w:themeFillShade="D9"/>
            <w:vAlign w:val="center"/>
          </w:tcPr>
          <w:p w:rsidR="00CD50CF" w:rsidRPr="00BA2058" w:rsidRDefault="003D42E4" w:rsidP="00BA2058">
            <w:pPr>
              <w:jc w:val="left"/>
              <w:rPr>
                <w:sz w:val="18"/>
                <w:szCs w:val="21"/>
              </w:rPr>
            </w:pPr>
            <w:r w:rsidRPr="003D42E4">
              <w:rPr>
                <w:sz w:val="18"/>
                <w:szCs w:val="21"/>
              </w:rPr>
              <w:t>+DATA/</w:t>
            </w:r>
            <w:proofErr w:type="spellStart"/>
            <w:r w:rsidRPr="003D42E4">
              <w:rPr>
                <w:sz w:val="18"/>
                <w:szCs w:val="21"/>
              </w:rPr>
              <w:t>sgeclndbdg</w:t>
            </w:r>
            <w:proofErr w:type="spellEnd"/>
            <w:r w:rsidRPr="003D42E4">
              <w:rPr>
                <w:sz w:val="18"/>
                <w:szCs w:val="21"/>
              </w:rPr>
              <w:t>/</w:t>
            </w:r>
            <w:proofErr w:type="spellStart"/>
            <w:r w:rsidRPr="003D42E4">
              <w:rPr>
                <w:sz w:val="18"/>
                <w:szCs w:val="21"/>
              </w:rPr>
              <w:t>spfilesgeclndbdg.ora</w:t>
            </w:r>
            <w:proofErr w:type="spellEnd"/>
          </w:p>
        </w:tc>
        <w:tc>
          <w:tcPr>
            <w:tcW w:w="3265" w:type="dxa"/>
            <w:shd w:val="clear" w:color="auto" w:fill="D9D9D9" w:themeFill="background1" w:themeFillShade="D9"/>
            <w:vAlign w:val="center"/>
          </w:tcPr>
          <w:p w:rsidR="00CD50CF" w:rsidRPr="00BA2058" w:rsidRDefault="00CD50CF" w:rsidP="00BA2058">
            <w:pPr>
              <w:jc w:val="left"/>
              <w:rPr>
                <w:sz w:val="18"/>
                <w:szCs w:val="21"/>
              </w:rPr>
            </w:pPr>
            <w:r w:rsidRPr="00BA2058">
              <w:rPr>
                <w:sz w:val="18"/>
                <w:szCs w:val="21"/>
              </w:rPr>
              <w:t xml:space="preserve">show parameter </w:t>
            </w:r>
            <w:proofErr w:type="spellStart"/>
            <w:r w:rsidRPr="00BA2058">
              <w:rPr>
                <w:sz w:val="18"/>
                <w:szCs w:val="21"/>
              </w:rPr>
              <w:t>spfile</w:t>
            </w:r>
            <w:proofErr w:type="spellEnd"/>
            <w:r w:rsidR="00BA2058">
              <w:rPr>
                <w:sz w:val="18"/>
                <w:szCs w:val="21"/>
              </w:rPr>
              <w:t>(</w:t>
            </w:r>
            <w:r w:rsidRPr="00BA2058">
              <w:rPr>
                <w:rFonts w:ascii="微软雅黑" w:eastAsia="微软雅黑" w:hAnsi="微软雅黑" w:hint="eastAsia"/>
                <w:sz w:val="18"/>
                <w:szCs w:val="21"/>
              </w:rPr>
              <w:t>两个节点都检查</w:t>
            </w:r>
            <w:r w:rsidR="00BA2058">
              <w:rPr>
                <w:rFonts w:ascii="微软雅黑" w:eastAsia="微软雅黑" w:hAnsi="微软雅黑" w:hint="eastAsia"/>
                <w:sz w:val="18"/>
                <w:szCs w:val="21"/>
              </w:rPr>
              <w:t>)</w:t>
            </w:r>
          </w:p>
        </w:tc>
      </w:tr>
      <w:tr w:rsidR="00BA2058" w:rsidRPr="00BA2058" w:rsidTr="002B6EF8">
        <w:trPr>
          <w:jc w:val="center"/>
        </w:trPr>
        <w:tc>
          <w:tcPr>
            <w:tcW w:w="704" w:type="dxa"/>
            <w:shd w:val="clear" w:color="auto" w:fill="D9D9D9" w:themeFill="background1" w:themeFillShade="D9"/>
            <w:vAlign w:val="center"/>
          </w:tcPr>
          <w:p w:rsidR="00CD50CF" w:rsidRPr="00BA2058" w:rsidRDefault="00BA2058" w:rsidP="00BA2058">
            <w:pPr>
              <w:jc w:val="center"/>
            </w:pPr>
            <w:r>
              <w:rPr>
                <w:rFonts w:hint="eastAsia"/>
              </w:rPr>
              <w:t>3</w:t>
            </w:r>
          </w:p>
        </w:tc>
        <w:tc>
          <w:tcPr>
            <w:tcW w:w="1985" w:type="dxa"/>
            <w:shd w:val="clear" w:color="auto" w:fill="D9D9D9" w:themeFill="background1" w:themeFillShade="D9"/>
            <w:vAlign w:val="center"/>
          </w:tcPr>
          <w:p w:rsidR="00CD50CF" w:rsidRPr="00BA2058" w:rsidRDefault="00CD50CF" w:rsidP="00BA2058">
            <w:pPr>
              <w:jc w:val="left"/>
              <w:rPr>
                <w:sz w:val="18"/>
                <w:szCs w:val="21"/>
              </w:rPr>
            </w:pPr>
            <w:proofErr w:type="spellStart"/>
            <w:r w:rsidRPr="00BA2058">
              <w:rPr>
                <w:sz w:val="18"/>
                <w:szCs w:val="21"/>
              </w:rPr>
              <w:t>db_file_name_convert</w:t>
            </w:r>
            <w:proofErr w:type="spellEnd"/>
          </w:p>
        </w:tc>
        <w:tc>
          <w:tcPr>
            <w:tcW w:w="3969" w:type="dxa"/>
            <w:shd w:val="clear" w:color="auto" w:fill="D9D9D9" w:themeFill="background1" w:themeFillShade="D9"/>
            <w:vAlign w:val="center"/>
          </w:tcPr>
          <w:p w:rsidR="00CD50CF" w:rsidRPr="00BA2058" w:rsidRDefault="00CD50CF" w:rsidP="00BA2058">
            <w:pPr>
              <w:jc w:val="left"/>
              <w:rPr>
                <w:sz w:val="18"/>
                <w:szCs w:val="21"/>
              </w:rPr>
            </w:pPr>
            <w:proofErr w:type="spellStart"/>
            <w:r w:rsidRPr="00BA2058">
              <w:rPr>
                <w:sz w:val="18"/>
                <w:szCs w:val="21"/>
              </w:rPr>
              <w:t>sgeclndb</w:t>
            </w:r>
            <w:proofErr w:type="spellEnd"/>
            <w:r w:rsidRPr="00BA2058">
              <w:rPr>
                <w:sz w:val="18"/>
                <w:szCs w:val="21"/>
              </w:rPr>
              <w:t xml:space="preserve">, </w:t>
            </w:r>
            <w:proofErr w:type="spellStart"/>
            <w:r w:rsidRPr="00BA2058">
              <w:rPr>
                <w:sz w:val="18"/>
                <w:szCs w:val="21"/>
              </w:rPr>
              <w:t>sgeclndbdg</w:t>
            </w:r>
            <w:proofErr w:type="spellEnd"/>
          </w:p>
        </w:tc>
        <w:tc>
          <w:tcPr>
            <w:tcW w:w="3265" w:type="dxa"/>
            <w:shd w:val="clear" w:color="auto" w:fill="D9D9D9" w:themeFill="background1" w:themeFillShade="D9"/>
            <w:vAlign w:val="center"/>
          </w:tcPr>
          <w:p w:rsidR="00CD50CF" w:rsidRPr="00BA2058" w:rsidRDefault="00CD50CF" w:rsidP="00BA2058">
            <w:pPr>
              <w:jc w:val="left"/>
              <w:rPr>
                <w:sz w:val="18"/>
                <w:szCs w:val="21"/>
              </w:rPr>
            </w:pPr>
            <w:r w:rsidRPr="00BA2058">
              <w:rPr>
                <w:rFonts w:hint="eastAsia"/>
                <w:sz w:val="18"/>
                <w:szCs w:val="21"/>
              </w:rPr>
              <w:t>s</w:t>
            </w:r>
            <w:r w:rsidRPr="00BA2058">
              <w:rPr>
                <w:sz w:val="18"/>
                <w:szCs w:val="21"/>
              </w:rPr>
              <w:t>how parameter convert</w:t>
            </w:r>
          </w:p>
        </w:tc>
      </w:tr>
      <w:tr w:rsidR="00BA2058" w:rsidRPr="00BA2058" w:rsidTr="002B6EF8">
        <w:trPr>
          <w:jc w:val="center"/>
        </w:trPr>
        <w:tc>
          <w:tcPr>
            <w:tcW w:w="704" w:type="dxa"/>
            <w:shd w:val="clear" w:color="auto" w:fill="D9D9D9" w:themeFill="background1" w:themeFillShade="D9"/>
            <w:vAlign w:val="center"/>
          </w:tcPr>
          <w:p w:rsidR="00CD50CF" w:rsidRPr="00BA2058" w:rsidRDefault="00BA2058" w:rsidP="00BA2058">
            <w:pPr>
              <w:jc w:val="center"/>
            </w:pPr>
            <w:r>
              <w:rPr>
                <w:rFonts w:hint="eastAsia"/>
              </w:rPr>
              <w:t>4</w:t>
            </w:r>
          </w:p>
        </w:tc>
        <w:tc>
          <w:tcPr>
            <w:tcW w:w="1985" w:type="dxa"/>
            <w:shd w:val="clear" w:color="auto" w:fill="D9D9D9" w:themeFill="background1" w:themeFillShade="D9"/>
            <w:vAlign w:val="center"/>
          </w:tcPr>
          <w:p w:rsidR="00CD50CF" w:rsidRPr="00BA2058" w:rsidRDefault="00CD50CF" w:rsidP="00BA2058">
            <w:pPr>
              <w:jc w:val="left"/>
              <w:rPr>
                <w:sz w:val="18"/>
                <w:szCs w:val="21"/>
              </w:rPr>
            </w:pPr>
            <w:proofErr w:type="spellStart"/>
            <w:r w:rsidRPr="00BA2058">
              <w:rPr>
                <w:sz w:val="18"/>
                <w:szCs w:val="21"/>
              </w:rPr>
              <w:t>log_file_name_convert</w:t>
            </w:r>
            <w:proofErr w:type="spellEnd"/>
          </w:p>
        </w:tc>
        <w:tc>
          <w:tcPr>
            <w:tcW w:w="3969" w:type="dxa"/>
            <w:shd w:val="clear" w:color="auto" w:fill="D9D9D9" w:themeFill="background1" w:themeFillShade="D9"/>
            <w:vAlign w:val="center"/>
          </w:tcPr>
          <w:p w:rsidR="00CD50CF" w:rsidRPr="00BA2058" w:rsidRDefault="00CD50CF" w:rsidP="00BA2058">
            <w:pPr>
              <w:jc w:val="left"/>
              <w:rPr>
                <w:sz w:val="18"/>
                <w:szCs w:val="21"/>
              </w:rPr>
            </w:pPr>
            <w:proofErr w:type="spellStart"/>
            <w:r w:rsidRPr="00BA2058">
              <w:rPr>
                <w:sz w:val="18"/>
                <w:szCs w:val="21"/>
              </w:rPr>
              <w:t>sgeclndb</w:t>
            </w:r>
            <w:proofErr w:type="spellEnd"/>
            <w:r w:rsidRPr="00BA2058">
              <w:rPr>
                <w:sz w:val="18"/>
                <w:szCs w:val="21"/>
              </w:rPr>
              <w:t xml:space="preserve">, </w:t>
            </w:r>
            <w:proofErr w:type="spellStart"/>
            <w:r w:rsidRPr="00BA2058">
              <w:rPr>
                <w:sz w:val="18"/>
                <w:szCs w:val="21"/>
              </w:rPr>
              <w:t>sgeclndbdg</w:t>
            </w:r>
            <w:proofErr w:type="spellEnd"/>
          </w:p>
        </w:tc>
        <w:tc>
          <w:tcPr>
            <w:tcW w:w="3265" w:type="dxa"/>
            <w:shd w:val="clear" w:color="auto" w:fill="D9D9D9" w:themeFill="background1" w:themeFillShade="D9"/>
            <w:vAlign w:val="center"/>
          </w:tcPr>
          <w:p w:rsidR="00CD50CF" w:rsidRPr="00BA2058" w:rsidRDefault="00CD50CF" w:rsidP="00BA2058">
            <w:pPr>
              <w:jc w:val="left"/>
              <w:rPr>
                <w:sz w:val="18"/>
                <w:szCs w:val="21"/>
              </w:rPr>
            </w:pPr>
            <w:r w:rsidRPr="00BA2058">
              <w:rPr>
                <w:rFonts w:hint="eastAsia"/>
                <w:sz w:val="18"/>
                <w:szCs w:val="21"/>
              </w:rPr>
              <w:t>s</w:t>
            </w:r>
            <w:r w:rsidRPr="00BA2058">
              <w:rPr>
                <w:sz w:val="18"/>
                <w:szCs w:val="21"/>
              </w:rPr>
              <w:t>how parameter convert</w:t>
            </w:r>
          </w:p>
        </w:tc>
      </w:tr>
      <w:tr w:rsidR="00BA2058" w:rsidRPr="00BA2058" w:rsidTr="002B6EF8">
        <w:trPr>
          <w:jc w:val="center"/>
        </w:trPr>
        <w:tc>
          <w:tcPr>
            <w:tcW w:w="704" w:type="dxa"/>
            <w:shd w:val="clear" w:color="auto" w:fill="D9D9D9" w:themeFill="background1" w:themeFillShade="D9"/>
            <w:vAlign w:val="center"/>
          </w:tcPr>
          <w:p w:rsidR="00CD50CF" w:rsidRPr="00BA2058" w:rsidRDefault="00BA2058" w:rsidP="00BA2058">
            <w:pPr>
              <w:jc w:val="center"/>
            </w:pPr>
            <w:r>
              <w:rPr>
                <w:rFonts w:hint="eastAsia"/>
              </w:rPr>
              <w:t>5</w:t>
            </w:r>
          </w:p>
        </w:tc>
        <w:tc>
          <w:tcPr>
            <w:tcW w:w="1985" w:type="dxa"/>
            <w:shd w:val="clear" w:color="auto" w:fill="D9D9D9" w:themeFill="background1" w:themeFillShade="D9"/>
            <w:vAlign w:val="center"/>
          </w:tcPr>
          <w:p w:rsidR="00CD50CF" w:rsidRPr="00BA2058" w:rsidRDefault="00CD50CF" w:rsidP="00BA2058">
            <w:pPr>
              <w:jc w:val="left"/>
              <w:rPr>
                <w:sz w:val="18"/>
                <w:szCs w:val="21"/>
              </w:rPr>
            </w:pPr>
            <w:proofErr w:type="spellStart"/>
            <w:r w:rsidRPr="00BA2058">
              <w:rPr>
                <w:sz w:val="18"/>
                <w:szCs w:val="21"/>
              </w:rPr>
              <w:t>log_archive_config</w:t>
            </w:r>
            <w:proofErr w:type="spellEnd"/>
          </w:p>
        </w:tc>
        <w:tc>
          <w:tcPr>
            <w:tcW w:w="3969" w:type="dxa"/>
            <w:shd w:val="clear" w:color="auto" w:fill="D9D9D9" w:themeFill="background1" w:themeFillShade="D9"/>
            <w:vAlign w:val="center"/>
          </w:tcPr>
          <w:p w:rsidR="00CD50CF" w:rsidRPr="00BA2058" w:rsidRDefault="00CD50CF" w:rsidP="00BA2058">
            <w:pPr>
              <w:jc w:val="left"/>
              <w:rPr>
                <w:sz w:val="18"/>
                <w:szCs w:val="21"/>
              </w:rPr>
            </w:pPr>
            <w:proofErr w:type="spellStart"/>
            <w:r w:rsidRPr="00BA2058">
              <w:rPr>
                <w:sz w:val="18"/>
                <w:szCs w:val="21"/>
              </w:rPr>
              <w:t>dg_config</w:t>
            </w:r>
            <w:proofErr w:type="spellEnd"/>
            <w:r w:rsidRPr="00BA2058">
              <w:rPr>
                <w:sz w:val="18"/>
                <w:szCs w:val="21"/>
              </w:rPr>
              <w:t>=(</w:t>
            </w:r>
            <w:proofErr w:type="spellStart"/>
            <w:r w:rsidRPr="00BA2058">
              <w:rPr>
                <w:sz w:val="18"/>
                <w:szCs w:val="21"/>
              </w:rPr>
              <w:t>sgeclndb,sgeclndbdg</w:t>
            </w:r>
            <w:proofErr w:type="spellEnd"/>
            <w:r w:rsidRPr="00BA2058">
              <w:rPr>
                <w:sz w:val="18"/>
                <w:szCs w:val="21"/>
              </w:rPr>
              <w:t>)</w:t>
            </w:r>
          </w:p>
        </w:tc>
        <w:tc>
          <w:tcPr>
            <w:tcW w:w="3265" w:type="dxa"/>
            <w:shd w:val="clear" w:color="auto" w:fill="D9D9D9" w:themeFill="background1" w:themeFillShade="D9"/>
            <w:vAlign w:val="center"/>
          </w:tcPr>
          <w:p w:rsidR="00CD50CF" w:rsidRPr="00BA2058" w:rsidRDefault="00CD50CF" w:rsidP="00BA2058">
            <w:pPr>
              <w:jc w:val="left"/>
              <w:rPr>
                <w:sz w:val="18"/>
                <w:szCs w:val="21"/>
              </w:rPr>
            </w:pPr>
            <w:r w:rsidRPr="00BA2058">
              <w:rPr>
                <w:rFonts w:hint="eastAsia"/>
                <w:sz w:val="18"/>
                <w:szCs w:val="21"/>
              </w:rPr>
              <w:t>s</w:t>
            </w:r>
            <w:r w:rsidRPr="00BA2058">
              <w:rPr>
                <w:sz w:val="18"/>
                <w:szCs w:val="21"/>
              </w:rPr>
              <w:t xml:space="preserve">how parameter </w:t>
            </w:r>
            <w:proofErr w:type="spellStart"/>
            <w:r w:rsidRPr="00BA2058">
              <w:rPr>
                <w:sz w:val="18"/>
                <w:szCs w:val="21"/>
              </w:rPr>
              <w:t>log_archive_config</w:t>
            </w:r>
            <w:proofErr w:type="spellEnd"/>
          </w:p>
        </w:tc>
      </w:tr>
      <w:tr w:rsidR="00BA2058" w:rsidRPr="00BA2058" w:rsidTr="002B6EF8">
        <w:trPr>
          <w:jc w:val="center"/>
        </w:trPr>
        <w:tc>
          <w:tcPr>
            <w:tcW w:w="704" w:type="dxa"/>
            <w:shd w:val="clear" w:color="auto" w:fill="D9D9D9" w:themeFill="background1" w:themeFillShade="D9"/>
            <w:vAlign w:val="center"/>
          </w:tcPr>
          <w:p w:rsidR="00CD50CF" w:rsidRPr="00BA2058" w:rsidRDefault="00BA2058" w:rsidP="00BA2058">
            <w:pPr>
              <w:jc w:val="center"/>
            </w:pPr>
            <w:r>
              <w:rPr>
                <w:rFonts w:hint="eastAsia"/>
              </w:rPr>
              <w:t>6</w:t>
            </w:r>
          </w:p>
        </w:tc>
        <w:tc>
          <w:tcPr>
            <w:tcW w:w="1985" w:type="dxa"/>
            <w:shd w:val="clear" w:color="auto" w:fill="D9D9D9" w:themeFill="background1" w:themeFillShade="D9"/>
            <w:vAlign w:val="center"/>
          </w:tcPr>
          <w:p w:rsidR="00CD50CF" w:rsidRPr="00BA2058" w:rsidRDefault="00CD50CF" w:rsidP="00BA2058">
            <w:pPr>
              <w:jc w:val="left"/>
              <w:rPr>
                <w:sz w:val="18"/>
                <w:szCs w:val="21"/>
              </w:rPr>
            </w:pPr>
            <w:proofErr w:type="spellStart"/>
            <w:r w:rsidRPr="00BA2058">
              <w:rPr>
                <w:sz w:val="18"/>
                <w:szCs w:val="21"/>
              </w:rPr>
              <w:t>fal_client</w:t>
            </w:r>
            <w:proofErr w:type="spellEnd"/>
          </w:p>
        </w:tc>
        <w:tc>
          <w:tcPr>
            <w:tcW w:w="3969" w:type="dxa"/>
            <w:shd w:val="clear" w:color="auto" w:fill="D9D9D9" w:themeFill="background1" w:themeFillShade="D9"/>
            <w:vAlign w:val="center"/>
          </w:tcPr>
          <w:p w:rsidR="00CD50CF" w:rsidRPr="00BA2058" w:rsidRDefault="00CD50CF" w:rsidP="00BA2058">
            <w:pPr>
              <w:jc w:val="left"/>
              <w:rPr>
                <w:sz w:val="18"/>
                <w:szCs w:val="21"/>
              </w:rPr>
            </w:pPr>
            <w:proofErr w:type="spellStart"/>
            <w:r w:rsidRPr="00BA2058">
              <w:rPr>
                <w:sz w:val="18"/>
                <w:szCs w:val="21"/>
              </w:rPr>
              <w:t>sgeclndbdg</w:t>
            </w:r>
            <w:proofErr w:type="spellEnd"/>
          </w:p>
        </w:tc>
        <w:tc>
          <w:tcPr>
            <w:tcW w:w="3265" w:type="dxa"/>
            <w:shd w:val="clear" w:color="auto" w:fill="D9D9D9" w:themeFill="background1" w:themeFillShade="D9"/>
            <w:vAlign w:val="center"/>
          </w:tcPr>
          <w:p w:rsidR="00CD50CF" w:rsidRPr="00BA2058" w:rsidRDefault="00CD50CF" w:rsidP="00BA2058">
            <w:pPr>
              <w:jc w:val="left"/>
              <w:rPr>
                <w:sz w:val="18"/>
                <w:szCs w:val="21"/>
              </w:rPr>
            </w:pPr>
            <w:r w:rsidRPr="00BA2058">
              <w:rPr>
                <w:rFonts w:hint="eastAsia"/>
                <w:sz w:val="18"/>
                <w:szCs w:val="21"/>
              </w:rPr>
              <w:t>s</w:t>
            </w:r>
            <w:r w:rsidRPr="00BA2058">
              <w:rPr>
                <w:sz w:val="18"/>
                <w:szCs w:val="21"/>
              </w:rPr>
              <w:t xml:space="preserve">how parameter </w:t>
            </w:r>
            <w:proofErr w:type="spellStart"/>
            <w:r w:rsidRPr="00BA2058">
              <w:rPr>
                <w:sz w:val="18"/>
                <w:szCs w:val="21"/>
              </w:rPr>
              <w:t>fal</w:t>
            </w:r>
            <w:proofErr w:type="spellEnd"/>
          </w:p>
        </w:tc>
      </w:tr>
      <w:tr w:rsidR="00BA2058" w:rsidRPr="00BA2058" w:rsidTr="002B6EF8">
        <w:trPr>
          <w:jc w:val="center"/>
        </w:trPr>
        <w:tc>
          <w:tcPr>
            <w:tcW w:w="704" w:type="dxa"/>
            <w:shd w:val="clear" w:color="auto" w:fill="D9D9D9" w:themeFill="background1" w:themeFillShade="D9"/>
            <w:vAlign w:val="center"/>
          </w:tcPr>
          <w:p w:rsidR="00CD50CF" w:rsidRPr="00BA2058" w:rsidRDefault="00BA2058" w:rsidP="00BA2058">
            <w:pPr>
              <w:jc w:val="center"/>
            </w:pPr>
            <w:r>
              <w:rPr>
                <w:rFonts w:hint="eastAsia"/>
              </w:rPr>
              <w:t>7</w:t>
            </w:r>
          </w:p>
        </w:tc>
        <w:tc>
          <w:tcPr>
            <w:tcW w:w="1985" w:type="dxa"/>
            <w:shd w:val="clear" w:color="auto" w:fill="D9D9D9" w:themeFill="background1" w:themeFillShade="D9"/>
            <w:vAlign w:val="center"/>
          </w:tcPr>
          <w:p w:rsidR="00CD50CF" w:rsidRPr="00BA2058" w:rsidRDefault="00CD50CF" w:rsidP="00BA2058">
            <w:pPr>
              <w:jc w:val="left"/>
              <w:rPr>
                <w:sz w:val="18"/>
                <w:szCs w:val="21"/>
              </w:rPr>
            </w:pPr>
            <w:proofErr w:type="spellStart"/>
            <w:r w:rsidRPr="00BA2058">
              <w:rPr>
                <w:sz w:val="18"/>
                <w:szCs w:val="21"/>
              </w:rPr>
              <w:t>fal_server</w:t>
            </w:r>
            <w:proofErr w:type="spellEnd"/>
          </w:p>
        </w:tc>
        <w:tc>
          <w:tcPr>
            <w:tcW w:w="3969" w:type="dxa"/>
            <w:shd w:val="clear" w:color="auto" w:fill="D9D9D9" w:themeFill="background1" w:themeFillShade="D9"/>
            <w:vAlign w:val="center"/>
          </w:tcPr>
          <w:p w:rsidR="00CD50CF" w:rsidRPr="00BA2058" w:rsidRDefault="00CD50CF" w:rsidP="00BA2058">
            <w:pPr>
              <w:jc w:val="left"/>
              <w:rPr>
                <w:sz w:val="18"/>
                <w:szCs w:val="21"/>
              </w:rPr>
            </w:pPr>
            <w:proofErr w:type="spellStart"/>
            <w:r w:rsidRPr="00BA2058">
              <w:rPr>
                <w:sz w:val="18"/>
                <w:szCs w:val="21"/>
              </w:rPr>
              <w:t>sgeclndb</w:t>
            </w:r>
            <w:proofErr w:type="spellEnd"/>
          </w:p>
        </w:tc>
        <w:tc>
          <w:tcPr>
            <w:tcW w:w="3265" w:type="dxa"/>
            <w:shd w:val="clear" w:color="auto" w:fill="D9D9D9" w:themeFill="background1" w:themeFillShade="D9"/>
            <w:vAlign w:val="center"/>
          </w:tcPr>
          <w:p w:rsidR="00CD50CF" w:rsidRPr="00BA2058" w:rsidRDefault="00CD50CF" w:rsidP="00BA2058">
            <w:pPr>
              <w:jc w:val="left"/>
              <w:rPr>
                <w:sz w:val="18"/>
                <w:szCs w:val="21"/>
              </w:rPr>
            </w:pPr>
            <w:r w:rsidRPr="00BA2058">
              <w:rPr>
                <w:rFonts w:hint="eastAsia"/>
                <w:sz w:val="18"/>
                <w:szCs w:val="21"/>
              </w:rPr>
              <w:t>s</w:t>
            </w:r>
            <w:r w:rsidRPr="00BA2058">
              <w:rPr>
                <w:sz w:val="18"/>
                <w:szCs w:val="21"/>
              </w:rPr>
              <w:t xml:space="preserve">how parameter </w:t>
            </w:r>
            <w:proofErr w:type="spellStart"/>
            <w:r w:rsidRPr="00BA2058">
              <w:rPr>
                <w:sz w:val="18"/>
                <w:szCs w:val="21"/>
              </w:rPr>
              <w:t>fal</w:t>
            </w:r>
            <w:proofErr w:type="spellEnd"/>
          </w:p>
        </w:tc>
      </w:tr>
      <w:tr w:rsidR="00BA2058" w:rsidRPr="00BA2058" w:rsidTr="002B6EF8">
        <w:trPr>
          <w:jc w:val="center"/>
        </w:trPr>
        <w:tc>
          <w:tcPr>
            <w:tcW w:w="704" w:type="dxa"/>
            <w:shd w:val="clear" w:color="auto" w:fill="D9D9D9" w:themeFill="background1" w:themeFillShade="D9"/>
            <w:vAlign w:val="center"/>
          </w:tcPr>
          <w:p w:rsidR="00CD50CF" w:rsidRPr="00BA2058" w:rsidRDefault="00BA2058" w:rsidP="00BA2058">
            <w:pPr>
              <w:jc w:val="center"/>
            </w:pPr>
            <w:r>
              <w:rPr>
                <w:rFonts w:hint="eastAsia"/>
              </w:rPr>
              <w:t>8</w:t>
            </w:r>
          </w:p>
        </w:tc>
        <w:tc>
          <w:tcPr>
            <w:tcW w:w="1985" w:type="dxa"/>
            <w:shd w:val="clear" w:color="auto" w:fill="D9D9D9" w:themeFill="background1" w:themeFillShade="D9"/>
            <w:vAlign w:val="center"/>
          </w:tcPr>
          <w:p w:rsidR="00CD50CF" w:rsidRPr="00BA2058" w:rsidRDefault="00CD50CF" w:rsidP="00BA2058">
            <w:pPr>
              <w:jc w:val="left"/>
              <w:rPr>
                <w:sz w:val="18"/>
                <w:szCs w:val="21"/>
              </w:rPr>
            </w:pPr>
            <w:proofErr w:type="spellStart"/>
            <w:r w:rsidRPr="00BA2058">
              <w:rPr>
                <w:sz w:val="18"/>
                <w:szCs w:val="21"/>
              </w:rPr>
              <w:t>listener_networks</w:t>
            </w:r>
            <w:proofErr w:type="spellEnd"/>
          </w:p>
        </w:tc>
        <w:tc>
          <w:tcPr>
            <w:tcW w:w="3969" w:type="dxa"/>
            <w:shd w:val="clear" w:color="auto" w:fill="D9D9D9" w:themeFill="background1" w:themeFillShade="D9"/>
            <w:vAlign w:val="center"/>
          </w:tcPr>
          <w:p w:rsidR="00CD50CF" w:rsidRPr="00BA2058" w:rsidRDefault="00CD50CF" w:rsidP="00BA2058">
            <w:pPr>
              <w:jc w:val="left"/>
              <w:rPr>
                <w:sz w:val="18"/>
                <w:szCs w:val="21"/>
              </w:rPr>
            </w:pPr>
            <w:r w:rsidRPr="00BA2058">
              <w:rPr>
                <w:sz w:val="18"/>
                <w:szCs w:val="21"/>
              </w:rPr>
              <w:t>((NAME=network1)(LOCAL_LISTENER=listener_net1)(REMOTE_LISTENER=clnracdb-scan:1521))','((NAME=network2)(LOCAL_LISTENER=listener_net2)(REMOTE_LISTENER=remote_net2))</w:t>
            </w:r>
          </w:p>
        </w:tc>
        <w:tc>
          <w:tcPr>
            <w:tcW w:w="3265" w:type="dxa"/>
            <w:shd w:val="clear" w:color="auto" w:fill="D9D9D9" w:themeFill="background1" w:themeFillShade="D9"/>
            <w:vAlign w:val="center"/>
          </w:tcPr>
          <w:p w:rsidR="00CD50CF" w:rsidRPr="00BA2058" w:rsidRDefault="00CD50CF" w:rsidP="00BA2058">
            <w:pPr>
              <w:jc w:val="left"/>
              <w:rPr>
                <w:sz w:val="18"/>
                <w:szCs w:val="21"/>
              </w:rPr>
            </w:pPr>
            <w:r w:rsidRPr="00BA2058">
              <w:rPr>
                <w:rFonts w:hint="eastAsia"/>
                <w:sz w:val="18"/>
                <w:szCs w:val="21"/>
              </w:rPr>
              <w:t>show</w:t>
            </w:r>
            <w:r w:rsidRPr="00BA2058">
              <w:rPr>
                <w:sz w:val="18"/>
                <w:szCs w:val="21"/>
              </w:rPr>
              <w:t xml:space="preserve"> parameter networks</w:t>
            </w:r>
          </w:p>
        </w:tc>
      </w:tr>
      <w:tr w:rsidR="00BA2058" w:rsidRPr="00BA2058" w:rsidTr="002B6EF8">
        <w:trPr>
          <w:jc w:val="center"/>
        </w:trPr>
        <w:tc>
          <w:tcPr>
            <w:tcW w:w="704" w:type="dxa"/>
            <w:shd w:val="clear" w:color="auto" w:fill="D9D9D9" w:themeFill="background1" w:themeFillShade="D9"/>
            <w:vAlign w:val="center"/>
          </w:tcPr>
          <w:p w:rsidR="00CD50CF" w:rsidRPr="00BA2058" w:rsidRDefault="00BA2058" w:rsidP="00BA2058">
            <w:pPr>
              <w:jc w:val="center"/>
            </w:pPr>
            <w:r>
              <w:rPr>
                <w:rFonts w:hint="eastAsia"/>
              </w:rPr>
              <w:t>9</w:t>
            </w:r>
          </w:p>
        </w:tc>
        <w:tc>
          <w:tcPr>
            <w:tcW w:w="1985" w:type="dxa"/>
            <w:shd w:val="clear" w:color="auto" w:fill="D9D9D9" w:themeFill="background1" w:themeFillShade="D9"/>
            <w:vAlign w:val="center"/>
          </w:tcPr>
          <w:p w:rsidR="00CD50CF" w:rsidRPr="00BA2058" w:rsidRDefault="00CD50CF" w:rsidP="00BA2058">
            <w:pPr>
              <w:jc w:val="left"/>
              <w:rPr>
                <w:sz w:val="18"/>
                <w:szCs w:val="21"/>
              </w:rPr>
            </w:pPr>
            <w:r w:rsidRPr="00BA2058">
              <w:rPr>
                <w:sz w:val="18"/>
                <w:szCs w:val="21"/>
              </w:rPr>
              <w:t>log_archive_dest_1</w:t>
            </w:r>
          </w:p>
        </w:tc>
        <w:tc>
          <w:tcPr>
            <w:tcW w:w="3969" w:type="dxa"/>
            <w:shd w:val="clear" w:color="auto" w:fill="D9D9D9" w:themeFill="background1" w:themeFillShade="D9"/>
            <w:vAlign w:val="center"/>
          </w:tcPr>
          <w:p w:rsidR="00CD50CF" w:rsidRPr="00BA2058" w:rsidRDefault="00CD50CF" w:rsidP="00BA2058">
            <w:pPr>
              <w:jc w:val="left"/>
              <w:rPr>
                <w:sz w:val="18"/>
                <w:szCs w:val="21"/>
              </w:rPr>
            </w:pPr>
            <w:r w:rsidRPr="00BA2058">
              <w:rPr>
                <w:sz w:val="18"/>
                <w:szCs w:val="21"/>
              </w:rPr>
              <w:t>LOCATION=+ARCH VALID_FOR=(ALL_LOGFILES,ALL_ROLES) DB_UNIQUE_NAME=</w:t>
            </w:r>
            <w:proofErr w:type="spellStart"/>
            <w:r w:rsidRPr="00BA2058">
              <w:rPr>
                <w:sz w:val="18"/>
                <w:szCs w:val="21"/>
              </w:rPr>
              <w:t>sgeclndbdg</w:t>
            </w:r>
            <w:proofErr w:type="spellEnd"/>
          </w:p>
        </w:tc>
        <w:tc>
          <w:tcPr>
            <w:tcW w:w="3265" w:type="dxa"/>
            <w:shd w:val="clear" w:color="auto" w:fill="D9D9D9" w:themeFill="background1" w:themeFillShade="D9"/>
            <w:vAlign w:val="center"/>
          </w:tcPr>
          <w:p w:rsidR="00CD50CF" w:rsidRPr="00BA2058" w:rsidRDefault="00CD50CF" w:rsidP="00BA2058">
            <w:pPr>
              <w:jc w:val="left"/>
              <w:rPr>
                <w:sz w:val="18"/>
                <w:szCs w:val="21"/>
              </w:rPr>
            </w:pPr>
            <w:r w:rsidRPr="00BA2058">
              <w:rPr>
                <w:rFonts w:hint="eastAsia"/>
                <w:sz w:val="18"/>
                <w:szCs w:val="21"/>
              </w:rPr>
              <w:t>s</w:t>
            </w:r>
            <w:r w:rsidRPr="00BA2058">
              <w:rPr>
                <w:sz w:val="18"/>
                <w:szCs w:val="21"/>
              </w:rPr>
              <w:t>how parameter log_archive_dest_1</w:t>
            </w:r>
          </w:p>
        </w:tc>
      </w:tr>
      <w:tr w:rsidR="00BA2058" w:rsidRPr="00BA2058" w:rsidTr="002B6EF8">
        <w:trPr>
          <w:jc w:val="center"/>
        </w:trPr>
        <w:tc>
          <w:tcPr>
            <w:tcW w:w="704" w:type="dxa"/>
            <w:shd w:val="clear" w:color="auto" w:fill="D9D9D9" w:themeFill="background1" w:themeFillShade="D9"/>
            <w:vAlign w:val="center"/>
          </w:tcPr>
          <w:p w:rsidR="00CD50CF" w:rsidRPr="00BA2058" w:rsidRDefault="00BA2058" w:rsidP="00BA2058">
            <w:pPr>
              <w:jc w:val="center"/>
            </w:pPr>
            <w:r>
              <w:rPr>
                <w:rFonts w:hint="eastAsia"/>
              </w:rPr>
              <w:t>1</w:t>
            </w:r>
            <w:r>
              <w:t>0</w:t>
            </w:r>
          </w:p>
        </w:tc>
        <w:tc>
          <w:tcPr>
            <w:tcW w:w="1985" w:type="dxa"/>
            <w:shd w:val="clear" w:color="auto" w:fill="D9D9D9" w:themeFill="background1" w:themeFillShade="D9"/>
            <w:vAlign w:val="center"/>
          </w:tcPr>
          <w:p w:rsidR="00CD50CF" w:rsidRPr="00BA2058" w:rsidRDefault="00CD50CF" w:rsidP="00BA2058">
            <w:pPr>
              <w:jc w:val="left"/>
              <w:rPr>
                <w:sz w:val="18"/>
                <w:szCs w:val="21"/>
              </w:rPr>
            </w:pPr>
            <w:proofErr w:type="spellStart"/>
            <w:r w:rsidRPr="00BA2058">
              <w:rPr>
                <w:sz w:val="18"/>
                <w:szCs w:val="21"/>
              </w:rPr>
              <w:t>db_unique_name</w:t>
            </w:r>
            <w:proofErr w:type="spellEnd"/>
          </w:p>
        </w:tc>
        <w:tc>
          <w:tcPr>
            <w:tcW w:w="3969" w:type="dxa"/>
            <w:shd w:val="clear" w:color="auto" w:fill="D9D9D9" w:themeFill="background1" w:themeFillShade="D9"/>
            <w:vAlign w:val="center"/>
          </w:tcPr>
          <w:p w:rsidR="00CD50CF" w:rsidRPr="00BA2058" w:rsidRDefault="00CD50CF" w:rsidP="00BA2058">
            <w:pPr>
              <w:jc w:val="left"/>
              <w:rPr>
                <w:sz w:val="18"/>
                <w:szCs w:val="21"/>
              </w:rPr>
            </w:pPr>
            <w:proofErr w:type="spellStart"/>
            <w:r w:rsidRPr="00BA2058">
              <w:rPr>
                <w:sz w:val="18"/>
                <w:szCs w:val="21"/>
              </w:rPr>
              <w:t>sgeclndbdg</w:t>
            </w:r>
            <w:proofErr w:type="spellEnd"/>
          </w:p>
        </w:tc>
        <w:tc>
          <w:tcPr>
            <w:tcW w:w="3265" w:type="dxa"/>
            <w:shd w:val="clear" w:color="auto" w:fill="D9D9D9" w:themeFill="background1" w:themeFillShade="D9"/>
            <w:vAlign w:val="center"/>
          </w:tcPr>
          <w:p w:rsidR="00CD50CF" w:rsidRPr="00BA2058" w:rsidRDefault="00CD50CF" w:rsidP="00BA2058">
            <w:pPr>
              <w:jc w:val="left"/>
              <w:rPr>
                <w:sz w:val="18"/>
                <w:szCs w:val="21"/>
              </w:rPr>
            </w:pPr>
            <w:r w:rsidRPr="00BA2058">
              <w:rPr>
                <w:sz w:val="18"/>
                <w:szCs w:val="21"/>
              </w:rPr>
              <w:t xml:space="preserve">show parameter </w:t>
            </w:r>
            <w:proofErr w:type="spellStart"/>
            <w:r w:rsidRPr="00BA2058">
              <w:rPr>
                <w:sz w:val="18"/>
                <w:szCs w:val="21"/>
              </w:rPr>
              <w:t>db_uniq</w:t>
            </w:r>
            <w:proofErr w:type="spellEnd"/>
          </w:p>
        </w:tc>
      </w:tr>
    </w:tbl>
    <w:p w:rsidR="00CD50CF" w:rsidRPr="001A3E6C" w:rsidRDefault="00CD50CF" w:rsidP="003D42E4">
      <w:pPr>
        <w:rPr>
          <w:rFonts w:ascii="微软雅黑" w:eastAsia="微软雅黑" w:hAnsi="微软雅黑"/>
          <w:sz w:val="20"/>
        </w:rPr>
      </w:pPr>
    </w:p>
    <w:sectPr w:rsidR="00CD50CF" w:rsidRPr="001A3E6C" w:rsidSect="004F50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265B" w:rsidRDefault="0097265B">
      <w:r>
        <w:separator/>
      </w:r>
    </w:p>
  </w:endnote>
  <w:endnote w:type="continuationSeparator" w:id="0">
    <w:p w:rsidR="0097265B" w:rsidRDefault="00972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1" w:usb1="080E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405177"/>
    </w:sdtPr>
    <w:sdtEndPr/>
    <w:sdtContent>
      <w:p w:rsidR="00852636" w:rsidRDefault="00852636">
        <w:pPr>
          <w:pStyle w:val="a6"/>
          <w:jc w:val="center"/>
        </w:pPr>
        <w:r>
          <w:fldChar w:fldCharType="begin"/>
        </w:r>
        <w:r>
          <w:instrText xml:space="preserve"> PAGE   \* MERGEFORMAT </w:instrText>
        </w:r>
        <w:r>
          <w:fldChar w:fldCharType="separate"/>
        </w:r>
        <w:r>
          <w:t>10</w:t>
        </w:r>
        <w:r>
          <w:fldChar w:fldCharType="end"/>
        </w:r>
      </w:p>
    </w:sdtContent>
  </w:sdt>
  <w:p w:rsidR="00852636" w:rsidRDefault="0085263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265B" w:rsidRDefault="0097265B">
      <w:r>
        <w:separator/>
      </w:r>
    </w:p>
  </w:footnote>
  <w:footnote w:type="continuationSeparator" w:id="0">
    <w:p w:rsidR="0097265B" w:rsidRDefault="00972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636" w:rsidRDefault="00852636" w:rsidP="00F9214F">
    <w:pPr>
      <w:pStyle w:val="a8"/>
      <w:jc w:val="right"/>
    </w:pPr>
    <w:r>
      <w:rPr>
        <w:rFonts w:ascii="宋体" w:hAnsi="宋体"/>
        <w:b/>
        <w:noProof/>
        <w:sz w:val="28"/>
        <w:szCs w:val="28"/>
      </w:rPr>
      <w:drawing>
        <wp:inline distT="0" distB="0" distL="0" distR="0">
          <wp:extent cx="1300480" cy="431800"/>
          <wp:effectExtent l="0" t="0" r="0" b="6350"/>
          <wp:docPr id="1" name="图片 5" descr="彩色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彩色logo.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0747" cy="432000"/>
                  </a:xfrm>
                  <a:prstGeom prst="rect">
                    <a:avLst/>
                  </a:prstGeom>
                </pic:spPr>
              </pic:pic>
            </a:graphicData>
          </a:graphic>
        </wp:inline>
      </w:drawing>
    </w:r>
    <w:r>
      <w:rPr>
        <w:rFonts w:ascii="宋体" w:hAnsi="宋体"/>
        <w:b/>
        <w:sz w:val="28"/>
        <w:szCs w:val="28"/>
      </w:rPr>
      <w:tab/>
    </w:r>
    <w:r>
      <w:rPr>
        <w:rFonts w:ascii="宋体" w:hAnsi="宋体"/>
        <w:b/>
        <w:sz w:val="28"/>
        <w:szCs w:val="28"/>
      </w:rPr>
      <w:tab/>
    </w:r>
    <w:r>
      <w:rPr>
        <w:rFonts w:ascii="宋体" w:hAnsi="宋体"/>
        <w:b/>
        <w:sz w:val="28"/>
        <w:szCs w:val="28"/>
      </w:rPr>
      <w:tab/>
    </w:r>
    <w:r w:rsidRPr="002B2B98">
      <w:rPr>
        <w:rFonts w:hint="eastAsia"/>
      </w:rPr>
      <w:t>上海黄金交易所</w:t>
    </w:r>
    <w:r>
      <w:t xml:space="preserve">Oracle Active </w:t>
    </w:r>
    <w:proofErr w:type="spellStart"/>
    <w:r>
      <w:t>Dataguard</w:t>
    </w:r>
    <w:proofErr w:type="spellEnd"/>
    <w:r>
      <w:rPr>
        <w:rFonts w:hint="eastAsia"/>
      </w:rPr>
      <w:t>容灾实施报告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105D3"/>
    <w:multiLevelType w:val="hybridMultilevel"/>
    <w:tmpl w:val="08A4E132"/>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40B15"/>
    <w:multiLevelType w:val="hybridMultilevel"/>
    <w:tmpl w:val="B86CC05E"/>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055C3E"/>
    <w:multiLevelType w:val="hybridMultilevel"/>
    <w:tmpl w:val="08A4E132"/>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D169B3"/>
    <w:multiLevelType w:val="hybridMultilevel"/>
    <w:tmpl w:val="79E0252C"/>
    <w:lvl w:ilvl="0" w:tplc="B7EC8A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1434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5D7648C"/>
    <w:multiLevelType w:val="hybridMultilevel"/>
    <w:tmpl w:val="718A5798"/>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784F67"/>
    <w:multiLevelType w:val="hybridMultilevel"/>
    <w:tmpl w:val="B86CC05E"/>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2A7E16"/>
    <w:multiLevelType w:val="hybridMultilevel"/>
    <w:tmpl w:val="718A5798"/>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8E4432"/>
    <w:multiLevelType w:val="hybridMultilevel"/>
    <w:tmpl w:val="718A5798"/>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D86201"/>
    <w:multiLevelType w:val="hybridMultilevel"/>
    <w:tmpl w:val="718A5798"/>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3C6DD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15:restartNumberingAfterBreak="0">
    <w:nsid w:val="633238FE"/>
    <w:multiLevelType w:val="hybridMultilevel"/>
    <w:tmpl w:val="6AE8A0A4"/>
    <w:lvl w:ilvl="0" w:tplc="6E38B60C">
      <w:start w:val="1"/>
      <w:numFmt w:val="japaneseCounting"/>
      <w:lvlText w:val="%1，"/>
      <w:lvlJc w:val="left"/>
      <w:pPr>
        <w:ind w:left="562"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6E0EE8"/>
    <w:multiLevelType w:val="hybridMultilevel"/>
    <w:tmpl w:val="B86CC05E"/>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74D2237"/>
    <w:multiLevelType w:val="hybridMultilevel"/>
    <w:tmpl w:val="718A5798"/>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10"/>
  </w:num>
  <w:num w:numId="4">
    <w:abstractNumId w:val="2"/>
  </w:num>
  <w:num w:numId="5">
    <w:abstractNumId w:val="0"/>
  </w:num>
  <w:num w:numId="6">
    <w:abstractNumId w:val="6"/>
  </w:num>
  <w:num w:numId="7">
    <w:abstractNumId w:val="1"/>
  </w:num>
  <w:num w:numId="8">
    <w:abstractNumId w:val="12"/>
  </w:num>
  <w:num w:numId="9">
    <w:abstractNumId w:val="9"/>
  </w:num>
  <w:num w:numId="10">
    <w:abstractNumId w:val="8"/>
  </w:num>
  <w:num w:numId="11">
    <w:abstractNumId w:val="13"/>
  </w:num>
  <w:num w:numId="12">
    <w:abstractNumId w:val="5"/>
  </w:num>
  <w:num w:numId="13">
    <w:abstractNumId w:val="7"/>
  </w:num>
  <w:num w:numId="14">
    <w:abstractNumId w:val="3"/>
  </w:num>
  <w:num w:numId="15">
    <w:abstractNumId w:val="10"/>
  </w:num>
  <w:num w:numId="16">
    <w:abstractNumId w:val="10"/>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王松柏">
    <w15:presenceInfo w15:providerId="None" w15:userId="王松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C0"/>
    <w:rsid w:val="000019DF"/>
    <w:rsid w:val="000050A3"/>
    <w:rsid w:val="000070D1"/>
    <w:rsid w:val="0000723A"/>
    <w:rsid w:val="00012FFA"/>
    <w:rsid w:val="00013A31"/>
    <w:rsid w:val="00016EE5"/>
    <w:rsid w:val="00026158"/>
    <w:rsid w:val="00034CEB"/>
    <w:rsid w:val="00037591"/>
    <w:rsid w:val="00037CCA"/>
    <w:rsid w:val="00044D3B"/>
    <w:rsid w:val="00047149"/>
    <w:rsid w:val="00050B38"/>
    <w:rsid w:val="0005483F"/>
    <w:rsid w:val="000564B0"/>
    <w:rsid w:val="000721AC"/>
    <w:rsid w:val="00074838"/>
    <w:rsid w:val="00074A71"/>
    <w:rsid w:val="00075A02"/>
    <w:rsid w:val="00077B4C"/>
    <w:rsid w:val="00084E58"/>
    <w:rsid w:val="000918EA"/>
    <w:rsid w:val="00097EE0"/>
    <w:rsid w:val="000A4C4F"/>
    <w:rsid w:val="000A4E6F"/>
    <w:rsid w:val="000A5B34"/>
    <w:rsid w:val="000F0F81"/>
    <w:rsid w:val="000F2C2C"/>
    <w:rsid w:val="000F592F"/>
    <w:rsid w:val="000F5E54"/>
    <w:rsid w:val="001036D4"/>
    <w:rsid w:val="00112BE2"/>
    <w:rsid w:val="001147B4"/>
    <w:rsid w:val="00115EB3"/>
    <w:rsid w:val="00116D52"/>
    <w:rsid w:val="0011757B"/>
    <w:rsid w:val="00123C04"/>
    <w:rsid w:val="001350D1"/>
    <w:rsid w:val="00141CCB"/>
    <w:rsid w:val="00143381"/>
    <w:rsid w:val="0015641B"/>
    <w:rsid w:val="0016043E"/>
    <w:rsid w:val="00162ABC"/>
    <w:rsid w:val="00162E57"/>
    <w:rsid w:val="00165975"/>
    <w:rsid w:val="0016643A"/>
    <w:rsid w:val="001677BC"/>
    <w:rsid w:val="00184D8C"/>
    <w:rsid w:val="00186FF9"/>
    <w:rsid w:val="001905C7"/>
    <w:rsid w:val="00192614"/>
    <w:rsid w:val="001A3E6C"/>
    <w:rsid w:val="001A7451"/>
    <w:rsid w:val="001A74CF"/>
    <w:rsid w:val="001B1A50"/>
    <w:rsid w:val="001B3693"/>
    <w:rsid w:val="001B557C"/>
    <w:rsid w:val="001C4E1B"/>
    <w:rsid w:val="001D1C51"/>
    <w:rsid w:val="001D6653"/>
    <w:rsid w:val="001E0F44"/>
    <w:rsid w:val="001E29BC"/>
    <w:rsid w:val="001E621B"/>
    <w:rsid w:val="001E7B0D"/>
    <w:rsid w:val="001F243A"/>
    <w:rsid w:val="001F347E"/>
    <w:rsid w:val="002011B1"/>
    <w:rsid w:val="00202712"/>
    <w:rsid w:val="002034A6"/>
    <w:rsid w:val="00204055"/>
    <w:rsid w:val="00215169"/>
    <w:rsid w:val="002237D5"/>
    <w:rsid w:val="00225D72"/>
    <w:rsid w:val="002264E8"/>
    <w:rsid w:val="00233963"/>
    <w:rsid w:val="00234881"/>
    <w:rsid w:val="00254132"/>
    <w:rsid w:val="002579CF"/>
    <w:rsid w:val="00261827"/>
    <w:rsid w:val="00261886"/>
    <w:rsid w:val="0026326F"/>
    <w:rsid w:val="0026372B"/>
    <w:rsid w:val="002663DD"/>
    <w:rsid w:val="00267239"/>
    <w:rsid w:val="00270A7A"/>
    <w:rsid w:val="00272EC6"/>
    <w:rsid w:val="00275A94"/>
    <w:rsid w:val="00277688"/>
    <w:rsid w:val="00277A55"/>
    <w:rsid w:val="00287A7D"/>
    <w:rsid w:val="00294D98"/>
    <w:rsid w:val="002A2E00"/>
    <w:rsid w:val="002B2B98"/>
    <w:rsid w:val="002B6A44"/>
    <w:rsid w:val="002B6EF8"/>
    <w:rsid w:val="002C1E90"/>
    <w:rsid w:val="002C201C"/>
    <w:rsid w:val="002C282D"/>
    <w:rsid w:val="002E15EA"/>
    <w:rsid w:val="002E309F"/>
    <w:rsid w:val="002F0916"/>
    <w:rsid w:val="002F2992"/>
    <w:rsid w:val="002F4CC5"/>
    <w:rsid w:val="00312106"/>
    <w:rsid w:val="003142F7"/>
    <w:rsid w:val="00315922"/>
    <w:rsid w:val="00316C4D"/>
    <w:rsid w:val="00317599"/>
    <w:rsid w:val="00320864"/>
    <w:rsid w:val="00320F43"/>
    <w:rsid w:val="003230C4"/>
    <w:rsid w:val="00331910"/>
    <w:rsid w:val="0033201E"/>
    <w:rsid w:val="00343061"/>
    <w:rsid w:val="003524DE"/>
    <w:rsid w:val="0035441F"/>
    <w:rsid w:val="00356195"/>
    <w:rsid w:val="003563D2"/>
    <w:rsid w:val="00357C65"/>
    <w:rsid w:val="0036311D"/>
    <w:rsid w:val="00364097"/>
    <w:rsid w:val="00366775"/>
    <w:rsid w:val="00371FBB"/>
    <w:rsid w:val="003741D8"/>
    <w:rsid w:val="00375DB4"/>
    <w:rsid w:val="003763DE"/>
    <w:rsid w:val="00376907"/>
    <w:rsid w:val="0037742B"/>
    <w:rsid w:val="00380331"/>
    <w:rsid w:val="00380EA9"/>
    <w:rsid w:val="00381406"/>
    <w:rsid w:val="00383A64"/>
    <w:rsid w:val="003A3AA5"/>
    <w:rsid w:val="003A6C89"/>
    <w:rsid w:val="003B160E"/>
    <w:rsid w:val="003B4D3E"/>
    <w:rsid w:val="003C009A"/>
    <w:rsid w:val="003C0208"/>
    <w:rsid w:val="003C2DD7"/>
    <w:rsid w:val="003C2E8D"/>
    <w:rsid w:val="003C4D79"/>
    <w:rsid w:val="003D42E4"/>
    <w:rsid w:val="003E003E"/>
    <w:rsid w:val="003E6179"/>
    <w:rsid w:val="003F12D7"/>
    <w:rsid w:val="003F1303"/>
    <w:rsid w:val="003F2A73"/>
    <w:rsid w:val="0040181F"/>
    <w:rsid w:val="004030F1"/>
    <w:rsid w:val="004049EA"/>
    <w:rsid w:val="00423441"/>
    <w:rsid w:val="00436C3A"/>
    <w:rsid w:val="004420A1"/>
    <w:rsid w:val="0044754C"/>
    <w:rsid w:val="00455C6C"/>
    <w:rsid w:val="0045735D"/>
    <w:rsid w:val="00461318"/>
    <w:rsid w:val="004646B5"/>
    <w:rsid w:val="00464CBD"/>
    <w:rsid w:val="0046703A"/>
    <w:rsid w:val="004675E3"/>
    <w:rsid w:val="00472836"/>
    <w:rsid w:val="00474FE5"/>
    <w:rsid w:val="00480E78"/>
    <w:rsid w:val="00484396"/>
    <w:rsid w:val="0048451B"/>
    <w:rsid w:val="0048510E"/>
    <w:rsid w:val="0048573C"/>
    <w:rsid w:val="0048766D"/>
    <w:rsid w:val="00494B76"/>
    <w:rsid w:val="00495FD6"/>
    <w:rsid w:val="004A08DB"/>
    <w:rsid w:val="004A0B03"/>
    <w:rsid w:val="004A2184"/>
    <w:rsid w:val="004A3A04"/>
    <w:rsid w:val="004B1387"/>
    <w:rsid w:val="004B1A28"/>
    <w:rsid w:val="004C0047"/>
    <w:rsid w:val="004C38E8"/>
    <w:rsid w:val="004C5A3D"/>
    <w:rsid w:val="004D17D9"/>
    <w:rsid w:val="004D198F"/>
    <w:rsid w:val="004D2EAC"/>
    <w:rsid w:val="004E35C0"/>
    <w:rsid w:val="004F0461"/>
    <w:rsid w:val="004F1C78"/>
    <w:rsid w:val="004F5052"/>
    <w:rsid w:val="004F5B6D"/>
    <w:rsid w:val="00500065"/>
    <w:rsid w:val="00504728"/>
    <w:rsid w:val="00504FF8"/>
    <w:rsid w:val="00507DEC"/>
    <w:rsid w:val="0051144C"/>
    <w:rsid w:val="00511BAB"/>
    <w:rsid w:val="005122C4"/>
    <w:rsid w:val="005131C0"/>
    <w:rsid w:val="00513CD3"/>
    <w:rsid w:val="005220F0"/>
    <w:rsid w:val="0052406F"/>
    <w:rsid w:val="005263EB"/>
    <w:rsid w:val="00531B31"/>
    <w:rsid w:val="00531CA0"/>
    <w:rsid w:val="00534E4F"/>
    <w:rsid w:val="005425DE"/>
    <w:rsid w:val="0054654E"/>
    <w:rsid w:val="005477EA"/>
    <w:rsid w:val="00550F2C"/>
    <w:rsid w:val="00551AEC"/>
    <w:rsid w:val="005556E0"/>
    <w:rsid w:val="00557374"/>
    <w:rsid w:val="00562607"/>
    <w:rsid w:val="00562A6C"/>
    <w:rsid w:val="00570054"/>
    <w:rsid w:val="005728CB"/>
    <w:rsid w:val="00582963"/>
    <w:rsid w:val="0058318C"/>
    <w:rsid w:val="0058391F"/>
    <w:rsid w:val="0058706E"/>
    <w:rsid w:val="00587B6E"/>
    <w:rsid w:val="00594F4B"/>
    <w:rsid w:val="005A201F"/>
    <w:rsid w:val="005A4BE8"/>
    <w:rsid w:val="005B0683"/>
    <w:rsid w:val="005B211D"/>
    <w:rsid w:val="005B216F"/>
    <w:rsid w:val="005B59EF"/>
    <w:rsid w:val="005B65E7"/>
    <w:rsid w:val="005C1CC8"/>
    <w:rsid w:val="005D23F9"/>
    <w:rsid w:val="005D5EDD"/>
    <w:rsid w:val="005E057B"/>
    <w:rsid w:val="005E132D"/>
    <w:rsid w:val="005E22B6"/>
    <w:rsid w:val="005E5280"/>
    <w:rsid w:val="005F151D"/>
    <w:rsid w:val="005F4369"/>
    <w:rsid w:val="00602192"/>
    <w:rsid w:val="00607826"/>
    <w:rsid w:val="006103E9"/>
    <w:rsid w:val="00615359"/>
    <w:rsid w:val="00624900"/>
    <w:rsid w:val="0062547A"/>
    <w:rsid w:val="0063203E"/>
    <w:rsid w:val="00634231"/>
    <w:rsid w:val="00643561"/>
    <w:rsid w:val="00643674"/>
    <w:rsid w:val="006445C9"/>
    <w:rsid w:val="00645B66"/>
    <w:rsid w:val="00653CED"/>
    <w:rsid w:val="0065657C"/>
    <w:rsid w:val="0066005F"/>
    <w:rsid w:val="00663239"/>
    <w:rsid w:val="00671FDB"/>
    <w:rsid w:val="00677BB0"/>
    <w:rsid w:val="00677CD1"/>
    <w:rsid w:val="00685A19"/>
    <w:rsid w:val="00687868"/>
    <w:rsid w:val="00687C5F"/>
    <w:rsid w:val="006A0CC2"/>
    <w:rsid w:val="006A239F"/>
    <w:rsid w:val="006A5835"/>
    <w:rsid w:val="006B2BD8"/>
    <w:rsid w:val="006B7083"/>
    <w:rsid w:val="006C122D"/>
    <w:rsid w:val="006C4173"/>
    <w:rsid w:val="006C7078"/>
    <w:rsid w:val="006D1120"/>
    <w:rsid w:val="006D6DE2"/>
    <w:rsid w:val="006E259D"/>
    <w:rsid w:val="006E3AC9"/>
    <w:rsid w:val="006F033D"/>
    <w:rsid w:val="0070075F"/>
    <w:rsid w:val="007048F8"/>
    <w:rsid w:val="00706049"/>
    <w:rsid w:val="00706B75"/>
    <w:rsid w:val="00710633"/>
    <w:rsid w:val="00713F82"/>
    <w:rsid w:val="0071713A"/>
    <w:rsid w:val="0072050C"/>
    <w:rsid w:val="00722D83"/>
    <w:rsid w:val="007263E3"/>
    <w:rsid w:val="00726D9B"/>
    <w:rsid w:val="00727CF8"/>
    <w:rsid w:val="00730003"/>
    <w:rsid w:val="00735FD1"/>
    <w:rsid w:val="00757E70"/>
    <w:rsid w:val="007649B9"/>
    <w:rsid w:val="00772B25"/>
    <w:rsid w:val="00773BEF"/>
    <w:rsid w:val="00782969"/>
    <w:rsid w:val="00782E8B"/>
    <w:rsid w:val="00785D58"/>
    <w:rsid w:val="00790AF7"/>
    <w:rsid w:val="007944B0"/>
    <w:rsid w:val="00795739"/>
    <w:rsid w:val="007B2A42"/>
    <w:rsid w:val="007B643F"/>
    <w:rsid w:val="007C206C"/>
    <w:rsid w:val="007C43D9"/>
    <w:rsid w:val="007D0D2C"/>
    <w:rsid w:val="007D3BBC"/>
    <w:rsid w:val="007D5314"/>
    <w:rsid w:val="007E517F"/>
    <w:rsid w:val="007E5C60"/>
    <w:rsid w:val="007E66A0"/>
    <w:rsid w:val="007F5096"/>
    <w:rsid w:val="007F6EE6"/>
    <w:rsid w:val="0081194E"/>
    <w:rsid w:val="00822127"/>
    <w:rsid w:val="00837C1A"/>
    <w:rsid w:val="0084136D"/>
    <w:rsid w:val="00841C5D"/>
    <w:rsid w:val="00842595"/>
    <w:rsid w:val="008435EA"/>
    <w:rsid w:val="00851690"/>
    <w:rsid w:val="00852636"/>
    <w:rsid w:val="008533A4"/>
    <w:rsid w:val="0085639E"/>
    <w:rsid w:val="00857B3A"/>
    <w:rsid w:val="008627D8"/>
    <w:rsid w:val="0088366A"/>
    <w:rsid w:val="00891562"/>
    <w:rsid w:val="00894965"/>
    <w:rsid w:val="008963F9"/>
    <w:rsid w:val="00897289"/>
    <w:rsid w:val="008A2E78"/>
    <w:rsid w:val="008A590D"/>
    <w:rsid w:val="008B5598"/>
    <w:rsid w:val="008C6474"/>
    <w:rsid w:val="008D0176"/>
    <w:rsid w:val="008D2BCF"/>
    <w:rsid w:val="008E7C15"/>
    <w:rsid w:val="008F5626"/>
    <w:rsid w:val="008F5B1A"/>
    <w:rsid w:val="009068D2"/>
    <w:rsid w:val="00920086"/>
    <w:rsid w:val="00921F5E"/>
    <w:rsid w:val="00924F08"/>
    <w:rsid w:val="00926C3B"/>
    <w:rsid w:val="0093066A"/>
    <w:rsid w:val="009353D4"/>
    <w:rsid w:val="00937A8E"/>
    <w:rsid w:val="00940B15"/>
    <w:rsid w:val="00943299"/>
    <w:rsid w:val="00950392"/>
    <w:rsid w:val="00951251"/>
    <w:rsid w:val="0095569F"/>
    <w:rsid w:val="009717C9"/>
    <w:rsid w:val="0097265B"/>
    <w:rsid w:val="00972D5C"/>
    <w:rsid w:val="00973382"/>
    <w:rsid w:val="00982A2E"/>
    <w:rsid w:val="009854F0"/>
    <w:rsid w:val="0099025C"/>
    <w:rsid w:val="00991B0B"/>
    <w:rsid w:val="00992FAD"/>
    <w:rsid w:val="0099659D"/>
    <w:rsid w:val="009A62C3"/>
    <w:rsid w:val="009A709E"/>
    <w:rsid w:val="009A7A01"/>
    <w:rsid w:val="009B78E8"/>
    <w:rsid w:val="009C6C7C"/>
    <w:rsid w:val="009D7203"/>
    <w:rsid w:val="009D75C4"/>
    <w:rsid w:val="009E2202"/>
    <w:rsid w:val="009E4AFD"/>
    <w:rsid w:val="009E7932"/>
    <w:rsid w:val="00A048C1"/>
    <w:rsid w:val="00A104D5"/>
    <w:rsid w:val="00A11767"/>
    <w:rsid w:val="00A11F85"/>
    <w:rsid w:val="00A230B4"/>
    <w:rsid w:val="00A270E9"/>
    <w:rsid w:val="00A27E51"/>
    <w:rsid w:val="00A315A5"/>
    <w:rsid w:val="00A339C4"/>
    <w:rsid w:val="00A36B3D"/>
    <w:rsid w:val="00A37A53"/>
    <w:rsid w:val="00A418B3"/>
    <w:rsid w:val="00A442A7"/>
    <w:rsid w:val="00A45E3C"/>
    <w:rsid w:val="00A52BD0"/>
    <w:rsid w:val="00A535EF"/>
    <w:rsid w:val="00A66CB3"/>
    <w:rsid w:val="00A76BEB"/>
    <w:rsid w:val="00A801D3"/>
    <w:rsid w:val="00A86791"/>
    <w:rsid w:val="00A86DB0"/>
    <w:rsid w:val="00AA67B7"/>
    <w:rsid w:val="00AB3D73"/>
    <w:rsid w:val="00AB7152"/>
    <w:rsid w:val="00AC120B"/>
    <w:rsid w:val="00AC185A"/>
    <w:rsid w:val="00AC409C"/>
    <w:rsid w:val="00AD26E5"/>
    <w:rsid w:val="00AD39B5"/>
    <w:rsid w:val="00AE0526"/>
    <w:rsid w:val="00AE191A"/>
    <w:rsid w:val="00AE38C6"/>
    <w:rsid w:val="00AE4CF9"/>
    <w:rsid w:val="00AF1FBA"/>
    <w:rsid w:val="00AF5EFC"/>
    <w:rsid w:val="00B01968"/>
    <w:rsid w:val="00B03256"/>
    <w:rsid w:val="00B038A1"/>
    <w:rsid w:val="00B04ED2"/>
    <w:rsid w:val="00B07422"/>
    <w:rsid w:val="00B1262F"/>
    <w:rsid w:val="00B1600A"/>
    <w:rsid w:val="00B2000D"/>
    <w:rsid w:val="00B314B8"/>
    <w:rsid w:val="00B33732"/>
    <w:rsid w:val="00B34C6C"/>
    <w:rsid w:val="00B45CD7"/>
    <w:rsid w:val="00B52357"/>
    <w:rsid w:val="00B53DE6"/>
    <w:rsid w:val="00B56C47"/>
    <w:rsid w:val="00B62B2D"/>
    <w:rsid w:val="00B73318"/>
    <w:rsid w:val="00B73C67"/>
    <w:rsid w:val="00B74BA2"/>
    <w:rsid w:val="00B82846"/>
    <w:rsid w:val="00B9342F"/>
    <w:rsid w:val="00BA09B6"/>
    <w:rsid w:val="00BA2058"/>
    <w:rsid w:val="00BA4129"/>
    <w:rsid w:val="00BA57F8"/>
    <w:rsid w:val="00BA6CA1"/>
    <w:rsid w:val="00BA7379"/>
    <w:rsid w:val="00BA7449"/>
    <w:rsid w:val="00BB540E"/>
    <w:rsid w:val="00BC60FF"/>
    <w:rsid w:val="00BD1994"/>
    <w:rsid w:val="00BD6EB7"/>
    <w:rsid w:val="00BE0070"/>
    <w:rsid w:val="00BE0E26"/>
    <w:rsid w:val="00BE3706"/>
    <w:rsid w:val="00BE4F07"/>
    <w:rsid w:val="00BE78AB"/>
    <w:rsid w:val="00BF1C4D"/>
    <w:rsid w:val="00BF5B9B"/>
    <w:rsid w:val="00BF5CCF"/>
    <w:rsid w:val="00BF67C9"/>
    <w:rsid w:val="00BF687D"/>
    <w:rsid w:val="00C03740"/>
    <w:rsid w:val="00C2785D"/>
    <w:rsid w:val="00C30F98"/>
    <w:rsid w:val="00C3796E"/>
    <w:rsid w:val="00C422E3"/>
    <w:rsid w:val="00C469DD"/>
    <w:rsid w:val="00C50733"/>
    <w:rsid w:val="00C52817"/>
    <w:rsid w:val="00C53A76"/>
    <w:rsid w:val="00C7331C"/>
    <w:rsid w:val="00C822BF"/>
    <w:rsid w:val="00C87F84"/>
    <w:rsid w:val="00C92948"/>
    <w:rsid w:val="00CA2D2C"/>
    <w:rsid w:val="00CA5917"/>
    <w:rsid w:val="00CB06FE"/>
    <w:rsid w:val="00CB0A13"/>
    <w:rsid w:val="00CB0F54"/>
    <w:rsid w:val="00CB49DF"/>
    <w:rsid w:val="00CB7A26"/>
    <w:rsid w:val="00CB7C1E"/>
    <w:rsid w:val="00CC54C8"/>
    <w:rsid w:val="00CC56BB"/>
    <w:rsid w:val="00CC698E"/>
    <w:rsid w:val="00CD0689"/>
    <w:rsid w:val="00CD1794"/>
    <w:rsid w:val="00CD41E8"/>
    <w:rsid w:val="00CD50CF"/>
    <w:rsid w:val="00CF46CD"/>
    <w:rsid w:val="00CF7443"/>
    <w:rsid w:val="00D04563"/>
    <w:rsid w:val="00D04BA6"/>
    <w:rsid w:val="00D13D43"/>
    <w:rsid w:val="00D23C80"/>
    <w:rsid w:val="00D24414"/>
    <w:rsid w:val="00D30083"/>
    <w:rsid w:val="00D31C0E"/>
    <w:rsid w:val="00D341D0"/>
    <w:rsid w:val="00D36476"/>
    <w:rsid w:val="00D36FCC"/>
    <w:rsid w:val="00D409DC"/>
    <w:rsid w:val="00D41B80"/>
    <w:rsid w:val="00D42E3A"/>
    <w:rsid w:val="00D449D9"/>
    <w:rsid w:val="00D47100"/>
    <w:rsid w:val="00D50B3B"/>
    <w:rsid w:val="00D54D6B"/>
    <w:rsid w:val="00D57D19"/>
    <w:rsid w:val="00D57F97"/>
    <w:rsid w:val="00D64F94"/>
    <w:rsid w:val="00D72E77"/>
    <w:rsid w:val="00D765CB"/>
    <w:rsid w:val="00D805E2"/>
    <w:rsid w:val="00D82DED"/>
    <w:rsid w:val="00D84A59"/>
    <w:rsid w:val="00D87A37"/>
    <w:rsid w:val="00D958C2"/>
    <w:rsid w:val="00D9737E"/>
    <w:rsid w:val="00DA05C3"/>
    <w:rsid w:val="00DA3031"/>
    <w:rsid w:val="00DA403F"/>
    <w:rsid w:val="00DA41D2"/>
    <w:rsid w:val="00DA757C"/>
    <w:rsid w:val="00DA7C24"/>
    <w:rsid w:val="00DC08A4"/>
    <w:rsid w:val="00DC34F1"/>
    <w:rsid w:val="00DC5661"/>
    <w:rsid w:val="00DC651E"/>
    <w:rsid w:val="00DD0310"/>
    <w:rsid w:val="00DD24E9"/>
    <w:rsid w:val="00DD3B24"/>
    <w:rsid w:val="00DD4404"/>
    <w:rsid w:val="00DD53E2"/>
    <w:rsid w:val="00DF33C6"/>
    <w:rsid w:val="00DF38BC"/>
    <w:rsid w:val="00DF7CAD"/>
    <w:rsid w:val="00E00D89"/>
    <w:rsid w:val="00E02CAE"/>
    <w:rsid w:val="00E05DA2"/>
    <w:rsid w:val="00E06135"/>
    <w:rsid w:val="00E206FD"/>
    <w:rsid w:val="00E20BC9"/>
    <w:rsid w:val="00E21C89"/>
    <w:rsid w:val="00E2687B"/>
    <w:rsid w:val="00E3482A"/>
    <w:rsid w:val="00E34E4C"/>
    <w:rsid w:val="00E36F8B"/>
    <w:rsid w:val="00E37E12"/>
    <w:rsid w:val="00E47A72"/>
    <w:rsid w:val="00E5190D"/>
    <w:rsid w:val="00E5338A"/>
    <w:rsid w:val="00E60272"/>
    <w:rsid w:val="00E62D78"/>
    <w:rsid w:val="00E63938"/>
    <w:rsid w:val="00E748FF"/>
    <w:rsid w:val="00E75611"/>
    <w:rsid w:val="00E85D92"/>
    <w:rsid w:val="00E93B64"/>
    <w:rsid w:val="00E97C3F"/>
    <w:rsid w:val="00E97E2C"/>
    <w:rsid w:val="00EA0C11"/>
    <w:rsid w:val="00EA216B"/>
    <w:rsid w:val="00EA3A1A"/>
    <w:rsid w:val="00EB73FF"/>
    <w:rsid w:val="00EC0861"/>
    <w:rsid w:val="00EC42C0"/>
    <w:rsid w:val="00EC627C"/>
    <w:rsid w:val="00EC63D7"/>
    <w:rsid w:val="00EC7BBA"/>
    <w:rsid w:val="00EE18CA"/>
    <w:rsid w:val="00EE1B48"/>
    <w:rsid w:val="00EE1D05"/>
    <w:rsid w:val="00EF0100"/>
    <w:rsid w:val="00EF21CA"/>
    <w:rsid w:val="00EF3915"/>
    <w:rsid w:val="00EF4D4C"/>
    <w:rsid w:val="00EF7E3A"/>
    <w:rsid w:val="00F02DEE"/>
    <w:rsid w:val="00F02EC8"/>
    <w:rsid w:val="00F05C21"/>
    <w:rsid w:val="00F2583A"/>
    <w:rsid w:val="00F2738E"/>
    <w:rsid w:val="00F35E7E"/>
    <w:rsid w:val="00F526A5"/>
    <w:rsid w:val="00F52EF5"/>
    <w:rsid w:val="00F615F8"/>
    <w:rsid w:val="00F66F66"/>
    <w:rsid w:val="00F71A7F"/>
    <w:rsid w:val="00F71D91"/>
    <w:rsid w:val="00F72596"/>
    <w:rsid w:val="00F751C4"/>
    <w:rsid w:val="00F84DC6"/>
    <w:rsid w:val="00F90714"/>
    <w:rsid w:val="00F9088B"/>
    <w:rsid w:val="00F917AD"/>
    <w:rsid w:val="00F9214F"/>
    <w:rsid w:val="00F93C40"/>
    <w:rsid w:val="00FA2445"/>
    <w:rsid w:val="00FA68C7"/>
    <w:rsid w:val="00FB0B1E"/>
    <w:rsid w:val="00FB4941"/>
    <w:rsid w:val="00FC70E3"/>
    <w:rsid w:val="00FC799D"/>
    <w:rsid w:val="00FD0676"/>
    <w:rsid w:val="00FD39C0"/>
    <w:rsid w:val="00FD416B"/>
    <w:rsid w:val="00FD5998"/>
    <w:rsid w:val="00FE12AF"/>
    <w:rsid w:val="00FE6263"/>
    <w:rsid w:val="00FF1D13"/>
    <w:rsid w:val="00FF2306"/>
    <w:rsid w:val="00FF407F"/>
    <w:rsid w:val="00FF410F"/>
    <w:rsid w:val="00FF4FA6"/>
    <w:rsid w:val="00FF4FCF"/>
    <w:rsid w:val="021F616C"/>
    <w:rsid w:val="03B965AA"/>
    <w:rsid w:val="0EA05ACB"/>
    <w:rsid w:val="199A55E3"/>
    <w:rsid w:val="1BAB5BF9"/>
    <w:rsid w:val="1D5573B1"/>
    <w:rsid w:val="23E14810"/>
    <w:rsid w:val="24185C82"/>
    <w:rsid w:val="266F2FC9"/>
    <w:rsid w:val="26EA0087"/>
    <w:rsid w:val="2A087365"/>
    <w:rsid w:val="2B721D3A"/>
    <w:rsid w:val="2E12798F"/>
    <w:rsid w:val="31B72CCD"/>
    <w:rsid w:val="332445B3"/>
    <w:rsid w:val="37B35CD6"/>
    <w:rsid w:val="3B0460AD"/>
    <w:rsid w:val="3D0812F5"/>
    <w:rsid w:val="3FCE04DE"/>
    <w:rsid w:val="41545B07"/>
    <w:rsid w:val="421F1456"/>
    <w:rsid w:val="4C6F237D"/>
    <w:rsid w:val="4DA230E3"/>
    <w:rsid w:val="4E520AA1"/>
    <w:rsid w:val="51CC2B19"/>
    <w:rsid w:val="52460DEE"/>
    <w:rsid w:val="5BAB430B"/>
    <w:rsid w:val="5D371CF5"/>
    <w:rsid w:val="60A86DAE"/>
    <w:rsid w:val="60CD797D"/>
    <w:rsid w:val="67E306C8"/>
    <w:rsid w:val="68EA5B33"/>
    <w:rsid w:val="6A0B7D13"/>
    <w:rsid w:val="6BA51FE1"/>
    <w:rsid w:val="6D6D0ED5"/>
    <w:rsid w:val="6E284C10"/>
    <w:rsid w:val="73D67D07"/>
    <w:rsid w:val="773C2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B4877"/>
  <w15:docId w15:val="{AA1FCEA3-C2E5-4BB6-BA77-7632BB1ED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4F4B"/>
    <w:pPr>
      <w:widowControl w:val="0"/>
      <w:jc w:val="both"/>
    </w:pPr>
    <w:rPr>
      <w:kern w:val="2"/>
      <w:sz w:val="21"/>
      <w:szCs w:val="22"/>
    </w:rPr>
  </w:style>
  <w:style w:type="paragraph" w:styleId="1">
    <w:name w:val="heading 1"/>
    <w:basedOn w:val="a"/>
    <w:next w:val="a"/>
    <w:link w:val="10"/>
    <w:qFormat/>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26C3B"/>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A27E51"/>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27E51"/>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27E51"/>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27E51"/>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27E51"/>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27E51"/>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uiPriority w:val="99"/>
    <w:unhideWhenUsed/>
    <w:qFormat/>
    <w:pPr>
      <w:ind w:leftChars="2500" w:left="100"/>
    </w:pPr>
    <w:rPr>
      <w:rFonts w:ascii="仿宋_GB2312" w:eastAsia="仿宋_GB2312" w:hAnsi="微软雅黑"/>
      <w:b/>
      <w:color w:val="000000"/>
      <w:sz w:val="30"/>
      <w:szCs w:val="30"/>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a">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Pr>
      <w:b/>
      <w:bCs/>
    </w:rPr>
  </w:style>
  <w:style w:type="character" w:styleId="ac">
    <w:name w:val="Hyperlink"/>
    <w:basedOn w:val="a0"/>
    <w:uiPriority w:val="99"/>
    <w:unhideWhenUsed/>
    <w:qFormat/>
    <w:rPr>
      <w:color w:val="0000FF" w:themeColor="hyperlink"/>
      <w:u w:val="single"/>
    </w:rPr>
  </w:style>
  <w:style w:type="character" w:styleId="HTML">
    <w:name w:val="HTML Code"/>
    <w:basedOn w:val="a0"/>
    <w:uiPriority w:val="99"/>
    <w:semiHidden/>
    <w:unhideWhenUsed/>
    <w:qFormat/>
    <w:rPr>
      <w:rFonts w:ascii="宋体" w:eastAsia="宋体" w:hAnsi="宋体" w:cs="宋体"/>
      <w:sz w:val="24"/>
      <w:szCs w:val="24"/>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批注框文本 字符"/>
    <w:basedOn w:val="a0"/>
    <w:link w:val="a4"/>
    <w:uiPriority w:val="99"/>
    <w:semiHidden/>
    <w:qFormat/>
    <w:rPr>
      <w:sz w:val="18"/>
      <w:szCs w:val="18"/>
    </w:rPr>
  </w:style>
  <w:style w:type="character" w:customStyle="1" w:styleId="10">
    <w:name w:val="标题 1 字符"/>
    <w:basedOn w:val="a0"/>
    <w:link w:val="1"/>
    <w:qFormat/>
    <w:rPr>
      <w:b/>
      <w:bCs/>
      <w:kern w:val="44"/>
      <w:sz w:val="44"/>
      <w:szCs w:val="44"/>
    </w:r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paragraph" w:customStyle="1" w:styleId="TableSpace">
    <w:name w:val="Table Space"/>
    <w:basedOn w:val="a"/>
    <w:qFormat/>
    <w:pPr>
      <w:autoSpaceDE w:val="0"/>
      <w:autoSpaceDN w:val="0"/>
      <w:adjustRightInd w:val="0"/>
      <w:spacing w:before="110" w:after="110"/>
      <w:ind w:left="567"/>
      <w:jc w:val="left"/>
    </w:pPr>
    <w:rPr>
      <w:rFonts w:ascii="Arial" w:eastAsia="宋体" w:hAnsi="Arial" w:cs="Arial"/>
      <w:kern w:val="0"/>
      <w:sz w:val="22"/>
      <w:lang w:val="fr-FR" w:eastAsia="fr-FR"/>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qFormat/>
    <w:pPr>
      <w:widowControl w:val="0"/>
      <w:jc w:val="both"/>
    </w:pPr>
    <w:rPr>
      <w:rFonts w:ascii="Times New Roman" w:eastAsia="宋体" w:hAnsi="Times New Roman" w:cs="Times New Roman"/>
      <w:kern w:val="2"/>
      <w:sz w:val="21"/>
      <w:szCs w:val="24"/>
    </w:rPr>
  </w:style>
  <w:style w:type="paragraph" w:styleId="ae">
    <w:name w:val="List Paragraph"/>
    <w:basedOn w:val="a"/>
    <w:uiPriority w:val="34"/>
    <w:qFormat/>
    <w:rsid w:val="007F5096"/>
    <w:pPr>
      <w:ind w:firstLineChars="200" w:firstLine="420"/>
    </w:pPr>
  </w:style>
  <w:style w:type="character" w:customStyle="1" w:styleId="30">
    <w:name w:val="标题 3 字符"/>
    <w:basedOn w:val="a0"/>
    <w:link w:val="3"/>
    <w:rsid w:val="00926C3B"/>
    <w:rPr>
      <w:b/>
      <w:bCs/>
      <w:kern w:val="2"/>
      <w:sz w:val="32"/>
      <w:szCs w:val="32"/>
    </w:rPr>
  </w:style>
  <w:style w:type="paragraph" w:styleId="TOC3">
    <w:name w:val="toc 3"/>
    <w:basedOn w:val="a"/>
    <w:next w:val="a"/>
    <w:autoRedefine/>
    <w:uiPriority w:val="39"/>
    <w:unhideWhenUsed/>
    <w:rsid w:val="00CB7A26"/>
    <w:pPr>
      <w:ind w:leftChars="400" w:left="840"/>
    </w:pPr>
  </w:style>
  <w:style w:type="paragraph" w:styleId="af">
    <w:name w:val="Revision"/>
    <w:hidden/>
    <w:uiPriority w:val="99"/>
    <w:semiHidden/>
    <w:rsid w:val="008963F9"/>
    <w:rPr>
      <w:kern w:val="2"/>
      <w:sz w:val="21"/>
      <w:szCs w:val="22"/>
    </w:rPr>
  </w:style>
  <w:style w:type="character" w:customStyle="1" w:styleId="40">
    <w:name w:val="标题 4 字符"/>
    <w:basedOn w:val="a0"/>
    <w:link w:val="4"/>
    <w:uiPriority w:val="9"/>
    <w:rsid w:val="00A27E51"/>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semiHidden/>
    <w:rsid w:val="00A27E51"/>
    <w:rPr>
      <w:b/>
      <w:bCs/>
      <w:kern w:val="2"/>
      <w:sz w:val="28"/>
      <w:szCs w:val="28"/>
    </w:rPr>
  </w:style>
  <w:style w:type="character" w:customStyle="1" w:styleId="60">
    <w:name w:val="标题 6 字符"/>
    <w:basedOn w:val="a0"/>
    <w:link w:val="6"/>
    <w:uiPriority w:val="9"/>
    <w:semiHidden/>
    <w:rsid w:val="00A27E51"/>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A27E51"/>
    <w:rPr>
      <w:b/>
      <w:bCs/>
      <w:kern w:val="2"/>
      <w:sz w:val="24"/>
      <w:szCs w:val="24"/>
    </w:rPr>
  </w:style>
  <w:style w:type="character" w:customStyle="1" w:styleId="80">
    <w:name w:val="标题 8 字符"/>
    <w:basedOn w:val="a0"/>
    <w:link w:val="8"/>
    <w:uiPriority w:val="9"/>
    <w:semiHidden/>
    <w:rsid w:val="00A27E51"/>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A27E51"/>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78381">
      <w:bodyDiv w:val="1"/>
      <w:marLeft w:val="0"/>
      <w:marRight w:val="0"/>
      <w:marTop w:val="0"/>
      <w:marBottom w:val="0"/>
      <w:divBdr>
        <w:top w:val="none" w:sz="0" w:space="0" w:color="auto"/>
        <w:left w:val="none" w:sz="0" w:space="0" w:color="auto"/>
        <w:bottom w:val="none" w:sz="0" w:space="0" w:color="auto"/>
        <w:right w:val="none" w:sz="0" w:space="0" w:color="auto"/>
      </w:divBdr>
    </w:div>
    <w:div w:id="898832754">
      <w:bodyDiv w:val="1"/>
      <w:marLeft w:val="0"/>
      <w:marRight w:val="0"/>
      <w:marTop w:val="0"/>
      <w:marBottom w:val="0"/>
      <w:divBdr>
        <w:top w:val="none" w:sz="0" w:space="0" w:color="auto"/>
        <w:left w:val="none" w:sz="0" w:space="0" w:color="auto"/>
        <w:bottom w:val="none" w:sz="0" w:space="0" w:color="auto"/>
        <w:right w:val="none" w:sz="0" w:space="0" w:color="auto"/>
      </w:divBdr>
    </w:div>
    <w:div w:id="1034843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04C13B-2B5F-40AD-B10E-B121BE6D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23</Pages>
  <Words>3507</Words>
  <Characters>19995</Characters>
  <Application>Microsoft Office Word</Application>
  <DocSecurity>0</DocSecurity>
  <Lines>166</Lines>
  <Paragraphs>46</Paragraphs>
  <ScaleCrop>false</ScaleCrop>
  <Company/>
  <LinksUpToDate>false</LinksUpToDate>
  <CharactersWithSpaces>23456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hp</cp:lastModifiedBy>
  <cp:revision>220</cp:revision>
  <dcterms:created xsi:type="dcterms:W3CDTF">2018-12-05T05:53:00Z</dcterms:created>
  <dcterms:modified xsi:type="dcterms:W3CDTF">2019-09-18T08:54:00Z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