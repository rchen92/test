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rsidP="00AF1FBA">
      <w:pPr>
        <w:jc w:val="center"/>
        <w:textAlignment w:val="center"/>
        <w:rPr>
          <w:rFonts w:ascii="微软雅黑" w:eastAsia="微软雅黑" w:hAnsi="微软雅黑"/>
          <w:sz w:val="52"/>
          <w:szCs w:val="52"/>
        </w:rPr>
      </w:pPr>
      <w:r>
        <w:rPr>
          <w:rFonts w:ascii="微软雅黑" w:eastAsia="微软雅黑" w:hAnsi="微软雅黑"/>
          <w:sz w:val="52"/>
          <w:szCs w:val="52"/>
        </w:rPr>
        <w:t xml:space="preserve">Oracle Active </w:t>
      </w:r>
      <w:r>
        <w:rPr>
          <w:rFonts w:ascii="微软雅黑" w:eastAsia="微软雅黑" w:hAnsi="微软雅黑" w:hint="eastAsia"/>
          <w:sz w:val="52"/>
          <w:szCs w:val="52"/>
        </w:rPr>
        <w:t>Dataguard</w:t>
      </w:r>
    </w:p>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容灾实施报告</w:t>
      </w:r>
    </w:p>
    <w:p w:rsidR="00047149" w:rsidRDefault="00047149" w:rsidP="00AF1FBA">
      <w:pPr>
        <w:jc w:val="center"/>
        <w:rPr>
          <w:rFonts w:ascii="微软雅黑" w:eastAsia="微软雅黑" w:hAnsi="微软雅黑"/>
          <w:sz w:val="72"/>
          <w:szCs w:val="72"/>
        </w:rPr>
      </w:pPr>
    </w:p>
    <w:p w:rsidR="00071D10" w:rsidRDefault="00071D10" w:rsidP="00AF1FBA">
      <w:pPr>
        <w:jc w:val="center"/>
        <w:rPr>
          <w:rFonts w:ascii="微软雅黑" w:eastAsia="微软雅黑" w:hAnsi="微软雅黑"/>
          <w:sz w:val="72"/>
          <w:szCs w:val="72"/>
        </w:rPr>
      </w:pPr>
    </w:p>
    <w:p w:rsidR="00047149" w:rsidRDefault="002B2B98" w:rsidP="00AF1FBA">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rsidP="00AF1FBA">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rsidP="00AF1FBA">
      <w:pPr>
        <w:jc w:val="center"/>
        <w:rPr>
          <w:rFonts w:ascii="黑体" w:eastAsia="黑体"/>
          <w:sz w:val="30"/>
          <w:szCs w:val="30"/>
        </w:rPr>
      </w:pPr>
      <w:r>
        <w:rPr>
          <w:rFonts w:ascii="Arial" w:hAnsi="Arial" w:cs="Arial"/>
          <w:b/>
          <w:sz w:val="28"/>
          <w:szCs w:val="28"/>
        </w:rPr>
        <w:t>Beijing Vastdata Technology LTD</w:t>
      </w:r>
      <w:r>
        <w:rPr>
          <w:rFonts w:ascii="Arial" w:hAnsi="Arial" w:cs="Arial"/>
          <w:sz w:val="28"/>
          <w:szCs w:val="28"/>
        </w:rPr>
        <w:t>.</w:t>
      </w:r>
    </w:p>
    <w:p w:rsidR="00504728" w:rsidRDefault="002B2B98" w:rsidP="00AF1FBA">
      <w:pPr>
        <w:pStyle w:val="a3"/>
        <w:ind w:leftChars="47" w:left="99"/>
        <w:jc w:val="center"/>
        <w:rPr>
          <w:rFonts w:ascii="微软雅黑" w:eastAsia="微软雅黑"/>
        </w:rPr>
      </w:pPr>
      <w:r>
        <w:rPr>
          <w:rFonts w:ascii="微软雅黑" w:eastAsia="微软雅黑" w:hint="eastAsia"/>
        </w:rPr>
        <w:t>201</w:t>
      </w:r>
      <w:r w:rsidR="00531CA0">
        <w:rPr>
          <w:rFonts w:ascii="微软雅黑" w:eastAsia="微软雅黑"/>
        </w:rPr>
        <w:t>9</w:t>
      </w:r>
      <w:r>
        <w:rPr>
          <w:rFonts w:ascii="微软雅黑" w:eastAsia="微软雅黑" w:hint="eastAsia"/>
        </w:rPr>
        <w:t xml:space="preserve">年 </w:t>
      </w:r>
      <w:r w:rsidR="00531CA0">
        <w:rPr>
          <w:rFonts w:ascii="微软雅黑" w:eastAsia="微软雅黑"/>
        </w:rPr>
        <w:t>6</w:t>
      </w:r>
      <w:r>
        <w:rPr>
          <w:rFonts w:ascii="微软雅黑" w:eastAsia="微软雅黑" w:hint="eastAsia"/>
        </w:rPr>
        <w:t>月</w:t>
      </w:r>
    </w:p>
    <w:p w:rsidR="00504728" w:rsidRDefault="00504728">
      <w:pPr>
        <w:widowControl/>
        <w:jc w:val="left"/>
        <w:rPr>
          <w:rFonts w:ascii="微软雅黑" w:eastAsia="微软雅黑" w:hAnsi="微软雅黑"/>
          <w:b/>
          <w:color w:val="000000"/>
          <w:sz w:val="30"/>
          <w:szCs w:val="30"/>
        </w:rPr>
      </w:pPr>
      <w:r>
        <w:rPr>
          <w:rFonts w:ascii="微软雅黑" w:eastAsia="微软雅黑"/>
        </w:rPr>
        <w:br w:type="page"/>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lastRenderedPageBreak/>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2F73B7" w:rsidTr="00AE4CF9">
        <w:trPr>
          <w:jc w:val="center"/>
        </w:trPr>
        <w:tc>
          <w:tcPr>
            <w:tcW w:w="1809"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2F73B7" w:rsidRDefault="002F73B7" w:rsidP="002F73B7">
            <w:pPr>
              <w:jc w:val="center"/>
              <w:rPr>
                <w:rFonts w:ascii="微软雅黑" w:eastAsia="微软雅黑" w:hAnsi="微软雅黑"/>
                <w:color w:val="000000"/>
              </w:rPr>
            </w:pPr>
          </w:p>
        </w:tc>
      </w:tr>
      <w:tr w:rsidR="002F73B7" w:rsidTr="00AE4CF9">
        <w:trPr>
          <w:jc w:val="center"/>
        </w:trPr>
        <w:tc>
          <w:tcPr>
            <w:tcW w:w="1809"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rsidR="002F73B7" w:rsidRDefault="002F73B7" w:rsidP="002F73B7">
            <w:pPr>
              <w:jc w:val="center"/>
              <w:rPr>
                <w:rFonts w:ascii="微软雅黑" w:eastAsia="微软雅黑" w:hAnsi="微软雅黑"/>
                <w:color w:val="000000"/>
              </w:rPr>
            </w:pPr>
          </w:p>
        </w:tc>
      </w:tr>
      <w:tr w:rsidR="002F73B7" w:rsidTr="00AE4CF9">
        <w:trPr>
          <w:jc w:val="center"/>
        </w:trPr>
        <w:tc>
          <w:tcPr>
            <w:tcW w:w="1809"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018/12/03</w:t>
            </w:r>
          </w:p>
        </w:tc>
        <w:tc>
          <w:tcPr>
            <w:tcW w:w="118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color w:val="000000"/>
              </w:rPr>
              <w:t>2.0</w:t>
            </w:r>
          </w:p>
        </w:tc>
        <w:tc>
          <w:tcPr>
            <w:tcW w:w="141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王松柏</w:t>
            </w:r>
          </w:p>
        </w:tc>
        <w:tc>
          <w:tcPr>
            <w:tcW w:w="2533"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F73B7" w:rsidRDefault="002F73B7" w:rsidP="002F73B7">
            <w:pPr>
              <w:jc w:val="center"/>
              <w:rPr>
                <w:rFonts w:ascii="微软雅黑" w:eastAsia="微软雅黑" w:hAnsi="微软雅黑"/>
                <w:color w:val="000000"/>
              </w:rPr>
            </w:pPr>
          </w:p>
        </w:tc>
      </w:tr>
      <w:tr w:rsidR="002F73B7" w:rsidTr="00AE4CF9">
        <w:trPr>
          <w:jc w:val="center"/>
        </w:trPr>
        <w:tc>
          <w:tcPr>
            <w:tcW w:w="1809"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019/06/10</w:t>
            </w:r>
          </w:p>
        </w:tc>
        <w:tc>
          <w:tcPr>
            <w:tcW w:w="118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color w:val="000000"/>
              </w:rPr>
              <w:t>3.0</w:t>
            </w:r>
          </w:p>
        </w:tc>
        <w:tc>
          <w:tcPr>
            <w:tcW w:w="141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徐佳阳</w:t>
            </w:r>
          </w:p>
        </w:tc>
        <w:tc>
          <w:tcPr>
            <w:tcW w:w="2533"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F73B7" w:rsidRDefault="002F73B7" w:rsidP="002F73B7">
            <w:pPr>
              <w:jc w:val="center"/>
              <w:rPr>
                <w:rFonts w:ascii="微软雅黑" w:eastAsia="微软雅黑" w:hAnsi="微软雅黑"/>
                <w:color w:val="000000"/>
              </w:rPr>
            </w:pPr>
          </w:p>
        </w:tc>
      </w:tr>
      <w:tr w:rsidR="002F73B7" w:rsidTr="00AE4CF9">
        <w:trPr>
          <w:jc w:val="center"/>
        </w:trPr>
        <w:tc>
          <w:tcPr>
            <w:tcW w:w="1809"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019/06/11</w:t>
            </w:r>
          </w:p>
        </w:tc>
        <w:tc>
          <w:tcPr>
            <w:tcW w:w="118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color w:val="000000"/>
              </w:rPr>
              <w:t>4.0</w:t>
            </w:r>
          </w:p>
        </w:tc>
        <w:tc>
          <w:tcPr>
            <w:tcW w:w="1418"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2F73B7" w:rsidRDefault="002F73B7" w:rsidP="002F73B7">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F73B7" w:rsidRDefault="002F73B7" w:rsidP="002F73B7">
            <w:pPr>
              <w:jc w:val="center"/>
              <w:rPr>
                <w:rFonts w:ascii="微软雅黑" w:eastAsia="微软雅黑" w:hAnsi="微软雅黑"/>
                <w:color w:val="000000"/>
              </w:rPr>
            </w:pPr>
          </w:p>
        </w:tc>
      </w:tr>
      <w:tr w:rsidR="008C4EF5" w:rsidTr="00AE4CF9">
        <w:trPr>
          <w:jc w:val="center"/>
        </w:trPr>
        <w:tc>
          <w:tcPr>
            <w:tcW w:w="1809" w:type="dxa"/>
            <w:vAlign w:val="center"/>
          </w:tcPr>
          <w:p w:rsidR="008C4EF5" w:rsidRDefault="008C4EF5" w:rsidP="008C4EF5">
            <w:pPr>
              <w:jc w:val="center"/>
              <w:rPr>
                <w:rFonts w:ascii="微软雅黑" w:eastAsia="微软雅黑" w:hAnsi="微软雅黑"/>
                <w:color w:val="000000"/>
              </w:rPr>
            </w:pPr>
            <w:bookmarkStart w:id="0" w:name="_Hlk11788406"/>
            <w:r>
              <w:rPr>
                <w:rFonts w:ascii="微软雅黑" w:eastAsia="微软雅黑" w:hAnsi="微软雅黑" w:hint="eastAsia"/>
                <w:color w:val="000000"/>
              </w:rPr>
              <w:t>2</w:t>
            </w:r>
            <w:r>
              <w:rPr>
                <w:rFonts w:ascii="微软雅黑" w:eastAsia="微软雅黑" w:hAnsi="微软雅黑"/>
                <w:color w:val="000000"/>
              </w:rPr>
              <w:t>019/06/18</w:t>
            </w:r>
          </w:p>
        </w:tc>
        <w:tc>
          <w:tcPr>
            <w:tcW w:w="1188" w:type="dxa"/>
            <w:vAlign w:val="center"/>
          </w:tcPr>
          <w:p w:rsidR="008C4EF5" w:rsidRDefault="008C4EF5" w:rsidP="008C4EF5">
            <w:pPr>
              <w:jc w:val="center"/>
              <w:rPr>
                <w:rFonts w:ascii="微软雅黑" w:eastAsia="微软雅黑" w:hAnsi="微软雅黑"/>
                <w:color w:val="000000"/>
              </w:rPr>
            </w:pPr>
            <w:r>
              <w:rPr>
                <w:rFonts w:ascii="微软雅黑" w:eastAsia="微软雅黑" w:hAnsi="微软雅黑"/>
                <w:color w:val="000000"/>
              </w:rPr>
              <w:t>4.1</w:t>
            </w:r>
          </w:p>
        </w:tc>
        <w:tc>
          <w:tcPr>
            <w:tcW w:w="1418" w:type="dxa"/>
            <w:vAlign w:val="center"/>
          </w:tcPr>
          <w:p w:rsidR="008C4EF5" w:rsidRDefault="008C4EF5" w:rsidP="008C4EF5">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8C4EF5" w:rsidRDefault="008C4EF5" w:rsidP="008C4EF5">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8C4EF5" w:rsidRDefault="008C4EF5" w:rsidP="008C4EF5">
            <w:pPr>
              <w:jc w:val="center"/>
              <w:rPr>
                <w:rFonts w:ascii="微软雅黑" w:eastAsia="微软雅黑" w:hAnsi="微软雅黑"/>
                <w:color w:val="000000"/>
              </w:rPr>
            </w:pPr>
          </w:p>
        </w:tc>
      </w:tr>
    </w:tbl>
    <w:bookmarkEnd w:id="0"/>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rsidSect="00AF1FBA">
          <w:headerReference w:type="default" r:id="rId10"/>
          <w:footerReference w:type="default" r:id="rId11"/>
          <w:pgSz w:w="11906" w:h="16838" w:code="9"/>
          <w:pgMar w:top="1440" w:right="1797" w:bottom="1440" w:left="1797" w:header="851" w:footer="992" w:gutter="0"/>
          <w:cols w:space="425"/>
          <w:vAlign w:val="center"/>
          <w:titlePg/>
          <w:docGrid w:type="lines" w:linePitch="312"/>
        </w:sectPr>
      </w:pPr>
    </w:p>
    <w:sdt>
      <w:sdtPr>
        <w:rPr>
          <w:rFonts w:asciiTheme="minorEastAsia" w:hAnsiTheme="minorEastAsia"/>
          <w:sz w:val="24"/>
          <w:szCs w:val="18"/>
          <w:lang w:val="zh-CN"/>
        </w:rPr>
        <w:id w:val="1291788715"/>
        <w:docPartObj>
          <w:docPartGallery w:val="Table of Contents"/>
          <w:docPartUnique/>
        </w:docPartObj>
      </w:sdtPr>
      <w:sdtEndPr>
        <w:rPr>
          <w:rFonts w:asciiTheme="minorHAnsi" w:hAnsiTheme="minorHAnsi"/>
          <w:sz w:val="21"/>
          <w:szCs w:val="22"/>
        </w:rPr>
      </w:sdtEndPr>
      <w:sdtContent>
        <w:p w:rsidR="00047149" w:rsidRPr="0035441F" w:rsidRDefault="002B2B98" w:rsidP="0035441F">
          <w:pPr>
            <w:spacing w:line="288" w:lineRule="auto"/>
            <w:jc w:val="center"/>
            <w:rPr>
              <w:rFonts w:asciiTheme="minorEastAsia" w:hAnsiTheme="minorEastAsia"/>
              <w:b/>
              <w:sz w:val="28"/>
              <w:szCs w:val="18"/>
            </w:rPr>
          </w:pPr>
          <w:r w:rsidRPr="0035441F">
            <w:rPr>
              <w:rFonts w:asciiTheme="minorEastAsia" w:hAnsiTheme="minorEastAsia"/>
              <w:b/>
              <w:sz w:val="28"/>
              <w:szCs w:val="18"/>
            </w:rPr>
            <w:t>目录</w:t>
          </w:r>
        </w:p>
        <w:p w:rsidR="00612570" w:rsidRDefault="002B2B98">
          <w:pPr>
            <w:pStyle w:val="TOC1"/>
            <w:tabs>
              <w:tab w:val="left" w:pos="420"/>
              <w:tab w:val="right" w:leader="dot" w:pos="8296"/>
            </w:tabs>
            <w:rPr>
              <w:noProof/>
            </w:rPr>
          </w:pPr>
          <w:r w:rsidRPr="0035441F">
            <w:rPr>
              <w:rFonts w:asciiTheme="minorEastAsia" w:hAnsiTheme="minorEastAsia"/>
              <w:szCs w:val="18"/>
            </w:rPr>
            <w:fldChar w:fldCharType="begin"/>
          </w:r>
          <w:r w:rsidRPr="0035441F">
            <w:rPr>
              <w:rFonts w:asciiTheme="minorEastAsia" w:hAnsiTheme="minorEastAsia"/>
              <w:szCs w:val="18"/>
            </w:rPr>
            <w:instrText xml:space="preserve"> TOC \o "1-3" \h \z \u </w:instrText>
          </w:r>
          <w:r w:rsidRPr="0035441F">
            <w:rPr>
              <w:rFonts w:asciiTheme="minorEastAsia" w:hAnsiTheme="minorEastAsia"/>
              <w:szCs w:val="18"/>
            </w:rPr>
            <w:fldChar w:fldCharType="separate"/>
          </w:r>
          <w:hyperlink w:anchor="_Toc11788823" w:history="1">
            <w:r w:rsidR="00612570" w:rsidRPr="00F636B7">
              <w:rPr>
                <w:rStyle w:val="ac"/>
                <w:noProof/>
              </w:rPr>
              <w:t>1</w:t>
            </w:r>
            <w:r w:rsidR="00612570">
              <w:rPr>
                <w:noProof/>
              </w:rPr>
              <w:tab/>
            </w:r>
            <w:r w:rsidR="00612570" w:rsidRPr="00F636B7">
              <w:rPr>
                <w:rStyle w:val="ac"/>
                <w:noProof/>
              </w:rPr>
              <w:t>概述</w:t>
            </w:r>
            <w:r w:rsidR="00612570">
              <w:rPr>
                <w:noProof/>
                <w:webHidden/>
              </w:rPr>
              <w:tab/>
            </w:r>
            <w:r w:rsidR="00612570">
              <w:rPr>
                <w:noProof/>
                <w:webHidden/>
              </w:rPr>
              <w:fldChar w:fldCharType="begin"/>
            </w:r>
            <w:r w:rsidR="00612570">
              <w:rPr>
                <w:noProof/>
                <w:webHidden/>
              </w:rPr>
              <w:instrText xml:space="preserve"> PAGEREF _Toc11788823 \h </w:instrText>
            </w:r>
            <w:r w:rsidR="00612570">
              <w:rPr>
                <w:noProof/>
                <w:webHidden/>
              </w:rPr>
            </w:r>
            <w:r w:rsidR="00612570">
              <w:rPr>
                <w:noProof/>
                <w:webHidden/>
              </w:rPr>
              <w:fldChar w:fldCharType="separate"/>
            </w:r>
            <w:r w:rsidR="00612570">
              <w:rPr>
                <w:noProof/>
                <w:webHidden/>
              </w:rPr>
              <w:t>5</w:t>
            </w:r>
            <w:r w:rsidR="00612570">
              <w:rPr>
                <w:noProof/>
                <w:webHidden/>
              </w:rPr>
              <w:fldChar w:fldCharType="end"/>
            </w:r>
          </w:hyperlink>
        </w:p>
        <w:p w:rsidR="00612570" w:rsidRDefault="00BC7B42">
          <w:pPr>
            <w:pStyle w:val="TOC1"/>
            <w:tabs>
              <w:tab w:val="left" w:pos="420"/>
              <w:tab w:val="right" w:leader="dot" w:pos="8296"/>
            </w:tabs>
            <w:rPr>
              <w:noProof/>
            </w:rPr>
          </w:pPr>
          <w:hyperlink w:anchor="_Toc11788824" w:history="1">
            <w:r w:rsidR="00612570" w:rsidRPr="00F636B7">
              <w:rPr>
                <w:rStyle w:val="ac"/>
                <w:noProof/>
              </w:rPr>
              <w:t>2</w:t>
            </w:r>
            <w:r w:rsidR="00612570">
              <w:rPr>
                <w:noProof/>
              </w:rPr>
              <w:tab/>
            </w:r>
            <w:r w:rsidR="00612570" w:rsidRPr="00F636B7">
              <w:rPr>
                <w:rStyle w:val="ac"/>
                <w:noProof/>
              </w:rPr>
              <w:t>实施步骤</w:t>
            </w:r>
            <w:r w:rsidR="00612570">
              <w:rPr>
                <w:noProof/>
                <w:webHidden/>
              </w:rPr>
              <w:tab/>
            </w:r>
            <w:r w:rsidR="00612570">
              <w:rPr>
                <w:noProof/>
                <w:webHidden/>
              </w:rPr>
              <w:fldChar w:fldCharType="begin"/>
            </w:r>
            <w:r w:rsidR="00612570">
              <w:rPr>
                <w:noProof/>
                <w:webHidden/>
              </w:rPr>
              <w:instrText xml:space="preserve"> PAGEREF _Toc11788824 \h </w:instrText>
            </w:r>
            <w:r w:rsidR="00612570">
              <w:rPr>
                <w:noProof/>
                <w:webHidden/>
              </w:rPr>
            </w:r>
            <w:r w:rsidR="00612570">
              <w:rPr>
                <w:noProof/>
                <w:webHidden/>
              </w:rPr>
              <w:fldChar w:fldCharType="separate"/>
            </w:r>
            <w:r w:rsidR="00612570">
              <w:rPr>
                <w:noProof/>
                <w:webHidden/>
              </w:rPr>
              <w:t>6</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25" w:history="1">
            <w:r w:rsidR="00612570" w:rsidRPr="00F636B7">
              <w:rPr>
                <w:rStyle w:val="ac"/>
                <w:noProof/>
              </w:rPr>
              <w:t>2.1</w:t>
            </w:r>
            <w:r w:rsidR="00612570">
              <w:rPr>
                <w:noProof/>
              </w:rPr>
              <w:tab/>
            </w:r>
            <w:r w:rsidR="00612570" w:rsidRPr="00F636B7">
              <w:rPr>
                <w:rStyle w:val="ac"/>
                <w:noProof/>
              </w:rPr>
              <w:t>基本信息</w:t>
            </w:r>
            <w:r w:rsidR="00612570">
              <w:rPr>
                <w:noProof/>
                <w:webHidden/>
              </w:rPr>
              <w:tab/>
            </w:r>
            <w:r w:rsidR="00612570">
              <w:rPr>
                <w:noProof/>
                <w:webHidden/>
              </w:rPr>
              <w:fldChar w:fldCharType="begin"/>
            </w:r>
            <w:r w:rsidR="00612570">
              <w:rPr>
                <w:noProof/>
                <w:webHidden/>
              </w:rPr>
              <w:instrText xml:space="preserve"> PAGEREF _Toc11788825 \h </w:instrText>
            </w:r>
            <w:r w:rsidR="00612570">
              <w:rPr>
                <w:noProof/>
                <w:webHidden/>
              </w:rPr>
            </w:r>
            <w:r w:rsidR="00612570">
              <w:rPr>
                <w:noProof/>
                <w:webHidden/>
              </w:rPr>
              <w:fldChar w:fldCharType="separate"/>
            </w:r>
            <w:r w:rsidR="00612570">
              <w:rPr>
                <w:noProof/>
                <w:webHidden/>
              </w:rPr>
              <w:t>6</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26" w:history="1">
            <w:r w:rsidR="00612570" w:rsidRPr="00F636B7">
              <w:rPr>
                <w:rStyle w:val="ac"/>
                <w:noProof/>
              </w:rPr>
              <w:t>2.2</w:t>
            </w:r>
            <w:r w:rsidR="00612570">
              <w:rPr>
                <w:noProof/>
              </w:rPr>
              <w:tab/>
            </w:r>
            <w:r w:rsidR="00612570" w:rsidRPr="00F636B7">
              <w:rPr>
                <w:rStyle w:val="ac"/>
                <w:noProof/>
              </w:rPr>
              <w:t>准备工作</w:t>
            </w:r>
            <w:r w:rsidR="00612570">
              <w:rPr>
                <w:noProof/>
                <w:webHidden/>
              </w:rPr>
              <w:tab/>
            </w:r>
            <w:r w:rsidR="00612570">
              <w:rPr>
                <w:noProof/>
                <w:webHidden/>
              </w:rPr>
              <w:fldChar w:fldCharType="begin"/>
            </w:r>
            <w:r w:rsidR="00612570">
              <w:rPr>
                <w:noProof/>
                <w:webHidden/>
              </w:rPr>
              <w:instrText xml:space="preserve"> PAGEREF _Toc11788826 \h </w:instrText>
            </w:r>
            <w:r w:rsidR="00612570">
              <w:rPr>
                <w:noProof/>
                <w:webHidden/>
              </w:rPr>
            </w:r>
            <w:r w:rsidR="00612570">
              <w:rPr>
                <w:noProof/>
                <w:webHidden/>
              </w:rPr>
              <w:fldChar w:fldCharType="separate"/>
            </w:r>
            <w:r w:rsidR="00612570">
              <w:rPr>
                <w:noProof/>
                <w:webHidden/>
              </w:rPr>
              <w:t>6</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27" w:history="1">
            <w:r w:rsidR="00612570" w:rsidRPr="00F636B7">
              <w:rPr>
                <w:rStyle w:val="ac"/>
                <w:noProof/>
              </w:rPr>
              <w:t>2.2.1</w:t>
            </w:r>
            <w:r w:rsidR="00612570">
              <w:rPr>
                <w:noProof/>
              </w:rPr>
              <w:tab/>
            </w:r>
            <w:r w:rsidR="00612570" w:rsidRPr="00F636B7">
              <w:rPr>
                <w:rStyle w:val="ac"/>
                <w:noProof/>
              </w:rPr>
              <w:t>备份</w:t>
            </w:r>
            <w:r w:rsidR="00612570" w:rsidRPr="00F636B7">
              <w:rPr>
                <w:rStyle w:val="ac"/>
                <w:noProof/>
              </w:rPr>
              <w:t>tnsnames.ora</w:t>
            </w:r>
            <w:r w:rsidR="00612570">
              <w:rPr>
                <w:noProof/>
                <w:webHidden/>
              </w:rPr>
              <w:tab/>
            </w:r>
            <w:r w:rsidR="00612570">
              <w:rPr>
                <w:noProof/>
                <w:webHidden/>
              </w:rPr>
              <w:fldChar w:fldCharType="begin"/>
            </w:r>
            <w:r w:rsidR="00612570">
              <w:rPr>
                <w:noProof/>
                <w:webHidden/>
              </w:rPr>
              <w:instrText xml:space="preserve"> PAGEREF _Toc11788827 \h </w:instrText>
            </w:r>
            <w:r w:rsidR="00612570">
              <w:rPr>
                <w:noProof/>
                <w:webHidden/>
              </w:rPr>
            </w:r>
            <w:r w:rsidR="00612570">
              <w:rPr>
                <w:noProof/>
                <w:webHidden/>
              </w:rPr>
              <w:fldChar w:fldCharType="separate"/>
            </w:r>
            <w:r w:rsidR="00612570">
              <w:rPr>
                <w:noProof/>
                <w:webHidden/>
              </w:rPr>
              <w:t>6</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28" w:history="1">
            <w:r w:rsidR="00612570" w:rsidRPr="00F636B7">
              <w:rPr>
                <w:rStyle w:val="ac"/>
                <w:noProof/>
              </w:rPr>
              <w:t>2.2.2</w:t>
            </w:r>
            <w:r w:rsidR="00612570">
              <w:rPr>
                <w:noProof/>
              </w:rPr>
              <w:tab/>
            </w:r>
            <w:r w:rsidR="00612570" w:rsidRPr="00F636B7">
              <w:rPr>
                <w:rStyle w:val="ac"/>
                <w:noProof/>
              </w:rPr>
              <w:t>备份参数文件</w:t>
            </w:r>
            <w:r w:rsidR="00612570">
              <w:rPr>
                <w:noProof/>
                <w:webHidden/>
              </w:rPr>
              <w:tab/>
            </w:r>
            <w:r w:rsidR="00612570">
              <w:rPr>
                <w:noProof/>
                <w:webHidden/>
              </w:rPr>
              <w:fldChar w:fldCharType="begin"/>
            </w:r>
            <w:r w:rsidR="00612570">
              <w:rPr>
                <w:noProof/>
                <w:webHidden/>
              </w:rPr>
              <w:instrText xml:space="preserve"> PAGEREF _Toc11788828 \h </w:instrText>
            </w:r>
            <w:r w:rsidR="00612570">
              <w:rPr>
                <w:noProof/>
                <w:webHidden/>
              </w:rPr>
            </w:r>
            <w:r w:rsidR="00612570">
              <w:rPr>
                <w:noProof/>
                <w:webHidden/>
              </w:rPr>
              <w:fldChar w:fldCharType="separate"/>
            </w:r>
            <w:r w:rsidR="00612570">
              <w:rPr>
                <w:noProof/>
                <w:webHidden/>
              </w:rPr>
              <w:t>6</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29" w:history="1">
            <w:r w:rsidR="00612570" w:rsidRPr="00F636B7">
              <w:rPr>
                <w:rStyle w:val="ac"/>
                <w:noProof/>
              </w:rPr>
              <w:t>2.2.3</w:t>
            </w:r>
            <w:r w:rsidR="00612570">
              <w:rPr>
                <w:noProof/>
              </w:rPr>
              <w:tab/>
            </w:r>
            <w:r w:rsidR="00612570" w:rsidRPr="00F636B7">
              <w:rPr>
                <w:rStyle w:val="ac"/>
                <w:noProof/>
              </w:rPr>
              <w:t>备份</w:t>
            </w:r>
            <w:r w:rsidR="00612570" w:rsidRPr="00F636B7">
              <w:rPr>
                <w:rStyle w:val="ac"/>
                <w:noProof/>
              </w:rPr>
              <w:t>db</w:t>
            </w:r>
            <w:r w:rsidR="00612570" w:rsidRPr="00F636B7">
              <w:rPr>
                <w:rStyle w:val="ac"/>
                <w:noProof/>
              </w:rPr>
              <w:t>和</w:t>
            </w:r>
            <w:r w:rsidR="00612570" w:rsidRPr="00F636B7">
              <w:rPr>
                <w:rStyle w:val="ac"/>
                <w:noProof/>
              </w:rPr>
              <w:t>service</w:t>
            </w:r>
            <w:r w:rsidR="00612570">
              <w:rPr>
                <w:noProof/>
                <w:webHidden/>
              </w:rPr>
              <w:tab/>
            </w:r>
            <w:r w:rsidR="00612570">
              <w:rPr>
                <w:noProof/>
                <w:webHidden/>
              </w:rPr>
              <w:fldChar w:fldCharType="begin"/>
            </w:r>
            <w:r w:rsidR="00612570">
              <w:rPr>
                <w:noProof/>
                <w:webHidden/>
              </w:rPr>
              <w:instrText xml:space="preserve"> PAGEREF _Toc11788829 \h </w:instrText>
            </w:r>
            <w:r w:rsidR="00612570">
              <w:rPr>
                <w:noProof/>
                <w:webHidden/>
              </w:rPr>
            </w:r>
            <w:r w:rsidR="00612570">
              <w:rPr>
                <w:noProof/>
                <w:webHidden/>
              </w:rPr>
              <w:fldChar w:fldCharType="separate"/>
            </w:r>
            <w:r w:rsidR="00612570">
              <w:rPr>
                <w:noProof/>
                <w:webHidden/>
              </w:rPr>
              <w:t>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0" w:history="1">
            <w:r w:rsidR="00612570" w:rsidRPr="00F636B7">
              <w:rPr>
                <w:rStyle w:val="ac"/>
                <w:noProof/>
              </w:rPr>
              <w:t>2.2.4</w:t>
            </w:r>
            <w:r w:rsidR="00612570">
              <w:rPr>
                <w:noProof/>
              </w:rPr>
              <w:tab/>
            </w:r>
            <w:r w:rsidR="00612570" w:rsidRPr="00F636B7">
              <w:rPr>
                <w:rStyle w:val="ac"/>
                <w:noProof/>
              </w:rPr>
              <w:t>删除旧库</w:t>
            </w:r>
            <w:r w:rsidR="00612570">
              <w:rPr>
                <w:noProof/>
                <w:webHidden/>
              </w:rPr>
              <w:tab/>
            </w:r>
            <w:r w:rsidR="00612570">
              <w:rPr>
                <w:noProof/>
                <w:webHidden/>
              </w:rPr>
              <w:fldChar w:fldCharType="begin"/>
            </w:r>
            <w:r w:rsidR="00612570">
              <w:rPr>
                <w:noProof/>
                <w:webHidden/>
              </w:rPr>
              <w:instrText xml:space="preserve"> PAGEREF _Toc11788830 \h </w:instrText>
            </w:r>
            <w:r w:rsidR="00612570">
              <w:rPr>
                <w:noProof/>
                <w:webHidden/>
              </w:rPr>
            </w:r>
            <w:r w:rsidR="00612570">
              <w:rPr>
                <w:noProof/>
                <w:webHidden/>
              </w:rPr>
              <w:fldChar w:fldCharType="separate"/>
            </w:r>
            <w:r w:rsidR="00612570">
              <w:rPr>
                <w:noProof/>
                <w:webHidden/>
              </w:rPr>
              <w:t>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1" w:history="1">
            <w:r w:rsidR="00612570" w:rsidRPr="00F636B7">
              <w:rPr>
                <w:rStyle w:val="ac"/>
                <w:noProof/>
              </w:rPr>
              <w:t>2.2.5</w:t>
            </w:r>
            <w:r w:rsidR="00612570">
              <w:rPr>
                <w:noProof/>
              </w:rPr>
              <w:tab/>
            </w:r>
            <w:r w:rsidR="00612570" w:rsidRPr="00F636B7">
              <w:rPr>
                <w:rStyle w:val="ac"/>
                <w:noProof/>
              </w:rPr>
              <w:t>备份删除参数、口令文件</w:t>
            </w:r>
            <w:r w:rsidR="00612570">
              <w:rPr>
                <w:noProof/>
                <w:webHidden/>
              </w:rPr>
              <w:tab/>
            </w:r>
            <w:r w:rsidR="00612570">
              <w:rPr>
                <w:noProof/>
                <w:webHidden/>
              </w:rPr>
              <w:fldChar w:fldCharType="begin"/>
            </w:r>
            <w:r w:rsidR="00612570">
              <w:rPr>
                <w:noProof/>
                <w:webHidden/>
              </w:rPr>
              <w:instrText xml:space="preserve"> PAGEREF _Toc11788831 \h </w:instrText>
            </w:r>
            <w:r w:rsidR="00612570">
              <w:rPr>
                <w:noProof/>
                <w:webHidden/>
              </w:rPr>
            </w:r>
            <w:r w:rsidR="00612570">
              <w:rPr>
                <w:noProof/>
                <w:webHidden/>
              </w:rPr>
              <w:fldChar w:fldCharType="separate"/>
            </w:r>
            <w:r w:rsidR="00612570">
              <w:rPr>
                <w:noProof/>
                <w:webHidden/>
              </w:rPr>
              <w:t>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2" w:history="1">
            <w:r w:rsidR="00612570" w:rsidRPr="00F636B7">
              <w:rPr>
                <w:rStyle w:val="ac"/>
                <w:noProof/>
              </w:rPr>
              <w:t>2.2.6</w:t>
            </w:r>
            <w:r w:rsidR="00612570">
              <w:rPr>
                <w:noProof/>
              </w:rPr>
              <w:tab/>
            </w:r>
            <w:r w:rsidR="00612570" w:rsidRPr="00F636B7">
              <w:rPr>
                <w:rStyle w:val="ac"/>
                <w:noProof/>
              </w:rPr>
              <w:t>集群注册</w:t>
            </w:r>
            <w:r w:rsidR="00612570" w:rsidRPr="00F636B7">
              <w:rPr>
                <w:rStyle w:val="ac"/>
                <w:noProof/>
              </w:rPr>
              <w:t>sgeintdbdg</w:t>
            </w:r>
            <w:r w:rsidR="00612570">
              <w:rPr>
                <w:noProof/>
                <w:webHidden/>
              </w:rPr>
              <w:tab/>
            </w:r>
            <w:r w:rsidR="00612570">
              <w:rPr>
                <w:noProof/>
                <w:webHidden/>
              </w:rPr>
              <w:fldChar w:fldCharType="begin"/>
            </w:r>
            <w:r w:rsidR="00612570">
              <w:rPr>
                <w:noProof/>
                <w:webHidden/>
              </w:rPr>
              <w:instrText xml:space="preserve"> PAGEREF _Toc11788832 \h </w:instrText>
            </w:r>
            <w:r w:rsidR="00612570">
              <w:rPr>
                <w:noProof/>
                <w:webHidden/>
              </w:rPr>
            </w:r>
            <w:r w:rsidR="00612570">
              <w:rPr>
                <w:noProof/>
                <w:webHidden/>
              </w:rPr>
              <w:fldChar w:fldCharType="separate"/>
            </w:r>
            <w:r w:rsidR="00612570">
              <w:rPr>
                <w:noProof/>
                <w:webHidden/>
              </w:rPr>
              <w:t>8</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3" w:history="1">
            <w:r w:rsidR="00612570" w:rsidRPr="00F636B7">
              <w:rPr>
                <w:rStyle w:val="ac"/>
                <w:noProof/>
              </w:rPr>
              <w:t>2.2.7</w:t>
            </w:r>
            <w:r w:rsidR="00612570">
              <w:rPr>
                <w:noProof/>
              </w:rPr>
              <w:tab/>
            </w:r>
            <w:r w:rsidR="00612570" w:rsidRPr="00F636B7">
              <w:rPr>
                <w:rStyle w:val="ac"/>
                <w:noProof/>
              </w:rPr>
              <w:t>RMAN</w:t>
            </w:r>
            <w:r w:rsidR="00612570" w:rsidRPr="00F636B7">
              <w:rPr>
                <w:rStyle w:val="ac"/>
                <w:noProof/>
              </w:rPr>
              <w:t>备份主库</w:t>
            </w:r>
            <w:r w:rsidR="00612570">
              <w:rPr>
                <w:noProof/>
                <w:webHidden/>
              </w:rPr>
              <w:tab/>
            </w:r>
            <w:r w:rsidR="00612570">
              <w:rPr>
                <w:noProof/>
                <w:webHidden/>
              </w:rPr>
              <w:fldChar w:fldCharType="begin"/>
            </w:r>
            <w:r w:rsidR="00612570">
              <w:rPr>
                <w:noProof/>
                <w:webHidden/>
              </w:rPr>
              <w:instrText xml:space="preserve"> PAGEREF _Toc11788833 \h </w:instrText>
            </w:r>
            <w:r w:rsidR="00612570">
              <w:rPr>
                <w:noProof/>
                <w:webHidden/>
              </w:rPr>
            </w:r>
            <w:r w:rsidR="00612570">
              <w:rPr>
                <w:noProof/>
                <w:webHidden/>
              </w:rPr>
              <w:fldChar w:fldCharType="separate"/>
            </w:r>
            <w:r w:rsidR="00612570">
              <w:rPr>
                <w:noProof/>
                <w:webHidden/>
              </w:rPr>
              <w:t>8</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4" w:history="1">
            <w:r w:rsidR="00612570" w:rsidRPr="00F636B7">
              <w:rPr>
                <w:rStyle w:val="ac"/>
                <w:noProof/>
              </w:rPr>
              <w:t>2.2.8</w:t>
            </w:r>
            <w:r w:rsidR="00612570">
              <w:rPr>
                <w:noProof/>
              </w:rPr>
              <w:tab/>
            </w:r>
            <w:r w:rsidR="00612570" w:rsidRPr="00F636B7">
              <w:rPr>
                <w:rStyle w:val="ac"/>
                <w:noProof/>
              </w:rPr>
              <w:t>备份文件传输至备库</w:t>
            </w:r>
            <w:r w:rsidR="00612570">
              <w:rPr>
                <w:noProof/>
                <w:webHidden/>
              </w:rPr>
              <w:tab/>
            </w:r>
            <w:r w:rsidR="00612570">
              <w:rPr>
                <w:noProof/>
                <w:webHidden/>
              </w:rPr>
              <w:fldChar w:fldCharType="begin"/>
            </w:r>
            <w:r w:rsidR="00612570">
              <w:rPr>
                <w:noProof/>
                <w:webHidden/>
              </w:rPr>
              <w:instrText xml:space="preserve"> PAGEREF _Toc11788834 \h </w:instrText>
            </w:r>
            <w:r w:rsidR="00612570">
              <w:rPr>
                <w:noProof/>
                <w:webHidden/>
              </w:rPr>
            </w:r>
            <w:r w:rsidR="00612570">
              <w:rPr>
                <w:noProof/>
                <w:webHidden/>
              </w:rPr>
              <w:fldChar w:fldCharType="separate"/>
            </w:r>
            <w:r w:rsidR="00612570">
              <w:rPr>
                <w:noProof/>
                <w:webHidden/>
              </w:rPr>
              <w:t>9</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5" w:history="1">
            <w:r w:rsidR="00612570" w:rsidRPr="00F636B7">
              <w:rPr>
                <w:rStyle w:val="ac"/>
                <w:noProof/>
              </w:rPr>
              <w:t>2.2.9</w:t>
            </w:r>
            <w:r w:rsidR="00612570">
              <w:rPr>
                <w:noProof/>
              </w:rPr>
              <w:tab/>
            </w:r>
            <w:r w:rsidR="00612570" w:rsidRPr="00F636B7">
              <w:rPr>
                <w:rStyle w:val="ac"/>
                <w:noProof/>
              </w:rPr>
              <w:t>修改</w:t>
            </w:r>
            <w:r w:rsidR="00612570" w:rsidRPr="00F636B7">
              <w:rPr>
                <w:rStyle w:val="ac"/>
                <w:noProof/>
              </w:rPr>
              <w:t>/etc/hosts</w:t>
            </w:r>
            <w:r w:rsidR="00612570">
              <w:rPr>
                <w:noProof/>
                <w:webHidden/>
              </w:rPr>
              <w:tab/>
            </w:r>
            <w:r w:rsidR="00612570">
              <w:rPr>
                <w:noProof/>
                <w:webHidden/>
              </w:rPr>
              <w:fldChar w:fldCharType="begin"/>
            </w:r>
            <w:r w:rsidR="00612570">
              <w:rPr>
                <w:noProof/>
                <w:webHidden/>
              </w:rPr>
              <w:instrText xml:space="preserve"> PAGEREF _Toc11788835 \h </w:instrText>
            </w:r>
            <w:r w:rsidR="00612570">
              <w:rPr>
                <w:noProof/>
                <w:webHidden/>
              </w:rPr>
            </w:r>
            <w:r w:rsidR="00612570">
              <w:rPr>
                <w:noProof/>
                <w:webHidden/>
              </w:rPr>
              <w:fldChar w:fldCharType="separate"/>
            </w:r>
            <w:r w:rsidR="00612570">
              <w:rPr>
                <w:noProof/>
                <w:webHidden/>
              </w:rPr>
              <w:t>9</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6" w:history="1">
            <w:r w:rsidR="00612570" w:rsidRPr="00F636B7">
              <w:rPr>
                <w:rStyle w:val="ac"/>
                <w:noProof/>
              </w:rPr>
              <w:t>2.2.10</w:t>
            </w:r>
            <w:r w:rsidR="00612570">
              <w:rPr>
                <w:noProof/>
              </w:rPr>
              <w:tab/>
            </w:r>
            <w:r w:rsidR="00612570" w:rsidRPr="00F636B7">
              <w:rPr>
                <w:rStyle w:val="ac"/>
                <w:noProof/>
              </w:rPr>
              <w:t>RAC</w:t>
            </w:r>
            <w:r w:rsidR="00612570" w:rsidRPr="00F636B7">
              <w:rPr>
                <w:rStyle w:val="ac"/>
                <w:noProof/>
              </w:rPr>
              <w:t>集群加入专用网卡及监听</w:t>
            </w:r>
            <w:r w:rsidR="00612570">
              <w:rPr>
                <w:noProof/>
                <w:webHidden/>
              </w:rPr>
              <w:tab/>
            </w:r>
            <w:r w:rsidR="00612570">
              <w:rPr>
                <w:noProof/>
                <w:webHidden/>
              </w:rPr>
              <w:fldChar w:fldCharType="begin"/>
            </w:r>
            <w:r w:rsidR="00612570">
              <w:rPr>
                <w:noProof/>
                <w:webHidden/>
              </w:rPr>
              <w:instrText xml:space="preserve"> PAGEREF _Toc11788836 \h </w:instrText>
            </w:r>
            <w:r w:rsidR="00612570">
              <w:rPr>
                <w:noProof/>
                <w:webHidden/>
              </w:rPr>
            </w:r>
            <w:r w:rsidR="00612570">
              <w:rPr>
                <w:noProof/>
                <w:webHidden/>
              </w:rPr>
              <w:fldChar w:fldCharType="separate"/>
            </w:r>
            <w:r w:rsidR="00612570">
              <w:rPr>
                <w:noProof/>
                <w:webHidden/>
              </w:rPr>
              <w:t>10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7" w:history="1">
            <w:r w:rsidR="00612570" w:rsidRPr="00F636B7">
              <w:rPr>
                <w:rStyle w:val="ac"/>
                <w:noProof/>
              </w:rPr>
              <w:t>2.2.11</w:t>
            </w:r>
            <w:r w:rsidR="00612570">
              <w:rPr>
                <w:noProof/>
              </w:rPr>
              <w:tab/>
            </w:r>
            <w:r w:rsidR="00612570" w:rsidRPr="00F636B7">
              <w:rPr>
                <w:rStyle w:val="ac"/>
                <w:noProof/>
              </w:rPr>
              <w:t>添加</w:t>
            </w:r>
            <w:r w:rsidR="00612570" w:rsidRPr="00F636B7">
              <w:rPr>
                <w:rStyle w:val="ac"/>
                <w:noProof/>
              </w:rPr>
              <w:t>tnsnames.ora</w:t>
            </w:r>
            <w:r w:rsidR="00612570" w:rsidRPr="00F636B7">
              <w:rPr>
                <w:rStyle w:val="ac"/>
                <w:noProof/>
              </w:rPr>
              <w:t>文件信息</w:t>
            </w:r>
            <w:r w:rsidR="00612570">
              <w:rPr>
                <w:noProof/>
                <w:webHidden/>
              </w:rPr>
              <w:tab/>
            </w:r>
            <w:r w:rsidR="00612570">
              <w:rPr>
                <w:noProof/>
                <w:webHidden/>
              </w:rPr>
              <w:fldChar w:fldCharType="begin"/>
            </w:r>
            <w:r w:rsidR="00612570">
              <w:rPr>
                <w:noProof/>
                <w:webHidden/>
              </w:rPr>
              <w:instrText xml:space="preserve"> PAGEREF _Toc11788837 \h </w:instrText>
            </w:r>
            <w:r w:rsidR="00612570">
              <w:rPr>
                <w:noProof/>
                <w:webHidden/>
              </w:rPr>
            </w:r>
            <w:r w:rsidR="00612570">
              <w:rPr>
                <w:noProof/>
                <w:webHidden/>
              </w:rPr>
              <w:fldChar w:fldCharType="separate"/>
            </w:r>
            <w:r w:rsidR="00612570">
              <w:rPr>
                <w:noProof/>
                <w:webHidden/>
              </w:rPr>
              <w:t>10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38" w:history="1">
            <w:r w:rsidR="00612570" w:rsidRPr="00F636B7">
              <w:rPr>
                <w:rStyle w:val="ac"/>
                <w:noProof/>
              </w:rPr>
              <w:t>2.2.12</w:t>
            </w:r>
            <w:r w:rsidR="00612570">
              <w:rPr>
                <w:noProof/>
              </w:rPr>
              <w:tab/>
            </w:r>
            <w:r w:rsidR="00612570" w:rsidRPr="00F636B7">
              <w:rPr>
                <w:rStyle w:val="ac"/>
                <w:noProof/>
              </w:rPr>
              <w:t>拷贝密码文件</w:t>
            </w:r>
            <w:r w:rsidR="00612570">
              <w:rPr>
                <w:noProof/>
                <w:webHidden/>
              </w:rPr>
              <w:tab/>
            </w:r>
            <w:r w:rsidR="00612570">
              <w:rPr>
                <w:noProof/>
                <w:webHidden/>
              </w:rPr>
              <w:fldChar w:fldCharType="begin"/>
            </w:r>
            <w:r w:rsidR="00612570">
              <w:rPr>
                <w:noProof/>
                <w:webHidden/>
              </w:rPr>
              <w:instrText xml:space="preserve"> PAGEREF _Toc11788838 \h </w:instrText>
            </w:r>
            <w:r w:rsidR="00612570">
              <w:rPr>
                <w:noProof/>
                <w:webHidden/>
              </w:rPr>
            </w:r>
            <w:r w:rsidR="00612570">
              <w:rPr>
                <w:noProof/>
                <w:webHidden/>
              </w:rPr>
              <w:fldChar w:fldCharType="separate"/>
            </w:r>
            <w:r w:rsidR="00612570">
              <w:rPr>
                <w:noProof/>
                <w:webHidden/>
              </w:rPr>
              <w:t>12</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39" w:history="1">
            <w:r w:rsidR="00612570" w:rsidRPr="00F636B7">
              <w:rPr>
                <w:rStyle w:val="ac"/>
                <w:noProof/>
              </w:rPr>
              <w:t>2.3</w:t>
            </w:r>
            <w:r w:rsidR="00612570">
              <w:rPr>
                <w:noProof/>
              </w:rPr>
              <w:tab/>
            </w:r>
            <w:r w:rsidR="00612570" w:rsidRPr="00F636B7">
              <w:rPr>
                <w:rStyle w:val="ac"/>
                <w:noProof/>
              </w:rPr>
              <w:t>主库检查</w:t>
            </w:r>
            <w:r w:rsidR="00612570">
              <w:rPr>
                <w:noProof/>
                <w:webHidden/>
              </w:rPr>
              <w:tab/>
            </w:r>
            <w:r w:rsidR="00612570">
              <w:rPr>
                <w:noProof/>
                <w:webHidden/>
              </w:rPr>
              <w:fldChar w:fldCharType="begin"/>
            </w:r>
            <w:r w:rsidR="00612570">
              <w:rPr>
                <w:noProof/>
                <w:webHidden/>
              </w:rPr>
              <w:instrText xml:space="preserve"> PAGEREF _Toc11788839 \h </w:instrText>
            </w:r>
            <w:r w:rsidR="00612570">
              <w:rPr>
                <w:noProof/>
                <w:webHidden/>
              </w:rPr>
            </w:r>
            <w:r w:rsidR="00612570">
              <w:rPr>
                <w:noProof/>
                <w:webHidden/>
              </w:rPr>
              <w:fldChar w:fldCharType="separate"/>
            </w:r>
            <w:r w:rsidR="00612570">
              <w:rPr>
                <w:noProof/>
                <w:webHidden/>
              </w:rPr>
              <w:t>12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0" w:history="1">
            <w:r w:rsidR="00612570" w:rsidRPr="00F636B7">
              <w:rPr>
                <w:rStyle w:val="ac"/>
                <w:noProof/>
              </w:rPr>
              <w:t>2.3.1</w:t>
            </w:r>
            <w:r w:rsidR="00612570">
              <w:rPr>
                <w:noProof/>
              </w:rPr>
              <w:tab/>
            </w:r>
            <w:r w:rsidR="00612570" w:rsidRPr="00F636B7">
              <w:rPr>
                <w:rStyle w:val="ac"/>
                <w:noProof/>
              </w:rPr>
              <w:t>是否安装相关组件</w:t>
            </w:r>
            <w:r w:rsidR="00612570">
              <w:rPr>
                <w:noProof/>
                <w:webHidden/>
              </w:rPr>
              <w:tab/>
            </w:r>
            <w:r w:rsidR="00612570">
              <w:rPr>
                <w:noProof/>
                <w:webHidden/>
              </w:rPr>
              <w:fldChar w:fldCharType="begin"/>
            </w:r>
            <w:r w:rsidR="00612570">
              <w:rPr>
                <w:noProof/>
                <w:webHidden/>
              </w:rPr>
              <w:instrText xml:space="preserve"> PAGEREF _Toc11788840 \h </w:instrText>
            </w:r>
            <w:r w:rsidR="00612570">
              <w:rPr>
                <w:noProof/>
                <w:webHidden/>
              </w:rPr>
            </w:r>
            <w:r w:rsidR="00612570">
              <w:rPr>
                <w:noProof/>
                <w:webHidden/>
              </w:rPr>
              <w:fldChar w:fldCharType="separate"/>
            </w:r>
            <w:r w:rsidR="00612570">
              <w:rPr>
                <w:noProof/>
                <w:webHidden/>
              </w:rPr>
              <w:t>12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1" w:history="1">
            <w:r w:rsidR="00612570" w:rsidRPr="00F636B7">
              <w:rPr>
                <w:rStyle w:val="ac"/>
                <w:noProof/>
              </w:rPr>
              <w:t>2.3.2</w:t>
            </w:r>
            <w:r w:rsidR="00612570">
              <w:rPr>
                <w:noProof/>
              </w:rPr>
              <w:tab/>
            </w:r>
            <w:r w:rsidR="00612570" w:rsidRPr="00F636B7">
              <w:rPr>
                <w:rStyle w:val="ac"/>
                <w:noProof/>
              </w:rPr>
              <w:t>FORCE_LOGGING</w:t>
            </w:r>
            <w:r w:rsidR="00612570" w:rsidRPr="00F636B7">
              <w:rPr>
                <w:rStyle w:val="ac"/>
                <w:noProof/>
              </w:rPr>
              <w:t>模式</w:t>
            </w:r>
            <w:r w:rsidR="00612570">
              <w:rPr>
                <w:noProof/>
                <w:webHidden/>
              </w:rPr>
              <w:tab/>
            </w:r>
            <w:r w:rsidR="00612570">
              <w:rPr>
                <w:noProof/>
                <w:webHidden/>
              </w:rPr>
              <w:fldChar w:fldCharType="begin"/>
            </w:r>
            <w:r w:rsidR="00612570">
              <w:rPr>
                <w:noProof/>
                <w:webHidden/>
              </w:rPr>
              <w:instrText xml:space="preserve"> PAGEREF _Toc11788841 \h </w:instrText>
            </w:r>
            <w:r w:rsidR="00612570">
              <w:rPr>
                <w:noProof/>
                <w:webHidden/>
              </w:rPr>
            </w:r>
            <w:r w:rsidR="00612570">
              <w:rPr>
                <w:noProof/>
                <w:webHidden/>
              </w:rPr>
              <w:fldChar w:fldCharType="separate"/>
            </w:r>
            <w:r w:rsidR="00612570">
              <w:rPr>
                <w:noProof/>
                <w:webHidden/>
              </w:rPr>
              <w:t>12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2" w:history="1">
            <w:r w:rsidR="00612570" w:rsidRPr="00F636B7">
              <w:rPr>
                <w:rStyle w:val="ac"/>
                <w:noProof/>
              </w:rPr>
              <w:t>2.3.3</w:t>
            </w:r>
            <w:r w:rsidR="00612570">
              <w:rPr>
                <w:noProof/>
              </w:rPr>
              <w:tab/>
            </w:r>
            <w:r w:rsidR="00612570" w:rsidRPr="00F636B7">
              <w:rPr>
                <w:rStyle w:val="ac"/>
                <w:noProof/>
              </w:rPr>
              <w:t>最小附件日志</w:t>
            </w:r>
            <w:r w:rsidR="00612570">
              <w:rPr>
                <w:noProof/>
                <w:webHidden/>
              </w:rPr>
              <w:tab/>
            </w:r>
            <w:r w:rsidR="00612570">
              <w:rPr>
                <w:noProof/>
                <w:webHidden/>
              </w:rPr>
              <w:fldChar w:fldCharType="begin"/>
            </w:r>
            <w:r w:rsidR="00612570">
              <w:rPr>
                <w:noProof/>
                <w:webHidden/>
              </w:rPr>
              <w:instrText xml:space="preserve"> PAGEREF _Toc11788842 \h </w:instrText>
            </w:r>
            <w:r w:rsidR="00612570">
              <w:rPr>
                <w:noProof/>
                <w:webHidden/>
              </w:rPr>
            </w:r>
            <w:r w:rsidR="00612570">
              <w:rPr>
                <w:noProof/>
                <w:webHidden/>
              </w:rPr>
              <w:fldChar w:fldCharType="separate"/>
            </w:r>
            <w:r w:rsidR="00612570">
              <w:rPr>
                <w:noProof/>
                <w:webHidden/>
              </w:rPr>
              <w:t>12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3" w:history="1">
            <w:r w:rsidR="00612570" w:rsidRPr="00F636B7">
              <w:rPr>
                <w:rStyle w:val="ac"/>
                <w:noProof/>
              </w:rPr>
              <w:t>2.3.4</w:t>
            </w:r>
            <w:r w:rsidR="00612570">
              <w:rPr>
                <w:noProof/>
              </w:rPr>
              <w:tab/>
            </w:r>
            <w:r w:rsidR="00612570" w:rsidRPr="00F636B7">
              <w:rPr>
                <w:rStyle w:val="ac"/>
                <w:noProof/>
              </w:rPr>
              <w:t>归档模式</w:t>
            </w:r>
            <w:r w:rsidR="00612570">
              <w:rPr>
                <w:noProof/>
                <w:webHidden/>
              </w:rPr>
              <w:tab/>
            </w:r>
            <w:r w:rsidR="00612570">
              <w:rPr>
                <w:noProof/>
                <w:webHidden/>
              </w:rPr>
              <w:fldChar w:fldCharType="begin"/>
            </w:r>
            <w:r w:rsidR="00612570">
              <w:rPr>
                <w:noProof/>
                <w:webHidden/>
              </w:rPr>
              <w:instrText xml:space="preserve"> PAGEREF _Toc11788843 \h </w:instrText>
            </w:r>
            <w:r w:rsidR="00612570">
              <w:rPr>
                <w:noProof/>
                <w:webHidden/>
              </w:rPr>
            </w:r>
            <w:r w:rsidR="00612570">
              <w:rPr>
                <w:noProof/>
                <w:webHidden/>
              </w:rPr>
              <w:fldChar w:fldCharType="separate"/>
            </w:r>
            <w:r w:rsidR="00612570">
              <w:rPr>
                <w:noProof/>
                <w:webHidden/>
              </w:rPr>
              <w:t>13</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4" w:history="1">
            <w:r w:rsidR="00612570" w:rsidRPr="00F636B7">
              <w:rPr>
                <w:rStyle w:val="ac"/>
                <w:noProof/>
              </w:rPr>
              <w:t>2.3.5</w:t>
            </w:r>
            <w:r w:rsidR="00612570">
              <w:rPr>
                <w:noProof/>
              </w:rPr>
              <w:tab/>
            </w:r>
            <w:r w:rsidR="00612570" w:rsidRPr="00F636B7">
              <w:rPr>
                <w:rStyle w:val="ac"/>
                <w:noProof/>
              </w:rPr>
              <w:t>remote_login_passwordfile</w:t>
            </w:r>
            <w:r w:rsidR="00612570" w:rsidRPr="00F636B7">
              <w:rPr>
                <w:rStyle w:val="ac"/>
                <w:noProof/>
              </w:rPr>
              <w:t>配置</w:t>
            </w:r>
            <w:r w:rsidR="00612570">
              <w:rPr>
                <w:noProof/>
                <w:webHidden/>
              </w:rPr>
              <w:tab/>
            </w:r>
            <w:r w:rsidR="00612570">
              <w:rPr>
                <w:noProof/>
                <w:webHidden/>
              </w:rPr>
              <w:fldChar w:fldCharType="begin"/>
            </w:r>
            <w:r w:rsidR="00612570">
              <w:rPr>
                <w:noProof/>
                <w:webHidden/>
              </w:rPr>
              <w:instrText xml:space="preserve"> PAGEREF _Toc11788844 \h </w:instrText>
            </w:r>
            <w:r w:rsidR="00612570">
              <w:rPr>
                <w:noProof/>
                <w:webHidden/>
              </w:rPr>
            </w:r>
            <w:r w:rsidR="00612570">
              <w:rPr>
                <w:noProof/>
                <w:webHidden/>
              </w:rPr>
              <w:fldChar w:fldCharType="separate"/>
            </w:r>
            <w:r w:rsidR="00612570">
              <w:rPr>
                <w:noProof/>
                <w:webHidden/>
              </w:rPr>
              <w:t>13</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45" w:history="1">
            <w:r w:rsidR="00612570" w:rsidRPr="00F636B7">
              <w:rPr>
                <w:rStyle w:val="ac"/>
                <w:noProof/>
              </w:rPr>
              <w:t>2.4</w:t>
            </w:r>
            <w:r w:rsidR="00612570">
              <w:rPr>
                <w:noProof/>
              </w:rPr>
              <w:tab/>
            </w:r>
            <w:r w:rsidR="00612570" w:rsidRPr="00F636B7">
              <w:rPr>
                <w:rStyle w:val="ac"/>
                <w:noProof/>
              </w:rPr>
              <w:t>修改参数文件</w:t>
            </w:r>
            <w:r w:rsidR="00612570">
              <w:rPr>
                <w:noProof/>
                <w:webHidden/>
              </w:rPr>
              <w:tab/>
            </w:r>
            <w:r w:rsidR="00612570">
              <w:rPr>
                <w:noProof/>
                <w:webHidden/>
              </w:rPr>
              <w:fldChar w:fldCharType="begin"/>
            </w:r>
            <w:r w:rsidR="00612570">
              <w:rPr>
                <w:noProof/>
                <w:webHidden/>
              </w:rPr>
              <w:instrText xml:space="preserve"> PAGEREF _Toc11788845 \h </w:instrText>
            </w:r>
            <w:r w:rsidR="00612570">
              <w:rPr>
                <w:noProof/>
                <w:webHidden/>
              </w:rPr>
            </w:r>
            <w:r w:rsidR="00612570">
              <w:rPr>
                <w:noProof/>
                <w:webHidden/>
              </w:rPr>
              <w:fldChar w:fldCharType="separate"/>
            </w:r>
            <w:r w:rsidR="00612570">
              <w:rPr>
                <w:noProof/>
                <w:webHidden/>
              </w:rPr>
              <w:t>13</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6" w:history="1">
            <w:r w:rsidR="00612570" w:rsidRPr="00F636B7">
              <w:rPr>
                <w:rStyle w:val="ac"/>
                <w:noProof/>
              </w:rPr>
              <w:t>2.4.1</w:t>
            </w:r>
            <w:r w:rsidR="00612570">
              <w:rPr>
                <w:noProof/>
              </w:rPr>
              <w:tab/>
            </w:r>
            <w:r w:rsidR="00612570" w:rsidRPr="00F636B7">
              <w:rPr>
                <w:rStyle w:val="ac"/>
                <w:noProof/>
              </w:rPr>
              <w:t>修改主库参数</w:t>
            </w:r>
            <w:r w:rsidR="00612570">
              <w:rPr>
                <w:noProof/>
                <w:webHidden/>
              </w:rPr>
              <w:tab/>
            </w:r>
            <w:r w:rsidR="00612570">
              <w:rPr>
                <w:noProof/>
                <w:webHidden/>
              </w:rPr>
              <w:fldChar w:fldCharType="begin"/>
            </w:r>
            <w:r w:rsidR="00612570">
              <w:rPr>
                <w:noProof/>
                <w:webHidden/>
              </w:rPr>
              <w:instrText xml:space="preserve"> PAGEREF _Toc11788846 \h </w:instrText>
            </w:r>
            <w:r w:rsidR="00612570">
              <w:rPr>
                <w:noProof/>
                <w:webHidden/>
              </w:rPr>
            </w:r>
            <w:r w:rsidR="00612570">
              <w:rPr>
                <w:noProof/>
                <w:webHidden/>
              </w:rPr>
              <w:fldChar w:fldCharType="separate"/>
            </w:r>
            <w:r w:rsidR="00612570">
              <w:rPr>
                <w:noProof/>
                <w:webHidden/>
              </w:rPr>
              <w:t>13</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7" w:history="1">
            <w:r w:rsidR="00612570" w:rsidRPr="00F636B7">
              <w:rPr>
                <w:rStyle w:val="ac"/>
                <w:noProof/>
              </w:rPr>
              <w:t>2.4.2</w:t>
            </w:r>
            <w:r w:rsidR="00612570">
              <w:rPr>
                <w:noProof/>
              </w:rPr>
              <w:tab/>
            </w:r>
            <w:r w:rsidR="00612570" w:rsidRPr="00F636B7">
              <w:rPr>
                <w:rStyle w:val="ac"/>
                <w:noProof/>
              </w:rPr>
              <w:t>修改备库参数</w:t>
            </w:r>
            <w:r w:rsidR="00612570">
              <w:rPr>
                <w:noProof/>
                <w:webHidden/>
              </w:rPr>
              <w:tab/>
            </w:r>
            <w:r w:rsidR="00612570">
              <w:rPr>
                <w:noProof/>
                <w:webHidden/>
              </w:rPr>
              <w:fldChar w:fldCharType="begin"/>
            </w:r>
            <w:r w:rsidR="00612570">
              <w:rPr>
                <w:noProof/>
                <w:webHidden/>
              </w:rPr>
              <w:instrText xml:space="preserve"> PAGEREF _Toc11788847 \h </w:instrText>
            </w:r>
            <w:r w:rsidR="00612570">
              <w:rPr>
                <w:noProof/>
                <w:webHidden/>
              </w:rPr>
            </w:r>
            <w:r w:rsidR="00612570">
              <w:rPr>
                <w:noProof/>
                <w:webHidden/>
              </w:rPr>
              <w:fldChar w:fldCharType="separate"/>
            </w:r>
            <w:r w:rsidR="00612570">
              <w:rPr>
                <w:noProof/>
                <w:webHidden/>
              </w:rPr>
              <w:t>14</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48" w:history="1">
            <w:r w:rsidR="00612570" w:rsidRPr="00F636B7">
              <w:rPr>
                <w:rStyle w:val="ac"/>
                <w:noProof/>
              </w:rPr>
              <w:t>2.5</w:t>
            </w:r>
            <w:r w:rsidR="00612570">
              <w:rPr>
                <w:noProof/>
              </w:rPr>
              <w:tab/>
            </w:r>
            <w:r w:rsidR="00612570" w:rsidRPr="00F636B7">
              <w:rPr>
                <w:rStyle w:val="ac"/>
                <w:noProof/>
              </w:rPr>
              <w:t>创建并恢复备库实例</w:t>
            </w:r>
            <w:r w:rsidR="00612570">
              <w:rPr>
                <w:noProof/>
                <w:webHidden/>
              </w:rPr>
              <w:tab/>
            </w:r>
            <w:r w:rsidR="00612570">
              <w:rPr>
                <w:noProof/>
                <w:webHidden/>
              </w:rPr>
              <w:fldChar w:fldCharType="begin"/>
            </w:r>
            <w:r w:rsidR="00612570">
              <w:rPr>
                <w:noProof/>
                <w:webHidden/>
              </w:rPr>
              <w:instrText xml:space="preserve"> PAGEREF _Toc11788848 \h </w:instrText>
            </w:r>
            <w:r w:rsidR="00612570">
              <w:rPr>
                <w:noProof/>
                <w:webHidden/>
              </w:rPr>
            </w:r>
            <w:r w:rsidR="00612570">
              <w:rPr>
                <w:noProof/>
                <w:webHidden/>
              </w:rPr>
              <w:fldChar w:fldCharType="separate"/>
            </w:r>
            <w:r w:rsidR="00612570">
              <w:rPr>
                <w:noProof/>
                <w:webHidden/>
              </w:rPr>
              <w:t>16</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49" w:history="1">
            <w:r w:rsidR="00612570" w:rsidRPr="00F636B7">
              <w:rPr>
                <w:rStyle w:val="ac"/>
                <w:noProof/>
              </w:rPr>
              <w:t>2.5.1</w:t>
            </w:r>
            <w:r w:rsidR="00612570">
              <w:rPr>
                <w:noProof/>
              </w:rPr>
              <w:tab/>
            </w:r>
            <w:r w:rsidR="00612570" w:rsidRPr="00F636B7">
              <w:rPr>
                <w:rStyle w:val="ac"/>
                <w:noProof/>
              </w:rPr>
              <w:t>dummy</w:t>
            </w:r>
            <w:r w:rsidR="00612570" w:rsidRPr="00F636B7">
              <w:rPr>
                <w:rStyle w:val="ac"/>
                <w:noProof/>
              </w:rPr>
              <w:t>实例</w:t>
            </w:r>
            <w:r w:rsidR="00612570">
              <w:rPr>
                <w:noProof/>
                <w:webHidden/>
              </w:rPr>
              <w:tab/>
            </w:r>
            <w:r w:rsidR="00612570">
              <w:rPr>
                <w:noProof/>
                <w:webHidden/>
              </w:rPr>
              <w:fldChar w:fldCharType="begin"/>
            </w:r>
            <w:r w:rsidR="00612570">
              <w:rPr>
                <w:noProof/>
                <w:webHidden/>
              </w:rPr>
              <w:instrText xml:space="preserve"> PAGEREF _Toc11788849 \h </w:instrText>
            </w:r>
            <w:r w:rsidR="00612570">
              <w:rPr>
                <w:noProof/>
                <w:webHidden/>
              </w:rPr>
            </w:r>
            <w:r w:rsidR="00612570">
              <w:rPr>
                <w:noProof/>
                <w:webHidden/>
              </w:rPr>
              <w:fldChar w:fldCharType="separate"/>
            </w:r>
            <w:r w:rsidR="00612570">
              <w:rPr>
                <w:noProof/>
                <w:webHidden/>
              </w:rPr>
              <w:t>16</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0" w:history="1">
            <w:r w:rsidR="00612570" w:rsidRPr="00F636B7">
              <w:rPr>
                <w:rStyle w:val="ac"/>
                <w:noProof/>
              </w:rPr>
              <w:t>2.5.2</w:t>
            </w:r>
            <w:r w:rsidR="00612570">
              <w:rPr>
                <w:noProof/>
              </w:rPr>
              <w:tab/>
            </w:r>
            <w:r w:rsidR="00612570" w:rsidRPr="00F636B7">
              <w:rPr>
                <w:rStyle w:val="ac"/>
                <w:noProof/>
              </w:rPr>
              <w:t>恢复参数文件</w:t>
            </w:r>
            <w:r w:rsidR="00612570">
              <w:rPr>
                <w:noProof/>
                <w:webHidden/>
              </w:rPr>
              <w:tab/>
            </w:r>
            <w:r w:rsidR="00612570">
              <w:rPr>
                <w:noProof/>
                <w:webHidden/>
              </w:rPr>
              <w:fldChar w:fldCharType="begin"/>
            </w:r>
            <w:r w:rsidR="00612570">
              <w:rPr>
                <w:noProof/>
                <w:webHidden/>
              </w:rPr>
              <w:instrText xml:space="preserve"> PAGEREF _Toc11788850 \h </w:instrText>
            </w:r>
            <w:r w:rsidR="00612570">
              <w:rPr>
                <w:noProof/>
                <w:webHidden/>
              </w:rPr>
            </w:r>
            <w:r w:rsidR="00612570">
              <w:rPr>
                <w:noProof/>
                <w:webHidden/>
              </w:rPr>
              <w:fldChar w:fldCharType="separate"/>
            </w:r>
            <w:r w:rsidR="00612570">
              <w:rPr>
                <w:noProof/>
                <w:webHidden/>
              </w:rPr>
              <w:t>17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1" w:history="1">
            <w:r w:rsidR="00612570" w:rsidRPr="00F636B7">
              <w:rPr>
                <w:rStyle w:val="ac"/>
                <w:noProof/>
              </w:rPr>
              <w:t>2.5.3</w:t>
            </w:r>
            <w:r w:rsidR="00612570">
              <w:rPr>
                <w:noProof/>
              </w:rPr>
              <w:tab/>
            </w:r>
            <w:r w:rsidR="00612570" w:rsidRPr="00F636B7">
              <w:rPr>
                <w:rStyle w:val="ac"/>
                <w:noProof/>
              </w:rPr>
              <w:t>恢复控制文件</w:t>
            </w:r>
            <w:r w:rsidR="00612570">
              <w:rPr>
                <w:noProof/>
                <w:webHidden/>
              </w:rPr>
              <w:tab/>
            </w:r>
            <w:r w:rsidR="00612570">
              <w:rPr>
                <w:noProof/>
                <w:webHidden/>
              </w:rPr>
              <w:fldChar w:fldCharType="begin"/>
            </w:r>
            <w:r w:rsidR="00612570">
              <w:rPr>
                <w:noProof/>
                <w:webHidden/>
              </w:rPr>
              <w:instrText xml:space="preserve"> PAGEREF _Toc11788851 \h </w:instrText>
            </w:r>
            <w:r w:rsidR="00612570">
              <w:rPr>
                <w:noProof/>
                <w:webHidden/>
              </w:rPr>
            </w:r>
            <w:r w:rsidR="00612570">
              <w:rPr>
                <w:noProof/>
                <w:webHidden/>
              </w:rPr>
              <w:fldChar w:fldCharType="separate"/>
            </w:r>
            <w:r w:rsidR="00612570">
              <w:rPr>
                <w:noProof/>
                <w:webHidden/>
              </w:rPr>
              <w:t>17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2" w:history="1">
            <w:r w:rsidR="00612570" w:rsidRPr="00F636B7">
              <w:rPr>
                <w:rStyle w:val="ac"/>
                <w:noProof/>
              </w:rPr>
              <w:t>2.5.4</w:t>
            </w:r>
            <w:r w:rsidR="00612570">
              <w:rPr>
                <w:noProof/>
              </w:rPr>
              <w:tab/>
            </w:r>
            <w:r w:rsidR="00612570" w:rsidRPr="00F636B7">
              <w:rPr>
                <w:rStyle w:val="ac"/>
                <w:noProof/>
              </w:rPr>
              <w:t>恢复数据库</w:t>
            </w:r>
            <w:r w:rsidR="00612570">
              <w:rPr>
                <w:noProof/>
                <w:webHidden/>
              </w:rPr>
              <w:tab/>
            </w:r>
            <w:r w:rsidR="00612570">
              <w:rPr>
                <w:noProof/>
                <w:webHidden/>
              </w:rPr>
              <w:fldChar w:fldCharType="begin"/>
            </w:r>
            <w:r w:rsidR="00612570">
              <w:rPr>
                <w:noProof/>
                <w:webHidden/>
              </w:rPr>
              <w:instrText xml:space="preserve"> PAGEREF _Toc11788852 \h </w:instrText>
            </w:r>
            <w:r w:rsidR="00612570">
              <w:rPr>
                <w:noProof/>
                <w:webHidden/>
              </w:rPr>
            </w:r>
            <w:r w:rsidR="00612570">
              <w:rPr>
                <w:noProof/>
                <w:webHidden/>
              </w:rPr>
              <w:fldChar w:fldCharType="separate"/>
            </w:r>
            <w:r w:rsidR="00612570">
              <w:rPr>
                <w:noProof/>
                <w:webHidden/>
              </w:rPr>
              <w:t>17</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3" w:history="1">
            <w:r w:rsidR="00612570" w:rsidRPr="00F636B7">
              <w:rPr>
                <w:rStyle w:val="ac"/>
                <w:noProof/>
              </w:rPr>
              <w:t>2.5.5</w:t>
            </w:r>
            <w:r w:rsidR="00612570">
              <w:rPr>
                <w:noProof/>
              </w:rPr>
              <w:tab/>
            </w:r>
            <w:r w:rsidR="00612570" w:rsidRPr="00F636B7">
              <w:rPr>
                <w:rStyle w:val="ac"/>
                <w:noProof/>
              </w:rPr>
              <w:t>修改</w:t>
            </w:r>
            <w:r w:rsidR="00612570" w:rsidRPr="00F636B7">
              <w:rPr>
                <w:rStyle w:val="ac"/>
                <w:noProof/>
              </w:rPr>
              <w:t>cluster</w:t>
            </w:r>
            <w:r w:rsidR="00612570" w:rsidRPr="00F636B7">
              <w:rPr>
                <w:rStyle w:val="ac"/>
                <w:noProof/>
              </w:rPr>
              <w:t>参数</w:t>
            </w:r>
            <w:r w:rsidR="00612570">
              <w:rPr>
                <w:noProof/>
                <w:webHidden/>
              </w:rPr>
              <w:tab/>
            </w:r>
            <w:r w:rsidR="00612570">
              <w:rPr>
                <w:noProof/>
                <w:webHidden/>
              </w:rPr>
              <w:fldChar w:fldCharType="begin"/>
            </w:r>
            <w:r w:rsidR="00612570">
              <w:rPr>
                <w:noProof/>
                <w:webHidden/>
              </w:rPr>
              <w:instrText xml:space="preserve"> PAGEREF _Toc11788853 \h </w:instrText>
            </w:r>
            <w:r w:rsidR="00612570">
              <w:rPr>
                <w:noProof/>
                <w:webHidden/>
              </w:rPr>
            </w:r>
            <w:r w:rsidR="00612570">
              <w:rPr>
                <w:noProof/>
                <w:webHidden/>
              </w:rPr>
              <w:fldChar w:fldCharType="separate"/>
            </w:r>
            <w:r w:rsidR="00612570">
              <w:rPr>
                <w:noProof/>
                <w:webHidden/>
              </w:rPr>
              <w:t>18</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54" w:history="1">
            <w:r w:rsidR="00612570" w:rsidRPr="00F636B7">
              <w:rPr>
                <w:rStyle w:val="ac"/>
                <w:noProof/>
              </w:rPr>
              <w:t>2.6</w:t>
            </w:r>
            <w:r w:rsidR="00612570">
              <w:rPr>
                <w:noProof/>
              </w:rPr>
              <w:tab/>
            </w:r>
            <w:r w:rsidR="00612570" w:rsidRPr="00F636B7">
              <w:rPr>
                <w:rStyle w:val="ac"/>
                <w:noProof/>
              </w:rPr>
              <w:t>创建</w:t>
            </w:r>
            <w:r w:rsidR="00612570" w:rsidRPr="00F636B7">
              <w:rPr>
                <w:rStyle w:val="ac"/>
                <w:noProof/>
              </w:rPr>
              <w:t>standby redo</w:t>
            </w:r>
            <w:r w:rsidR="00612570">
              <w:rPr>
                <w:noProof/>
                <w:webHidden/>
              </w:rPr>
              <w:tab/>
            </w:r>
            <w:r w:rsidR="00612570">
              <w:rPr>
                <w:noProof/>
                <w:webHidden/>
              </w:rPr>
              <w:fldChar w:fldCharType="begin"/>
            </w:r>
            <w:r w:rsidR="00612570">
              <w:rPr>
                <w:noProof/>
                <w:webHidden/>
              </w:rPr>
              <w:instrText xml:space="preserve"> PAGEREF _Toc11788854 \h </w:instrText>
            </w:r>
            <w:r w:rsidR="00612570">
              <w:rPr>
                <w:noProof/>
                <w:webHidden/>
              </w:rPr>
            </w:r>
            <w:r w:rsidR="00612570">
              <w:rPr>
                <w:noProof/>
                <w:webHidden/>
              </w:rPr>
              <w:fldChar w:fldCharType="separate"/>
            </w:r>
            <w:r w:rsidR="00612570">
              <w:rPr>
                <w:noProof/>
                <w:webHidden/>
              </w:rPr>
              <w:t>18</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5" w:history="1">
            <w:r w:rsidR="00612570" w:rsidRPr="00F636B7">
              <w:rPr>
                <w:rStyle w:val="ac"/>
                <w:noProof/>
              </w:rPr>
              <w:t>2.6.1</w:t>
            </w:r>
            <w:r w:rsidR="00612570">
              <w:rPr>
                <w:noProof/>
              </w:rPr>
              <w:tab/>
            </w:r>
            <w:r w:rsidR="00612570" w:rsidRPr="00F636B7">
              <w:rPr>
                <w:rStyle w:val="ac"/>
                <w:noProof/>
              </w:rPr>
              <w:t>查看主库日志文件大小</w:t>
            </w:r>
            <w:r w:rsidR="00612570">
              <w:rPr>
                <w:noProof/>
                <w:webHidden/>
              </w:rPr>
              <w:tab/>
            </w:r>
            <w:r w:rsidR="00612570">
              <w:rPr>
                <w:noProof/>
                <w:webHidden/>
              </w:rPr>
              <w:fldChar w:fldCharType="begin"/>
            </w:r>
            <w:r w:rsidR="00612570">
              <w:rPr>
                <w:noProof/>
                <w:webHidden/>
              </w:rPr>
              <w:instrText xml:space="preserve"> PAGEREF _Toc11788855 \h </w:instrText>
            </w:r>
            <w:r w:rsidR="00612570">
              <w:rPr>
                <w:noProof/>
                <w:webHidden/>
              </w:rPr>
            </w:r>
            <w:r w:rsidR="00612570">
              <w:rPr>
                <w:noProof/>
                <w:webHidden/>
              </w:rPr>
              <w:fldChar w:fldCharType="separate"/>
            </w:r>
            <w:r w:rsidR="00612570">
              <w:rPr>
                <w:noProof/>
                <w:webHidden/>
              </w:rPr>
              <w:t>18</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6" w:history="1">
            <w:r w:rsidR="00612570" w:rsidRPr="00F636B7">
              <w:rPr>
                <w:rStyle w:val="ac"/>
                <w:noProof/>
              </w:rPr>
              <w:t>2.6.2</w:t>
            </w:r>
            <w:r w:rsidR="00612570">
              <w:rPr>
                <w:noProof/>
              </w:rPr>
              <w:tab/>
            </w:r>
            <w:r w:rsidR="00612570" w:rsidRPr="00F636B7">
              <w:rPr>
                <w:rStyle w:val="ac"/>
                <w:noProof/>
              </w:rPr>
              <w:t>创建</w:t>
            </w:r>
            <w:r w:rsidR="00612570" w:rsidRPr="00F636B7">
              <w:rPr>
                <w:rStyle w:val="ac"/>
                <w:noProof/>
              </w:rPr>
              <w:t>standby</w:t>
            </w:r>
            <w:r w:rsidR="00612570" w:rsidRPr="00F636B7">
              <w:rPr>
                <w:rStyle w:val="ac"/>
                <w:noProof/>
              </w:rPr>
              <w:t>日志组</w:t>
            </w:r>
            <w:r w:rsidR="00612570">
              <w:rPr>
                <w:noProof/>
                <w:webHidden/>
              </w:rPr>
              <w:tab/>
            </w:r>
            <w:r w:rsidR="00612570">
              <w:rPr>
                <w:noProof/>
                <w:webHidden/>
              </w:rPr>
              <w:fldChar w:fldCharType="begin"/>
            </w:r>
            <w:r w:rsidR="00612570">
              <w:rPr>
                <w:noProof/>
                <w:webHidden/>
              </w:rPr>
              <w:instrText xml:space="preserve"> PAGEREF _Toc11788856 \h </w:instrText>
            </w:r>
            <w:r w:rsidR="00612570">
              <w:rPr>
                <w:noProof/>
                <w:webHidden/>
              </w:rPr>
            </w:r>
            <w:r w:rsidR="00612570">
              <w:rPr>
                <w:noProof/>
                <w:webHidden/>
              </w:rPr>
              <w:fldChar w:fldCharType="separate"/>
            </w:r>
            <w:r w:rsidR="00612570">
              <w:rPr>
                <w:noProof/>
                <w:webHidden/>
              </w:rPr>
              <w:t>18</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7" w:history="1">
            <w:r w:rsidR="00612570" w:rsidRPr="00F636B7">
              <w:rPr>
                <w:rStyle w:val="ac"/>
                <w:noProof/>
              </w:rPr>
              <w:t>2.6.3</w:t>
            </w:r>
            <w:r w:rsidR="00612570">
              <w:rPr>
                <w:noProof/>
              </w:rPr>
              <w:tab/>
            </w:r>
            <w:r w:rsidR="00612570" w:rsidRPr="00F636B7">
              <w:rPr>
                <w:rStyle w:val="ac"/>
                <w:noProof/>
              </w:rPr>
              <w:t>备库介质恢复</w:t>
            </w:r>
            <w:r w:rsidR="00612570">
              <w:rPr>
                <w:noProof/>
                <w:webHidden/>
              </w:rPr>
              <w:tab/>
            </w:r>
            <w:r w:rsidR="00612570">
              <w:rPr>
                <w:noProof/>
                <w:webHidden/>
              </w:rPr>
              <w:fldChar w:fldCharType="begin"/>
            </w:r>
            <w:r w:rsidR="00612570">
              <w:rPr>
                <w:noProof/>
                <w:webHidden/>
              </w:rPr>
              <w:instrText xml:space="preserve"> PAGEREF _Toc11788857 \h </w:instrText>
            </w:r>
            <w:r w:rsidR="00612570">
              <w:rPr>
                <w:noProof/>
                <w:webHidden/>
              </w:rPr>
            </w:r>
            <w:r w:rsidR="00612570">
              <w:rPr>
                <w:noProof/>
                <w:webHidden/>
              </w:rPr>
              <w:fldChar w:fldCharType="separate"/>
            </w:r>
            <w:r w:rsidR="00612570">
              <w:rPr>
                <w:noProof/>
                <w:webHidden/>
              </w:rPr>
              <w:t>19</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58" w:history="1">
            <w:r w:rsidR="00612570" w:rsidRPr="00F636B7">
              <w:rPr>
                <w:rStyle w:val="ac"/>
                <w:noProof/>
              </w:rPr>
              <w:t>2.6.4</w:t>
            </w:r>
            <w:r w:rsidR="00612570">
              <w:rPr>
                <w:noProof/>
              </w:rPr>
              <w:tab/>
            </w:r>
            <w:r w:rsidR="00612570" w:rsidRPr="00F636B7">
              <w:rPr>
                <w:rStyle w:val="ac"/>
                <w:noProof/>
              </w:rPr>
              <w:t>开启日志投递</w:t>
            </w:r>
            <w:r w:rsidR="00612570">
              <w:rPr>
                <w:noProof/>
                <w:webHidden/>
              </w:rPr>
              <w:tab/>
            </w:r>
            <w:r w:rsidR="00612570">
              <w:rPr>
                <w:noProof/>
                <w:webHidden/>
              </w:rPr>
              <w:fldChar w:fldCharType="begin"/>
            </w:r>
            <w:r w:rsidR="00612570">
              <w:rPr>
                <w:noProof/>
                <w:webHidden/>
              </w:rPr>
              <w:instrText xml:space="preserve"> PAGEREF _Toc11788858 \h </w:instrText>
            </w:r>
            <w:r w:rsidR="00612570">
              <w:rPr>
                <w:noProof/>
                <w:webHidden/>
              </w:rPr>
            </w:r>
            <w:r w:rsidR="00612570">
              <w:rPr>
                <w:noProof/>
                <w:webHidden/>
              </w:rPr>
              <w:fldChar w:fldCharType="separate"/>
            </w:r>
            <w:r w:rsidR="00612570">
              <w:rPr>
                <w:noProof/>
                <w:webHidden/>
              </w:rPr>
              <w:t>19</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59" w:history="1">
            <w:r w:rsidR="00612570" w:rsidRPr="00F636B7">
              <w:rPr>
                <w:rStyle w:val="ac"/>
                <w:noProof/>
              </w:rPr>
              <w:t>2.7</w:t>
            </w:r>
            <w:r w:rsidR="00612570">
              <w:rPr>
                <w:noProof/>
              </w:rPr>
              <w:tab/>
            </w:r>
            <w:r w:rsidR="00612570" w:rsidRPr="00F636B7">
              <w:rPr>
                <w:rStyle w:val="ac"/>
                <w:noProof/>
              </w:rPr>
              <w:t>备库添加相关资源</w:t>
            </w:r>
            <w:r w:rsidR="00612570">
              <w:rPr>
                <w:noProof/>
                <w:webHidden/>
              </w:rPr>
              <w:tab/>
            </w:r>
            <w:r w:rsidR="00612570">
              <w:rPr>
                <w:noProof/>
                <w:webHidden/>
              </w:rPr>
              <w:fldChar w:fldCharType="begin"/>
            </w:r>
            <w:r w:rsidR="00612570">
              <w:rPr>
                <w:noProof/>
                <w:webHidden/>
              </w:rPr>
              <w:instrText xml:space="preserve"> PAGEREF _Toc11788859 \h </w:instrText>
            </w:r>
            <w:r w:rsidR="00612570">
              <w:rPr>
                <w:noProof/>
                <w:webHidden/>
              </w:rPr>
            </w:r>
            <w:r w:rsidR="00612570">
              <w:rPr>
                <w:noProof/>
                <w:webHidden/>
              </w:rPr>
              <w:fldChar w:fldCharType="separate"/>
            </w:r>
            <w:r w:rsidR="00612570">
              <w:rPr>
                <w:noProof/>
                <w:webHidden/>
              </w:rPr>
              <w:t>19</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0" w:history="1">
            <w:r w:rsidR="00612570" w:rsidRPr="00F636B7">
              <w:rPr>
                <w:rStyle w:val="ac"/>
                <w:noProof/>
              </w:rPr>
              <w:t>2.7.1</w:t>
            </w:r>
            <w:r w:rsidR="00612570">
              <w:rPr>
                <w:noProof/>
              </w:rPr>
              <w:tab/>
            </w:r>
            <w:r w:rsidR="00612570" w:rsidRPr="00F636B7">
              <w:rPr>
                <w:rStyle w:val="ac"/>
                <w:noProof/>
              </w:rPr>
              <w:t>新增服务名到</w:t>
            </w:r>
            <w:r w:rsidR="00612570" w:rsidRPr="00F636B7">
              <w:rPr>
                <w:rStyle w:val="ac"/>
                <w:noProof/>
              </w:rPr>
              <w:t>CRS</w:t>
            </w:r>
            <w:r w:rsidR="00612570" w:rsidRPr="00F636B7">
              <w:rPr>
                <w:rStyle w:val="ac"/>
                <w:noProof/>
              </w:rPr>
              <w:t>资源</w:t>
            </w:r>
            <w:r w:rsidR="00612570">
              <w:rPr>
                <w:noProof/>
                <w:webHidden/>
              </w:rPr>
              <w:tab/>
            </w:r>
            <w:r w:rsidR="00612570">
              <w:rPr>
                <w:noProof/>
                <w:webHidden/>
              </w:rPr>
              <w:fldChar w:fldCharType="begin"/>
            </w:r>
            <w:r w:rsidR="00612570">
              <w:rPr>
                <w:noProof/>
                <w:webHidden/>
              </w:rPr>
              <w:instrText xml:space="preserve"> PAGEREF _Toc11788860 \h </w:instrText>
            </w:r>
            <w:r w:rsidR="00612570">
              <w:rPr>
                <w:noProof/>
                <w:webHidden/>
              </w:rPr>
            </w:r>
            <w:r w:rsidR="00612570">
              <w:rPr>
                <w:noProof/>
                <w:webHidden/>
              </w:rPr>
              <w:fldChar w:fldCharType="separate"/>
            </w:r>
            <w:r w:rsidR="00612570">
              <w:rPr>
                <w:noProof/>
                <w:webHidden/>
              </w:rPr>
              <w:t>19</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1" w:history="1">
            <w:r w:rsidR="00612570" w:rsidRPr="00F636B7">
              <w:rPr>
                <w:rStyle w:val="ac"/>
                <w:noProof/>
              </w:rPr>
              <w:t>2.7.2</w:t>
            </w:r>
            <w:r w:rsidR="00612570">
              <w:rPr>
                <w:noProof/>
              </w:rPr>
              <w:tab/>
            </w:r>
            <w:r w:rsidR="00612570" w:rsidRPr="00F636B7">
              <w:rPr>
                <w:rStyle w:val="ac"/>
                <w:noProof/>
              </w:rPr>
              <w:t>查看服务资源状态</w:t>
            </w:r>
            <w:r w:rsidR="00612570">
              <w:rPr>
                <w:noProof/>
                <w:webHidden/>
              </w:rPr>
              <w:tab/>
            </w:r>
            <w:r w:rsidR="00612570">
              <w:rPr>
                <w:noProof/>
                <w:webHidden/>
              </w:rPr>
              <w:fldChar w:fldCharType="begin"/>
            </w:r>
            <w:r w:rsidR="00612570">
              <w:rPr>
                <w:noProof/>
                <w:webHidden/>
              </w:rPr>
              <w:instrText xml:space="preserve"> PAGEREF _Toc11788861 \h </w:instrText>
            </w:r>
            <w:r w:rsidR="00612570">
              <w:rPr>
                <w:noProof/>
                <w:webHidden/>
              </w:rPr>
            </w:r>
            <w:r w:rsidR="00612570">
              <w:rPr>
                <w:noProof/>
                <w:webHidden/>
              </w:rPr>
              <w:fldChar w:fldCharType="separate"/>
            </w:r>
            <w:r w:rsidR="00612570">
              <w:rPr>
                <w:noProof/>
                <w:webHidden/>
              </w:rPr>
              <w:t>19</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62" w:history="1">
            <w:r w:rsidR="00612570" w:rsidRPr="00F636B7">
              <w:rPr>
                <w:rStyle w:val="ac"/>
                <w:noProof/>
              </w:rPr>
              <w:t>2.8</w:t>
            </w:r>
            <w:r w:rsidR="00612570">
              <w:rPr>
                <w:noProof/>
              </w:rPr>
              <w:tab/>
            </w:r>
            <w:r w:rsidR="00612570" w:rsidRPr="00F636B7">
              <w:rPr>
                <w:rStyle w:val="ac"/>
                <w:noProof/>
              </w:rPr>
              <w:t>同步状态检查</w:t>
            </w:r>
            <w:r w:rsidR="00612570">
              <w:rPr>
                <w:noProof/>
                <w:webHidden/>
              </w:rPr>
              <w:tab/>
            </w:r>
            <w:r w:rsidR="00612570">
              <w:rPr>
                <w:noProof/>
                <w:webHidden/>
              </w:rPr>
              <w:fldChar w:fldCharType="begin"/>
            </w:r>
            <w:r w:rsidR="00612570">
              <w:rPr>
                <w:noProof/>
                <w:webHidden/>
              </w:rPr>
              <w:instrText xml:space="preserve"> PAGEREF _Toc11788862 \h </w:instrText>
            </w:r>
            <w:r w:rsidR="00612570">
              <w:rPr>
                <w:noProof/>
                <w:webHidden/>
              </w:rPr>
            </w:r>
            <w:r w:rsidR="00612570">
              <w:rPr>
                <w:noProof/>
                <w:webHidden/>
              </w:rPr>
              <w:fldChar w:fldCharType="separate"/>
            </w:r>
            <w:r w:rsidR="00612570">
              <w:rPr>
                <w:noProof/>
                <w:webHidden/>
              </w:rPr>
              <w:t>20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3" w:history="1">
            <w:r w:rsidR="00612570" w:rsidRPr="00F636B7">
              <w:rPr>
                <w:rStyle w:val="ac"/>
                <w:noProof/>
              </w:rPr>
              <w:t>2.8.1</w:t>
            </w:r>
            <w:r w:rsidR="00612570">
              <w:rPr>
                <w:noProof/>
              </w:rPr>
              <w:tab/>
            </w:r>
            <w:r w:rsidR="00612570" w:rsidRPr="00F636B7">
              <w:rPr>
                <w:rStyle w:val="ac"/>
                <w:noProof/>
              </w:rPr>
              <w:t>查看备库警告日志</w:t>
            </w:r>
            <w:r w:rsidR="00612570">
              <w:rPr>
                <w:noProof/>
                <w:webHidden/>
              </w:rPr>
              <w:tab/>
            </w:r>
            <w:r w:rsidR="00612570">
              <w:rPr>
                <w:noProof/>
                <w:webHidden/>
              </w:rPr>
              <w:fldChar w:fldCharType="begin"/>
            </w:r>
            <w:r w:rsidR="00612570">
              <w:rPr>
                <w:noProof/>
                <w:webHidden/>
              </w:rPr>
              <w:instrText xml:space="preserve"> PAGEREF _Toc11788863 \h </w:instrText>
            </w:r>
            <w:r w:rsidR="00612570">
              <w:rPr>
                <w:noProof/>
                <w:webHidden/>
              </w:rPr>
            </w:r>
            <w:r w:rsidR="00612570">
              <w:rPr>
                <w:noProof/>
                <w:webHidden/>
              </w:rPr>
              <w:fldChar w:fldCharType="separate"/>
            </w:r>
            <w:r w:rsidR="00612570">
              <w:rPr>
                <w:noProof/>
                <w:webHidden/>
              </w:rPr>
              <w:t>20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4" w:history="1">
            <w:r w:rsidR="00612570" w:rsidRPr="00F636B7">
              <w:rPr>
                <w:rStyle w:val="ac"/>
                <w:noProof/>
              </w:rPr>
              <w:t>2.8.2</w:t>
            </w:r>
            <w:r w:rsidR="00612570">
              <w:rPr>
                <w:noProof/>
              </w:rPr>
              <w:tab/>
            </w:r>
            <w:r w:rsidR="00612570" w:rsidRPr="00F636B7">
              <w:rPr>
                <w:rStyle w:val="ac"/>
                <w:noProof/>
              </w:rPr>
              <w:t>mrp</w:t>
            </w:r>
            <w:r w:rsidR="00612570" w:rsidRPr="00F636B7">
              <w:rPr>
                <w:rStyle w:val="ac"/>
                <w:noProof/>
              </w:rPr>
              <w:t>进程状态检查</w:t>
            </w:r>
            <w:r w:rsidR="00612570">
              <w:rPr>
                <w:noProof/>
                <w:webHidden/>
              </w:rPr>
              <w:tab/>
            </w:r>
            <w:r w:rsidR="00612570">
              <w:rPr>
                <w:noProof/>
                <w:webHidden/>
              </w:rPr>
              <w:fldChar w:fldCharType="begin"/>
            </w:r>
            <w:r w:rsidR="00612570">
              <w:rPr>
                <w:noProof/>
                <w:webHidden/>
              </w:rPr>
              <w:instrText xml:space="preserve"> PAGEREF _Toc11788864 \h </w:instrText>
            </w:r>
            <w:r w:rsidR="00612570">
              <w:rPr>
                <w:noProof/>
                <w:webHidden/>
              </w:rPr>
            </w:r>
            <w:r w:rsidR="00612570">
              <w:rPr>
                <w:noProof/>
                <w:webHidden/>
              </w:rPr>
              <w:fldChar w:fldCharType="separate"/>
            </w:r>
            <w:r w:rsidR="00612570">
              <w:rPr>
                <w:noProof/>
                <w:webHidden/>
              </w:rPr>
              <w:t>20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5" w:history="1">
            <w:r w:rsidR="00612570" w:rsidRPr="00F636B7">
              <w:rPr>
                <w:rStyle w:val="ac"/>
                <w:noProof/>
              </w:rPr>
              <w:t>2.8.3</w:t>
            </w:r>
            <w:r w:rsidR="00612570">
              <w:rPr>
                <w:noProof/>
              </w:rPr>
              <w:tab/>
            </w:r>
            <w:r w:rsidR="00612570" w:rsidRPr="00F636B7">
              <w:rPr>
                <w:rStyle w:val="ac"/>
                <w:noProof/>
              </w:rPr>
              <w:t>外部归档文件处理</w:t>
            </w:r>
            <w:r w:rsidR="00612570">
              <w:rPr>
                <w:noProof/>
                <w:webHidden/>
              </w:rPr>
              <w:tab/>
            </w:r>
            <w:r w:rsidR="00612570">
              <w:rPr>
                <w:noProof/>
                <w:webHidden/>
              </w:rPr>
              <w:fldChar w:fldCharType="begin"/>
            </w:r>
            <w:r w:rsidR="00612570">
              <w:rPr>
                <w:noProof/>
                <w:webHidden/>
              </w:rPr>
              <w:instrText xml:space="preserve"> PAGEREF _Toc11788865 \h </w:instrText>
            </w:r>
            <w:r w:rsidR="00612570">
              <w:rPr>
                <w:noProof/>
                <w:webHidden/>
              </w:rPr>
            </w:r>
            <w:r w:rsidR="00612570">
              <w:rPr>
                <w:noProof/>
                <w:webHidden/>
              </w:rPr>
              <w:fldChar w:fldCharType="separate"/>
            </w:r>
            <w:r w:rsidR="00612570">
              <w:rPr>
                <w:noProof/>
                <w:webHidden/>
              </w:rPr>
              <w:t>20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6" w:history="1">
            <w:r w:rsidR="00612570" w:rsidRPr="00F636B7">
              <w:rPr>
                <w:rStyle w:val="ac"/>
                <w:noProof/>
              </w:rPr>
              <w:t>2.8.4</w:t>
            </w:r>
            <w:r w:rsidR="00612570">
              <w:rPr>
                <w:noProof/>
              </w:rPr>
              <w:tab/>
            </w:r>
            <w:r w:rsidR="00612570" w:rsidRPr="00F636B7">
              <w:rPr>
                <w:rStyle w:val="ac"/>
                <w:noProof/>
              </w:rPr>
              <w:t>日志接收与同步检查</w:t>
            </w:r>
            <w:r w:rsidR="00612570">
              <w:rPr>
                <w:noProof/>
                <w:webHidden/>
              </w:rPr>
              <w:tab/>
            </w:r>
            <w:r w:rsidR="00612570">
              <w:rPr>
                <w:noProof/>
                <w:webHidden/>
              </w:rPr>
              <w:fldChar w:fldCharType="begin"/>
            </w:r>
            <w:r w:rsidR="00612570">
              <w:rPr>
                <w:noProof/>
                <w:webHidden/>
              </w:rPr>
              <w:instrText xml:space="preserve"> PAGEREF _Toc11788866 \h </w:instrText>
            </w:r>
            <w:r w:rsidR="00612570">
              <w:rPr>
                <w:noProof/>
                <w:webHidden/>
              </w:rPr>
            </w:r>
            <w:r w:rsidR="00612570">
              <w:rPr>
                <w:noProof/>
                <w:webHidden/>
              </w:rPr>
              <w:fldChar w:fldCharType="separate"/>
            </w:r>
            <w:r w:rsidR="00612570">
              <w:rPr>
                <w:noProof/>
                <w:webHidden/>
              </w:rPr>
              <w:t>20</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7" w:history="1">
            <w:r w:rsidR="00612570" w:rsidRPr="00F636B7">
              <w:rPr>
                <w:rStyle w:val="ac"/>
                <w:noProof/>
              </w:rPr>
              <w:t>2.8.5</w:t>
            </w:r>
            <w:r w:rsidR="00612570">
              <w:rPr>
                <w:noProof/>
              </w:rPr>
              <w:tab/>
            </w:r>
            <w:r w:rsidR="00612570" w:rsidRPr="00F636B7">
              <w:rPr>
                <w:rStyle w:val="ac"/>
                <w:noProof/>
              </w:rPr>
              <w:t>延迟查询</w:t>
            </w:r>
            <w:r w:rsidR="00612570">
              <w:rPr>
                <w:noProof/>
                <w:webHidden/>
              </w:rPr>
              <w:tab/>
            </w:r>
            <w:r w:rsidR="00612570">
              <w:rPr>
                <w:noProof/>
                <w:webHidden/>
              </w:rPr>
              <w:fldChar w:fldCharType="begin"/>
            </w:r>
            <w:r w:rsidR="00612570">
              <w:rPr>
                <w:noProof/>
                <w:webHidden/>
              </w:rPr>
              <w:instrText xml:space="preserve"> PAGEREF _Toc11788867 \h </w:instrText>
            </w:r>
            <w:r w:rsidR="00612570">
              <w:rPr>
                <w:noProof/>
                <w:webHidden/>
              </w:rPr>
            </w:r>
            <w:r w:rsidR="00612570">
              <w:rPr>
                <w:noProof/>
                <w:webHidden/>
              </w:rPr>
              <w:fldChar w:fldCharType="separate"/>
            </w:r>
            <w:r w:rsidR="00612570">
              <w:rPr>
                <w:noProof/>
                <w:webHidden/>
              </w:rPr>
              <w:t>21</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68" w:history="1">
            <w:r w:rsidR="00612570" w:rsidRPr="00F636B7">
              <w:rPr>
                <w:rStyle w:val="ac"/>
                <w:noProof/>
              </w:rPr>
              <w:t>2.9</w:t>
            </w:r>
            <w:r w:rsidR="00612570">
              <w:rPr>
                <w:noProof/>
              </w:rPr>
              <w:tab/>
            </w:r>
            <w:r w:rsidR="00612570" w:rsidRPr="00F636B7">
              <w:rPr>
                <w:rStyle w:val="ac"/>
                <w:noProof/>
              </w:rPr>
              <w:t>sgeint</w:t>
            </w:r>
            <w:r w:rsidR="00612570" w:rsidRPr="00F636B7">
              <w:rPr>
                <w:rStyle w:val="ac"/>
                <w:noProof/>
              </w:rPr>
              <w:t>服务开启</w:t>
            </w:r>
            <w:r w:rsidR="00612570">
              <w:rPr>
                <w:noProof/>
                <w:webHidden/>
              </w:rPr>
              <w:tab/>
            </w:r>
            <w:r w:rsidR="00612570">
              <w:rPr>
                <w:noProof/>
                <w:webHidden/>
              </w:rPr>
              <w:fldChar w:fldCharType="begin"/>
            </w:r>
            <w:r w:rsidR="00612570">
              <w:rPr>
                <w:noProof/>
                <w:webHidden/>
              </w:rPr>
              <w:instrText xml:space="preserve"> PAGEREF _Toc11788868 \h </w:instrText>
            </w:r>
            <w:r w:rsidR="00612570">
              <w:rPr>
                <w:noProof/>
                <w:webHidden/>
              </w:rPr>
            </w:r>
            <w:r w:rsidR="00612570">
              <w:rPr>
                <w:noProof/>
                <w:webHidden/>
              </w:rPr>
              <w:fldChar w:fldCharType="separate"/>
            </w:r>
            <w:r w:rsidR="00612570">
              <w:rPr>
                <w:noProof/>
                <w:webHidden/>
              </w:rPr>
              <w:t>21</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69" w:history="1">
            <w:r w:rsidR="00612570" w:rsidRPr="00F636B7">
              <w:rPr>
                <w:rStyle w:val="ac"/>
                <w:noProof/>
              </w:rPr>
              <w:t>2.9.1</w:t>
            </w:r>
            <w:r w:rsidR="00612570">
              <w:rPr>
                <w:noProof/>
              </w:rPr>
              <w:tab/>
            </w:r>
            <w:r w:rsidR="00612570" w:rsidRPr="00F636B7">
              <w:rPr>
                <w:rStyle w:val="ac"/>
                <w:noProof/>
              </w:rPr>
              <w:t>开启数据库为</w:t>
            </w:r>
            <w:r w:rsidR="00612570" w:rsidRPr="00F636B7">
              <w:rPr>
                <w:rStyle w:val="ac"/>
                <w:noProof/>
              </w:rPr>
              <w:t>open</w:t>
            </w:r>
            <w:r w:rsidR="00612570">
              <w:rPr>
                <w:noProof/>
                <w:webHidden/>
              </w:rPr>
              <w:tab/>
            </w:r>
            <w:r w:rsidR="00612570">
              <w:rPr>
                <w:noProof/>
                <w:webHidden/>
              </w:rPr>
              <w:fldChar w:fldCharType="begin"/>
            </w:r>
            <w:r w:rsidR="00612570">
              <w:rPr>
                <w:noProof/>
                <w:webHidden/>
              </w:rPr>
              <w:instrText xml:space="preserve"> PAGEREF _Toc11788869 \h </w:instrText>
            </w:r>
            <w:r w:rsidR="00612570">
              <w:rPr>
                <w:noProof/>
                <w:webHidden/>
              </w:rPr>
            </w:r>
            <w:r w:rsidR="00612570">
              <w:rPr>
                <w:noProof/>
                <w:webHidden/>
              </w:rPr>
              <w:fldChar w:fldCharType="separate"/>
            </w:r>
            <w:r w:rsidR="00612570">
              <w:rPr>
                <w:noProof/>
                <w:webHidden/>
              </w:rPr>
              <w:t>21</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70" w:history="1">
            <w:r w:rsidR="00612570" w:rsidRPr="00F636B7">
              <w:rPr>
                <w:rStyle w:val="ac"/>
                <w:noProof/>
              </w:rPr>
              <w:t>2.9.2</w:t>
            </w:r>
            <w:r w:rsidR="00612570">
              <w:rPr>
                <w:noProof/>
              </w:rPr>
              <w:tab/>
            </w:r>
            <w:r w:rsidR="00612570" w:rsidRPr="00F636B7">
              <w:rPr>
                <w:rStyle w:val="ac"/>
                <w:noProof/>
              </w:rPr>
              <w:t>开启</w:t>
            </w:r>
            <w:r w:rsidR="00612570" w:rsidRPr="00F636B7">
              <w:rPr>
                <w:rStyle w:val="ac"/>
                <w:noProof/>
              </w:rPr>
              <w:t>sgeint</w:t>
            </w:r>
            <w:r w:rsidR="00612570" w:rsidRPr="00F636B7">
              <w:rPr>
                <w:rStyle w:val="ac"/>
                <w:noProof/>
              </w:rPr>
              <w:t>服务</w:t>
            </w:r>
            <w:r w:rsidR="00612570">
              <w:rPr>
                <w:noProof/>
                <w:webHidden/>
              </w:rPr>
              <w:tab/>
            </w:r>
            <w:r w:rsidR="00612570">
              <w:rPr>
                <w:noProof/>
                <w:webHidden/>
              </w:rPr>
              <w:fldChar w:fldCharType="begin"/>
            </w:r>
            <w:r w:rsidR="00612570">
              <w:rPr>
                <w:noProof/>
                <w:webHidden/>
              </w:rPr>
              <w:instrText xml:space="preserve"> PAGEREF _Toc11788870 \h </w:instrText>
            </w:r>
            <w:r w:rsidR="00612570">
              <w:rPr>
                <w:noProof/>
                <w:webHidden/>
              </w:rPr>
            </w:r>
            <w:r w:rsidR="00612570">
              <w:rPr>
                <w:noProof/>
                <w:webHidden/>
              </w:rPr>
              <w:fldChar w:fldCharType="separate"/>
            </w:r>
            <w:r w:rsidR="00612570">
              <w:rPr>
                <w:noProof/>
                <w:webHidden/>
              </w:rPr>
              <w:t>21</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71" w:history="1">
            <w:r w:rsidR="00612570" w:rsidRPr="00F636B7">
              <w:rPr>
                <w:rStyle w:val="ac"/>
                <w:noProof/>
              </w:rPr>
              <w:t>2.10</w:t>
            </w:r>
            <w:r w:rsidR="00612570">
              <w:rPr>
                <w:noProof/>
              </w:rPr>
              <w:tab/>
            </w:r>
            <w:r w:rsidR="00612570" w:rsidRPr="00F636B7">
              <w:rPr>
                <w:rStyle w:val="ac"/>
                <w:noProof/>
              </w:rPr>
              <w:t>SNAPSHOT STANDBY</w:t>
            </w:r>
            <w:r w:rsidR="00612570" w:rsidRPr="00F636B7">
              <w:rPr>
                <w:rStyle w:val="ac"/>
                <w:noProof/>
              </w:rPr>
              <w:t>相关配置</w:t>
            </w:r>
            <w:r w:rsidR="00612570">
              <w:rPr>
                <w:noProof/>
                <w:webHidden/>
              </w:rPr>
              <w:tab/>
            </w:r>
            <w:r w:rsidR="00612570">
              <w:rPr>
                <w:noProof/>
                <w:webHidden/>
              </w:rPr>
              <w:fldChar w:fldCharType="begin"/>
            </w:r>
            <w:r w:rsidR="00612570">
              <w:rPr>
                <w:noProof/>
                <w:webHidden/>
              </w:rPr>
              <w:instrText xml:space="preserve"> PAGEREF _Toc11788871 \h </w:instrText>
            </w:r>
            <w:r w:rsidR="00612570">
              <w:rPr>
                <w:noProof/>
                <w:webHidden/>
              </w:rPr>
            </w:r>
            <w:r w:rsidR="00612570">
              <w:rPr>
                <w:noProof/>
                <w:webHidden/>
              </w:rPr>
              <w:fldChar w:fldCharType="separate"/>
            </w:r>
            <w:r w:rsidR="00612570">
              <w:rPr>
                <w:noProof/>
                <w:webHidden/>
              </w:rPr>
              <w:t>21</w:t>
            </w:r>
            <w:r w:rsidR="00612570">
              <w:rPr>
                <w:noProof/>
                <w:webHidden/>
              </w:rPr>
              <w:fldChar w:fldCharType="end"/>
            </w:r>
          </w:hyperlink>
        </w:p>
        <w:p w:rsidR="00612570" w:rsidRDefault="00BC7B42">
          <w:pPr>
            <w:pStyle w:val="TOC2"/>
            <w:tabs>
              <w:tab w:val="left" w:pos="1260"/>
              <w:tab w:val="right" w:leader="dot" w:pos="8296"/>
            </w:tabs>
            <w:rPr>
              <w:noProof/>
            </w:rPr>
          </w:pPr>
          <w:hyperlink w:anchor="_Toc11788872" w:history="1">
            <w:r w:rsidR="00612570" w:rsidRPr="00F636B7">
              <w:rPr>
                <w:rStyle w:val="ac"/>
                <w:noProof/>
              </w:rPr>
              <w:t>2.11</w:t>
            </w:r>
            <w:r w:rsidR="00612570">
              <w:rPr>
                <w:noProof/>
              </w:rPr>
              <w:tab/>
            </w:r>
            <w:r w:rsidR="00612570" w:rsidRPr="00F636B7">
              <w:rPr>
                <w:rStyle w:val="ac"/>
                <w:noProof/>
              </w:rPr>
              <w:t>检查集群状态及监听服务状态</w:t>
            </w:r>
            <w:r w:rsidR="00612570">
              <w:rPr>
                <w:noProof/>
                <w:webHidden/>
              </w:rPr>
              <w:tab/>
            </w:r>
            <w:r w:rsidR="00612570">
              <w:rPr>
                <w:noProof/>
                <w:webHidden/>
              </w:rPr>
              <w:fldChar w:fldCharType="begin"/>
            </w:r>
            <w:r w:rsidR="00612570">
              <w:rPr>
                <w:noProof/>
                <w:webHidden/>
              </w:rPr>
              <w:instrText xml:space="preserve"> PAGEREF _Toc11788872 \h </w:instrText>
            </w:r>
            <w:r w:rsidR="00612570">
              <w:rPr>
                <w:noProof/>
                <w:webHidden/>
              </w:rPr>
            </w:r>
            <w:r w:rsidR="00612570">
              <w:rPr>
                <w:noProof/>
                <w:webHidden/>
              </w:rPr>
              <w:fldChar w:fldCharType="separate"/>
            </w:r>
            <w:r w:rsidR="00612570">
              <w:rPr>
                <w:noProof/>
                <w:webHidden/>
              </w:rPr>
              <w:t>22</w:t>
            </w:r>
            <w:r w:rsidR="00612570">
              <w:rPr>
                <w:noProof/>
                <w:webHidden/>
              </w:rPr>
              <w:fldChar w:fldCharType="end"/>
            </w:r>
          </w:hyperlink>
        </w:p>
        <w:p w:rsidR="00612570" w:rsidRDefault="00BC7B42">
          <w:pPr>
            <w:pStyle w:val="TOC2"/>
            <w:tabs>
              <w:tab w:val="left" w:pos="1260"/>
              <w:tab w:val="right" w:leader="dot" w:pos="8296"/>
            </w:tabs>
            <w:rPr>
              <w:noProof/>
            </w:rPr>
          </w:pPr>
          <w:hyperlink w:anchor="_Toc11788873" w:history="1">
            <w:r w:rsidR="00612570" w:rsidRPr="00F636B7">
              <w:rPr>
                <w:rStyle w:val="ac"/>
                <w:noProof/>
              </w:rPr>
              <w:t>2.12</w:t>
            </w:r>
            <w:r w:rsidR="00612570">
              <w:rPr>
                <w:noProof/>
              </w:rPr>
              <w:tab/>
            </w:r>
            <w:r w:rsidR="00612570" w:rsidRPr="00F636B7">
              <w:rPr>
                <w:rStyle w:val="ac"/>
                <w:noProof/>
              </w:rPr>
              <w:t>验证备库状态</w:t>
            </w:r>
            <w:r w:rsidR="00612570">
              <w:rPr>
                <w:noProof/>
                <w:webHidden/>
              </w:rPr>
              <w:tab/>
            </w:r>
            <w:r w:rsidR="00612570">
              <w:rPr>
                <w:noProof/>
                <w:webHidden/>
              </w:rPr>
              <w:fldChar w:fldCharType="begin"/>
            </w:r>
            <w:r w:rsidR="00612570">
              <w:rPr>
                <w:noProof/>
                <w:webHidden/>
              </w:rPr>
              <w:instrText xml:space="preserve"> PAGEREF _Toc11788873 \h </w:instrText>
            </w:r>
            <w:r w:rsidR="00612570">
              <w:rPr>
                <w:noProof/>
                <w:webHidden/>
              </w:rPr>
            </w:r>
            <w:r w:rsidR="00612570">
              <w:rPr>
                <w:noProof/>
                <w:webHidden/>
              </w:rPr>
              <w:fldChar w:fldCharType="separate"/>
            </w:r>
            <w:r w:rsidR="00612570">
              <w:rPr>
                <w:noProof/>
                <w:webHidden/>
              </w:rPr>
              <w:t>22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74" w:history="1">
            <w:r w:rsidR="00612570" w:rsidRPr="00F636B7">
              <w:rPr>
                <w:rStyle w:val="ac"/>
                <w:noProof/>
              </w:rPr>
              <w:t>2.12.1</w:t>
            </w:r>
            <w:r w:rsidR="00612570">
              <w:rPr>
                <w:noProof/>
              </w:rPr>
              <w:tab/>
            </w:r>
            <w:r w:rsidR="00612570" w:rsidRPr="00F636B7">
              <w:rPr>
                <w:rStyle w:val="ac"/>
                <w:noProof/>
              </w:rPr>
              <w:t>进行</w:t>
            </w:r>
            <w:r w:rsidR="00612570" w:rsidRPr="00F636B7">
              <w:rPr>
                <w:rStyle w:val="ac"/>
                <w:noProof/>
              </w:rPr>
              <w:t>snapshot standby</w:t>
            </w:r>
            <w:r w:rsidR="00612570" w:rsidRPr="00F636B7">
              <w:rPr>
                <w:rStyle w:val="ac"/>
                <w:noProof/>
              </w:rPr>
              <w:t>切换测试</w:t>
            </w:r>
            <w:r w:rsidR="00612570">
              <w:rPr>
                <w:noProof/>
                <w:webHidden/>
              </w:rPr>
              <w:tab/>
            </w:r>
            <w:r w:rsidR="00612570">
              <w:rPr>
                <w:noProof/>
                <w:webHidden/>
              </w:rPr>
              <w:fldChar w:fldCharType="begin"/>
            </w:r>
            <w:r w:rsidR="00612570">
              <w:rPr>
                <w:noProof/>
                <w:webHidden/>
              </w:rPr>
              <w:instrText xml:space="preserve"> PAGEREF _Toc11788874 \h </w:instrText>
            </w:r>
            <w:r w:rsidR="00612570">
              <w:rPr>
                <w:noProof/>
                <w:webHidden/>
              </w:rPr>
            </w:r>
            <w:r w:rsidR="00612570">
              <w:rPr>
                <w:noProof/>
                <w:webHidden/>
              </w:rPr>
              <w:fldChar w:fldCharType="separate"/>
            </w:r>
            <w:r w:rsidR="00612570">
              <w:rPr>
                <w:noProof/>
                <w:webHidden/>
              </w:rPr>
              <w:t>22</w:t>
            </w:r>
            <w:r w:rsidR="00612570">
              <w:rPr>
                <w:noProof/>
                <w:webHidden/>
              </w:rPr>
              <w:fldChar w:fldCharType="end"/>
            </w:r>
          </w:hyperlink>
        </w:p>
        <w:p w:rsidR="00612570" w:rsidRDefault="00BC7B42">
          <w:pPr>
            <w:pStyle w:val="TOC3"/>
            <w:tabs>
              <w:tab w:val="left" w:pos="1680"/>
              <w:tab w:val="right" w:leader="dot" w:pos="8296"/>
            </w:tabs>
            <w:rPr>
              <w:noProof/>
            </w:rPr>
          </w:pPr>
          <w:hyperlink w:anchor="_Toc11788875" w:history="1">
            <w:r w:rsidR="00612570" w:rsidRPr="00F636B7">
              <w:rPr>
                <w:rStyle w:val="ac"/>
                <w:noProof/>
              </w:rPr>
              <w:t>2.12.2</w:t>
            </w:r>
            <w:r w:rsidR="00612570">
              <w:rPr>
                <w:noProof/>
              </w:rPr>
              <w:tab/>
            </w:r>
            <w:r w:rsidR="00612570" w:rsidRPr="00F636B7">
              <w:rPr>
                <w:rStyle w:val="ac"/>
                <w:noProof/>
              </w:rPr>
              <w:t>验证备库日志应用状态</w:t>
            </w:r>
            <w:r w:rsidR="00612570">
              <w:rPr>
                <w:noProof/>
                <w:webHidden/>
              </w:rPr>
              <w:tab/>
            </w:r>
            <w:r w:rsidR="00612570">
              <w:rPr>
                <w:noProof/>
                <w:webHidden/>
              </w:rPr>
              <w:fldChar w:fldCharType="begin"/>
            </w:r>
            <w:r w:rsidR="00612570">
              <w:rPr>
                <w:noProof/>
                <w:webHidden/>
              </w:rPr>
              <w:instrText xml:space="preserve"> PAGEREF _Toc11788875 \h </w:instrText>
            </w:r>
            <w:r w:rsidR="00612570">
              <w:rPr>
                <w:noProof/>
                <w:webHidden/>
              </w:rPr>
            </w:r>
            <w:r w:rsidR="00612570">
              <w:rPr>
                <w:noProof/>
                <w:webHidden/>
              </w:rPr>
              <w:fldChar w:fldCharType="separate"/>
            </w:r>
            <w:r w:rsidR="00612570">
              <w:rPr>
                <w:noProof/>
                <w:webHidden/>
              </w:rPr>
              <w:t>22</w:t>
            </w:r>
            <w:r w:rsidR="00612570">
              <w:rPr>
                <w:noProof/>
                <w:webHidden/>
              </w:rPr>
              <w:fldChar w:fldCharType="end"/>
            </w:r>
          </w:hyperlink>
        </w:p>
        <w:p w:rsidR="00612570" w:rsidRDefault="00BC7B42">
          <w:pPr>
            <w:pStyle w:val="TOC1"/>
            <w:tabs>
              <w:tab w:val="left" w:pos="420"/>
              <w:tab w:val="right" w:leader="dot" w:pos="8296"/>
            </w:tabs>
            <w:rPr>
              <w:noProof/>
            </w:rPr>
          </w:pPr>
          <w:hyperlink w:anchor="_Toc11788876" w:history="1">
            <w:r w:rsidR="00612570" w:rsidRPr="00F636B7">
              <w:rPr>
                <w:rStyle w:val="ac"/>
                <w:noProof/>
              </w:rPr>
              <w:t>3</w:t>
            </w:r>
            <w:r w:rsidR="00612570">
              <w:rPr>
                <w:noProof/>
              </w:rPr>
              <w:tab/>
            </w:r>
            <w:r w:rsidR="00612570" w:rsidRPr="00F636B7">
              <w:rPr>
                <w:rStyle w:val="ac"/>
                <w:noProof/>
              </w:rPr>
              <w:t>附件</w:t>
            </w:r>
            <w:r w:rsidR="00612570">
              <w:rPr>
                <w:noProof/>
                <w:webHidden/>
              </w:rPr>
              <w:tab/>
            </w:r>
            <w:r w:rsidR="00612570">
              <w:rPr>
                <w:noProof/>
                <w:webHidden/>
              </w:rPr>
              <w:fldChar w:fldCharType="begin"/>
            </w:r>
            <w:r w:rsidR="00612570">
              <w:rPr>
                <w:noProof/>
                <w:webHidden/>
              </w:rPr>
              <w:instrText xml:space="preserve"> PAGEREF _Toc11788876 \h </w:instrText>
            </w:r>
            <w:r w:rsidR="00612570">
              <w:rPr>
                <w:noProof/>
                <w:webHidden/>
              </w:rPr>
            </w:r>
            <w:r w:rsidR="00612570">
              <w:rPr>
                <w:noProof/>
                <w:webHidden/>
              </w:rPr>
              <w:fldChar w:fldCharType="separate"/>
            </w:r>
            <w:r w:rsidR="00612570">
              <w:rPr>
                <w:noProof/>
                <w:webHidden/>
              </w:rPr>
              <w:t>23</w:t>
            </w:r>
            <w:r w:rsidR="00612570">
              <w:rPr>
                <w:noProof/>
                <w:webHidden/>
              </w:rPr>
              <w:fldChar w:fldCharType="end"/>
            </w:r>
          </w:hyperlink>
        </w:p>
        <w:p w:rsidR="00612570" w:rsidRDefault="00BC7B42">
          <w:pPr>
            <w:pStyle w:val="TOC2"/>
            <w:tabs>
              <w:tab w:val="left" w:pos="1050"/>
              <w:tab w:val="right" w:leader="dot" w:pos="8296"/>
            </w:tabs>
            <w:rPr>
              <w:noProof/>
            </w:rPr>
          </w:pPr>
          <w:hyperlink w:anchor="_Toc11788877" w:history="1">
            <w:r w:rsidR="00612570" w:rsidRPr="00F636B7">
              <w:rPr>
                <w:rStyle w:val="ac"/>
                <w:noProof/>
              </w:rPr>
              <w:t>3.1</w:t>
            </w:r>
            <w:r w:rsidR="00612570">
              <w:rPr>
                <w:noProof/>
              </w:rPr>
              <w:tab/>
            </w:r>
            <w:r w:rsidR="00612570" w:rsidRPr="00F636B7">
              <w:rPr>
                <w:rStyle w:val="ac"/>
                <w:noProof/>
              </w:rPr>
              <w:t>附件一：备库搭建重要参数检查</w:t>
            </w:r>
            <w:r w:rsidR="00612570">
              <w:rPr>
                <w:noProof/>
                <w:webHidden/>
              </w:rPr>
              <w:tab/>
            </w:r>
            <w:r w:rsidR="00612570">
              <w:rPr>
                <w:noProof/>
                <w:webHidden/>
              </w:rPr>
              <w:fldChar w:fldCharType="begin"/>
            </w:r>
            <w:r w:rsidR="00612570">
              <w:rPr>
                <w:noProof/>
                <w:webHidden/>
              </w:rPr>
              <w:instrText xml:space="preserve"> PAGEREF _Toc11788877 \h </w:instrText>
            </w:r>
            <w:r w:rsidR="00612570">
              <w:rPr>
                <w:noProof/>
                <w:webHidden/>
              </w:rPr>
            </w:r>
            <w:r w:rsidR="00612570">
              <w:rPr>
                <w:noProof/>
                <w:webHidden/>
              </w:rPr>
              <w:fldChar w:fldCharType="separate"/>
            </w:r>
            <w:r w:rsidR="00612570">
              <w:rPr>
                <w:noProof/>
                <w:webHidden/>
              </w:rPr>
              <w:t>23</w:t>
            </w:r>
            <w:r w:rsidR="00612570">
              <w:rPr>
                <w:noProof/>
                <w:webHidden/>
              </w:rPr>
              <w:fldChar w:fldCharType="end"/>
            </w:r>
          </w:hyperlink>
        </w:p>
        <w:p w:rsidR="00047149" w:rsidRDefault="002B2B98" w:rsidP="0035441F">
          <w:pPr>
            <w:spacing w:line="288" w:lineRule="auto"/>
            <w:rPr>
              <w:lang w:val="zh-CN"/>
            </w:rPr>
          </w:pPr>
          <w:r w:rsidRPr="0035441F">
            <w:rPr>
              <w:rFonts w:asciiTheme="minorEastAsia" w:hAnsiTheme="minorEastAsia"/>
              <w:bCs/>
              <w:szCs w:val="18"/>
              <w:lang w:val="zh-CN"/>
            </w:rPr>
            <w:fldChar w:fldCharType="end"/>
          </w:r>
        </w:p>
      </w:sdtContent>
    </w:sdt>
    <w:p w:rsidR="00DD4404" w:rsidRDefault="00DD4404">
      <w:pPr>
        <w:widowControl/>
        <w:jc w:val="left"/>
        <w:rPr>
          <w:b/>
          <w:bCs/>
          <w:kern w:val="44"/>
          <w:sz w:val="44"/>
          <w:szCs w:val="44"/>
        </w:rPr>
      </w:pPr>
      <w:bookmarkStart w:id="1" w:name="_Toc521451576"/>
      <w:bookmarkStart w:id="2" w:name="_Toc521511280"/>
      <w:r>
        <w:br w:type="page"/>
      </w:r>
    </w:p>
    <w:p w:rsidR="007F5096" w:rsidRPr="00A27E51" w:rsidRDefault="007F5096" w:rsidP="00A27E51">
      <w:pPr>
        <w:pStyle w:val="1"/>
      </w:pPr>
      <w:bookmarkStart w:id="3" w:name="_Toc11788823"/>
      <w:r w:rsidRPr="00A27E51">
        <w:rPr>
          <w:rFonts w:hint="eastAsia"/>
        </w:rPr>
        <w:lastRenderedPageBreak/>
        <w:t>概述</w:t>
      </w:r>
      <w:bookmarkEnd w:id="1"/>
      <w:bookmarkEnd w:id="2"/>
      <w:bookmarkEnd w:id="3"/>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本文档为R</w:t>
      </w:r>
      <w:r w:rsidRPr="00A230B4">
        <w:rPr>
          <w:rFonts w:asciiTheme="minorEastAsia" w:hAnsiTheme="minorEastAsia"/>
          <w:szCs w:val="21"/>
        </w:rPr>
        <w:t>AC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部署手册。根据“深圳灾备中心”和“上海生产中心”的数据库复制环境架构，主要包含如下要点：</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主备均为R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r w:rsidR="00511BAB">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szCs w:val="21"/>
        </w:rPr>
        <w:t>“上海生产中心”已经存在单实例D</w:t>
      </w:r>
      <w:r w:rsidRPr="00A230B4">
        <w:rPr>
          <w:rFonts w:asciiTheme="minorEastAsia" w:hAnsiTheme="minorEastAsia"/>
          <w:szCs w:val="21"/>
        </w:rPr>
        <w:t>G</w:t>
      </w:r>
      <w:r w:rsidRPr="00A230B4">
        <w:rPr>
          <w:rFonts w:asciiTheme="minorEastAsia" w:hAnsiTheme="minorEastAsia" w:hint="eastAsia"/>
          <w:szCs w:val="21"/>
        </w:rPr>
        <w:t>物理备库，不可破坏当前D</w:t>
      </w:r>
      <w:r w:rsidRPr="00A230B4">
        <w:rPr>
          <w:rFonts w:asciiTheme="minorEastAsia" w:hAnsiTheme="minorEastAsia"/>
          <w:szCs w:val="21"/>
        </w:rPr>
        <w:t>G</w:t>
      </w:r>
      <w:r w:rsidRPr="00A230B4">
        <w:rPr>
          <w:rFonts w:asciiTheme="minorEastAsia" w:hAnsiTheme="minorEastAsia" w:hint="eastAsia"/>
          <w:szCs w:val="21"/>
        </w:rPr>
        <w:t>环境。</w:t>
      </w:r>
    </w:p>
    <w:p w:rsidR="007F5096" w:rsidRPr="00395082" w:rsidRDefault="007F5096" w:rsidP="007F5096">
      <w:pPr>
        <w:spacing w:line="360" w:lineRule="auto"/>
        <w:rPr>
          <w:b/>
        </w:rPr>
      </w:pPr>
      <w:r w:rsidRPr="00395082">
        <w:rPr>
          <w:rFonts w:hint="eastAsia"/>
          <w:b/>
        </w:rPr>
        <w:t>数据复制关系参考：</w:t>
      </w:r>
    </w:p>
    <w:p w:rsidR="007F5096" w:rsidRPr="003C6A1D" w:rsidRDefault="007F5096" w:rsidP="007F5096">
      <w:pPr>
        <w:spacing w:line="360" w:lineRule="auto"/>
      </w:pPr>
      <w:r>
        <w:rPr>
          <w:noProof/>
        </w:rPr>
        <mc:AlternateContent>
          <mc:Choice Requires="wpc">
            <w:drawing>
              <wp:inline distT="0" distB="0" distL="0" distR="0">
                <wp:extent cx="5274310" cy="3076575"/>
                <wp:effectExtent l="19050" t="14605" r="12065" b="1397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2">
                              <a:lumMod val="50000"/>
                              <a:lumOff val="0"/>
                            </a:schemeClr>
                          </a:solidFill>
                          <a:prstDash val="solid"/>
                          <a:miter lim="800000"/>
                          <a:headEnd type="none" w="med" len="med"/>
                          <a:tailEnd type="none" w="med" len="med"/>
                        </a:ln>
                      </wpc:whole>
                      <wps:wsp>
                        <wps:cNvPr id="2" name="文本框 22"/>
                        <wps:cNvSpPr txBox="1">
                          <a:spLocks noChangeArrowheads="1"/>
                        </wps:cNvSpPr>
                        <wps:spPr bwMode="auto">
                          <a:xfrm>
                            <a:off x="3143506" y="2642380"/>
                            <a:ext cx="1400203" cy="335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Default="00864ECB"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wps:txbx>
                        <wps:bodyPr rot="0" vert="horz" wrap="square" lIns="91440" tIns="45720" rIns="91440" bIns="45720" anchor="t" anchorCtr="0" upright="1">
                          <a:noAutofit/>
                        </wps:bodyPr>
                      </wps:wsp>
                      <wps:wsp>
                        <wps:cNvPr id="3" name="文本框 5"/>
                        <wps:cNvSpPr txBox="1">
                          <a:spLocks noChangeArrowheads="1"/>
                        </wps:cNvSpPr>
                        <wps:spPr bwMode="auto">
                          <a:xfrm>
                            <a:off x="657201" y="2032446"/>
                            <a:ext cx="1400203" cy="336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Default="00864ECB" w:rsidP="007F5096">
                              <w:r>
                                <w:rPr>
                                  <w:rFonts w:hint="eastAsia"/>
                                </w:rPr>
                                <w:t>上海生产数据中心</w:t>
                              </w:r>
                            </w:p>
                          </w:txbxContent>
                        </wps:txbx>
                        <wps:bodyPr rot="0" vert="horz" wrap="square" lIns="91440" tIns="45720" rIns="91440" bIns="45720" anchor="t" anchorCtr="0" upright="1">
                          <a:noAutofit/>
                        </wps:bodyPr>
                      </wps:wsp>
                      <wps:wsp>
                        <wps:cNvPr id="4" name="平行四边形 19"/>
                        <wps:cNvSpPr>
                          <a:spLocks noChangeArrowheads="1"/>
                        </wps:cNvSpPr>
                        <wps:spPr bwMode="auto">
                          <a:xfrm>
                            <a:off x="2552705" y="1794094"/>
                            <a:ext cx="2686005" cy="829482"/>
                          </a:xfrm>
                          <a:prstGeom prst="parallelogram">
                            <a:avLst>
                              <a:gd name="adj" fmla="val 24996"/>
                            </a:avLst>
                          </a:prstGeom>
                          <a:solidFill>
                            <a:schemeClr val="accent4">
                              <a:lumMod val="40000"/>
                              <a:lumOff val="60000"/>
                              <a:alpha val="5294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平行四边形 33"/>
                        <wps:cNvSpPr>
                          <a:spLocks noChangeArrowheads="1"/>
                        </wps:cNvSpPr>
                        <wps:spPr bwMode="auto">
                          <a:xfrm>
                            <a:off x="66600" y="1185760"/>
                            <a:ext cx="2686105" cy="830282"/>
                          </a:xfrm>
                          <a:prstGeom prst="parallelogram">
                            <a:avLst>
                              <a:gd name="adj" fmla="val 25003"/>
                            </a:avLst>
                          </a:prstGeom>
                          <a:solidFill>
                            <a:srgbClr val="C5D3ED">
                              <a:alpha val="5294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椭圆 34"/>
                        <wps:cNvSpPr>
                          <a:spLocks noChangeArrowheads="1"/>
                        </wps:cNvSpPr>
                        <wps:spPr bwMode="auto">
                          <a:xfrm>
                            <a:off x="1561103" y="553021"/>
                            <a:ext cx="991602" cy="428794"/>
                          </a:xfrm>
                          <a:prstGeom prst="ellipse">
                            <a:avLst/>
                          </a:prstGeom>
                          <a:solidFill>
                            <a:schemeClr val="accent6">
                              <a:lumMod val="100000"/>
                              <a:lumOff val="0"/>
                            </a:schemeClr>
                          </a:solidFill>
                          <a:ln w="25400">
                            <a:solidFill>
                              <a:schemeClr val="accent6">
                                <a:lumMod val="50000"/>
                                <a:lumOff val="0"/>
                              </a:schemeClr>
                            </a:solidFill>
                            <a:round/>
                            <a:headEnd/>
                            <a:tailEnd/>
                          </a:ln>
                        </wps:spPr>
                        <wps:txbx>
                          <w:txbxContent>
                            <w:p w:rsidR="00864ECB" w:rsidRDefault="00864ECB" w:rsidP="007F5096">
                              <w:pPr>
                                <w:jc w:val="center"/>
                              </w:pPr>
                              <w:r>
                                <w:t>tra RAC</w:t>
                              </w:r>
                            </w:p>
                          </w:txbxContent>
                        </wps:txbx>
                        <wps:bodyPr rot="0" vert="horz" wrap="square" lIns="91440" tIns="45720" rIns="91440" bIns="45720" anchor="ctr" anchorCtr="0" upright="1">
                          <a:noAutofit/>
                        </wps:bodyPr>
                      </wps:wsp>
                      <wps:wsp>
                        <wps:cNvPr id="8" name="椭圆 35"/>
                        <wps:cNvSpPr>
                          <a:spLocks noChangeArrowheads="1"/>
                        </wps:cNvSpPr>
                        <wps:spPr bwMode="auto">
                          <a:xfrm>
                            <a:off x="1561403" y="1030326"/>
                            <a:ext cx="991302" cy="428094"/>
                          </a:xfrm>
                          <a:prstGeom prst="ellipse">
                            <a:avLst/>
                          </a:prstGeom>
                          <a:solidFill>
                            <a:schemeClr val="accent2">
                              <a:lumMod val="100000"/>
                              <a:lumOff val="0"/>
                            </a:schemeClr>
                          </a:solidFill>
                          <a:ln w="25400">
                            <a:solidFill>
                              <a:schemeClr val="accent2">
                                <a:lumMod val="50000"/>
                                <a:lumOff val="0"/>
                              </a:schemeClr>
                            </a:solidFill>
                            <a:round/>
                            <a:headEnd/>
                            <a:tailEnd/>
                          </a:ln>
                        </wps:spPr>
                        <wps:txbx>
                          <w:txbxContent>
                            <w:p w:rsidR="00864ECB" w:rsidRDefault="00864ECB" w:rsidP="007F5096">
                              <w:pPr>
                                <w:pStyle w:val="aa"/>
                                <w:spacing w:before="0" w:beforeAutospacing="0" w:after="0" w:afterAutospacing="0"/>
                                <w:jc w:val="center"/>
                              </w:pPr>
                              <w:r>
                                <w:rPr>
                                  <w:rFonts w:eastAsia="等线" w:cs="Times New Roman"/>
                                  <w:kern w:val="2"/>
                                  <w:sz w:val="21"/>
                                  <w:szCs w:val="21"/>
                                </w:rPr>
                                <w:t>reg RAC</w:t>
                              </w:r>
                            </w:p>
                          </w:txbxContent>
                        </wps:txbx>
                        <wps:bodyPr rot="0" vert="horz" wrap="square" lIns="91440" tIns="45720" rIns="91440" bIns="45720" anchor="ctr" anchorCtr="0" upright="1">
                          <a:noAutofit/>
                        </wps:bodyPr>
                      </wps:wsp>
                      <wps:wsp>
                        <wps:cNvPr id="10" name="椭圆 36"/>
                        <wps:cNvSpPr>
                          <a:spLocks noChangeArrowheads="1"/>
                        </wps:cNvSpPr>
                        <wps:spPr bwMode="auto">
                          <a:xfrm>
                            <a:off x="1561403" y="1514332"/>
                            <a:ext cx="991302" cy="428094"/>
                          </a:xfrm>
                          <a:prstGeom prst="ellipse">
                            <a:avLst/>
                          </a:prstGeom>
                          <a:solidFill>
                            <a:schemeClr val="accent5">
                              <a:lumMod val="100000"/>
                              <a:lumOff val="0"/>
                            </a:schemeClr>
                          </a:solidFill>
                          <a:ln w="25400">
                            <a:solidFill>
                              <a:schemeClr val="accent5">
                                <a:lumMod val="50000"/>
                                <a:lumOff val="0"/>
                              </a:schemeClr>
                            </a:solidFill>
                            <a:round/>
                            <a:headEnd/>
                            <a:tailEnd/>
                          </a:ln>
                        </wps:spPr>
                        <wps:txbx>
                          <w:txbxContent>
                            <w:p w:rsidR="00864ECB" w:rsidRDefault="00864ECB" w:rsidP="007F5096">
                              <w:pPr>
                                <w:pStyle w:val="aa"/>
                                <w:spacing w:before="0" w:beforeAutospacing="0" w:after="0" w:afterAutospacing="0"/>
                                <w:jc w:val="center"/>
                              </w:pPr>
                              <w:r>
                                <w:rPr>
                                  <w:rFonts w:eastAsia="等线" w:cs="Times New Roman"/>
                                  <w:kern w:val="2"/>
                                  <w:sz w:val="21"/>
                                  <w:szCs w:val="21"/>
                                </w:rPr>
                                <w:t>cln RAC</w:t>
                              </w:r>
                            </w:p>
                          </w:txbxContent>
                        </wps:txbx>
                        <wps:bodyPr rot="0" vert="horz" wrap="square" lIns="91440" tIns="45720" rIns="91440" bIns="45720" anchor="ctr" anchorCtr="0" upright="1">
                          <a:noAutofit/>
                        </wps:bodyPr>
                      </wps:wsp>
                      <wps:wsp>
                        <wps:cNvPr id="11" name="椭圆 37"/>
                        <wps:cNvSpPr>
                          <a:spLocks noChangeArrowheads="1"/>
                        </wps:cNvSpPr>
                        <wps:spPr bwMode="auto">
                          <a:xfrm>
                            <a:off x="313301" y="1030326"/>
                            <a:ext cx="991202" cy="428094"/>
                          </a:xfrm>
                          <a:prstGeom prst="ellipse">
                            <a:avLst/>
                          </a:prstGeom>
                          <a:solidFill>
                            <a:schemeClr val="bg1">
                              <a:lumMod val="75000"/>
                              <a:lumOff val="0"/>
                            </a:schemeClr>
                          </a:solidFill>
                          <a:ln w="25400">
                            <a:solidFill>
                              <a:schemeClr val="accent3">
                                <a:lumMod val="50000"/>
                                <a:lumOff val="0"/>
                              </a:schemeClr>
                            </a:solidFill>
                            <a:round/>
                            <a:headEnd/>
                            <a:tailEnd/>
                          </a:ln>
                        </wps:spPr>
                        <wps:txbx>
                          <w:txbxContent>
                            <w:p w:rsidR="00864ECB" w:rsidRDefault="00864ECB" w:rsidP="007F5096">
                              <w:pPr>
                                <w:pStyle w:val="aa"/>
                                <w:spacing w:before="0" w:beforeAutospacing="0" w:after="0" w:afterAutospacing="0"/>
                                <w:jc w:val="center"/>
                              </w:pPr>
                              <w:r>
                                <w:rPr>
                                  <w:rFonts w:eastAsia="等线" w:cs="Times New Roman"/>
                                  <w:kern w:val="2"/>
                                  <w:sz w:val="21"/>
                                  <w:szCs w:val="21"/>
                                </w:rPr>
                                <w:t>his RAC</w:t>
                              </w:r>
                            </w:p>
                          </w:txbxContent>
                        </wps:txbx>
                        <wps:bodyPr rot="0" vert="horz" wrap="square" lIns="91440" tIns="45720" rIns="91440" bIns="45720" anchor="ctr" anchorCtr="0" upright="1">
                          <a:noAutofit/>
                        </wps:bodyPr>
                      </wps:wsp>
                      <wps:wsp>
                        <wps:cNvPr id="13" name="直接箭头连接符 38"/>
                        <wps:cNvCnPr>
                          <a:cxnSpLocks noChangeShapeType="1"/>
                        </wps:cNvCnPr>
                        <wps:spPr bwMode="auto">
                          <a:xfrm flipH="1">
                            <a:off x="1304502" y="767368"/>
                            <a:ext cx="256600" cy="4768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直接箭头连接符 39"/>
                        <wps:cNvCnPr>
                          <a:cxnSpLocks noChangeShapeType="1"/>
                        </wps:cNvCnPr>
                        <wps:spPr bwMode="auto">
                          <a:xfrm flipH="1" flipV="1">
                            <a:off x="1304502" y="1244373"/>
                            <a:ext cx="2569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 name="直接箭头连接符 40"/>
                        <wps:cNvCnPr>
                          <a:cxnSpLocks noChangeShapeType="1"/>
                        </wps:cNvCnPr>
                        <wps:spPr bwMode="auto">
                          <a:xfrm flipH="1" flipV="1">
                            <a:off x="1304502" y="1176958"/>
                            <a:ext cx="256900" cy="5512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 name="椭圆 41"/>
                        <wps:cNvSpPr>
                          <a:spLocks noChangeArrowheads="1"/>
                        </wps:cNvSpPr>
                        <wps:spPr bwMode="auto">
                          <a:xfrm>
                            <a:off x="3008906" y="1189661"/>
                            <a:ext cx="991202" cy="428094"/>
                          </a:xfrm>
                          <a:prstGeom prst="ellipse">
                            <a:avLst/>
                          </a:prstGeom>
                          <a:solidFill>
                            <a:schemeClr val="accent6">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64ECB" w:rsidRPr="00B83257" w:rsidRDefault="00864ECB"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wps:txbx>
                        <wps:bodyPr rot="0" vert="horz" wrap="square" lIns="0" tIns="0" rIns="0" bIns="0" anchor="ctr" anchorCtr="0" upright="1">
                          <a:noAutofit/>
                        </wps:bodyPr>
                      </wps:wsp>
                      <wps:wsp>
                        <wps:cNvPr id="17" name="椭圆 42"/>
                        <wps:cNvSpPr>
                          <a:spLocks noChangeArrowheads="1"/>
                        </wps:cNvSpPr>
                        <wps:spPr bwMode="auto">
                          <a:xfrm>
                            <a:off x="3009506" y="1666666"/>
                            <a:ext cx="991202" cy="427394"/>
                          </a:xfrm>
                          <a:prstGeom prst="ellipse">
                            <a:avLst/>
                          </a:prstGeom>
                          <a:solidFill>
                            <a:schemeClr val="accent2">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64ECB" w:rsidRPr="00432F98" w:rsidRDefault="00864E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864ECB" w:rsidRDefault="00864ECB"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8" name="椭圆 43"/>
                        <wps:cNvSpPr>
                          <a:spLocks noChangeArrowheads="1"/>
                        </wps:cNvSpPr>
                        <wps:spPr bwMode="auto">
                          <a:xfrm>
                            <a:off x="3009506" y="2150572"/>
                            <a:ext cx="991202" cy="427494"/>
                          </a:xfrm>
                          <a:prstGeom prst="ellipse">
                            <a:avLst/>
                          </a:prstGeom>
                          <a:solidFill>
                            <a:schemeClr val="accent5">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64ECB" w:rsidRPr="00432F98" w:rsidRDefault="00864E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864ECB" w:rsidRDefault="00864ECB"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9" name="椭圆 44"/>
                        <wps:cNvSpPr>
                          <a:spLocks noChangeArrowheads="1"/>
                        </wps:cNvSpPr>
                        <wps:spPr bwMode="auto">
                          <a:xfrm>
                            <a:off x="4229108" y="1666666"/>
                            <a:ext cx="942602" cy="427394"/>
                          </a:xfrm>
                          <a:prstGeom prst="ellipse">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64ECB" w:rsidRDefault="00864ECB" w:rsidP="007F5096">
                              <w:pPr>
                                <w:pStyle w:val="aa"/>
                                <w:spacing w:before="0" w:beforeAutospacing="0" w:after="0" w:afterAutospacing="0"/>
                                <w:jc w:val="center"/>
                              </w:pPr>
                              <w:r>
                                <w:rPr>
                                  <w:rFonts w:eastAsia="等线" w:cs="Times New Roman" w:hint="eastAsia"/>
                                  <w:sz w:val="21"/>
                                  <w:szCs w:val="21"/>
                                </w:rPr>
                                <w:t>his RAC</w:t>
                              </w:r>
                            </w:p>
                          </w:txbxContent>
                        </wps:txbx>
                        <wps:bodyPr rot="0" vert="horz" wrap="square" lIns="91440" tIns="45720" rIns="91440" bIns="45720" anchor="ctr" anchorCtr="0" upright="1">
                          <a:noAutofit/>
                        </wps:bodyPr>
                      </wps:wsp>
                      <wps:wsp>
                        <wps:cNvPr id="20" name="直接箭头连接符 45"/>
                        <wps:cNvCnPr>
                          <a:cxnSpLocks noChangeShapeType="1"/>
                        </wps:cNvCnPr>
                        <wps:spPr bwMode="auto">
                          <a:xfrm>
                            <a:off x="4000108" y="1403408"/>
                            <a:ext cx="229000" cy="4766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直接箭头连接符 46"/>
                        <wps:cNvCnPr>
                          <a:cxnSpLocks noChangeShapeType="1"/>
                        </wps:cNvCnPr>
                        <wps:spPr bwMode="auto">
                          <a:xfrm>
                            <a:off x="4000708" y="1880012"/>
                            <a:ext cx="2284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直接箭头连接符 47"/>
                        <wps:cNvCnPr>
                          <a:cxnSpLocks noChangeShapeType="1"/>
                        </wps:cNvCnPr>
                        <wps:spPr bwMode="auto">
                          <a:xfrm flipV="1">
                            <a:off x="4000708" y="1880313"/>
                            <a:ext cx="228400" cy="4840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直接箭头连接符 48"/>
                        <wps:cNvCnPr>
                          <a:cxnSpLocks noChangeShapeType="1"/>
                        </wps:cNvCnPr>
                        <wps:spPr bwMode="auto">
                          <a:xfrm>
                            <a:off x="2552705" y="767468"/>
                            <a:ext cx="456201" cy="6362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直接箭头连接符 49"/>
                        <wps:cNvCnPr>
                          <a:cxnSpLocks noChangeShapeType="1"/>
                        </wps:cNvCnPr>
                        <wps:spPr bwMode="auto">
                          <a:xfrm>
                            <a:off x="2552705" y="1244373"/>
                            <a:ext cx="456801" cy="6359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直接箭头连接符 50"/>
                        <wps:cNvCnPr>
                          <a:cxnSpLocks noChangeShapeType="1"/>
                        </wps:cNvCnPr>
                        <wps:spPr bwMode="auto">
                          <a:xfrm>
                            <a:off x="2552705" y="1728379"/>
                            <a:ext cx="456801" cy="63594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文本框 51"/>
                        <wps:cNvSpPr txBox="1">
                          <a:spLocks noChangeArrowheads="1"/>
                        </wps:cNvSpPr>
                        <wps:spPr bwMode="auto">
                          <a:xfrm>
                            <a:off x="2552705" y="1314888"/>
                            <a:ext cx="428601" cy="29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Pr="00D97D21" w:rsidRDefault="00864ECB" w:rsidP="007F5096">
                              <w:pPr>
                                <w:rPr>
                                  <w:sz w:val="18"/>
                                  <w:szCs w:val="18"/>
                                </w:rPr>
                              </w:pPr>
                              <w:r w:rsidRPr="00D97D21">
                                <w:rPr>
                                  <w:sz w:val="18"/>
                                  <w:szCs w:val="18"/>
                                </w:rPr>
                                <w:t>ADG</w:t>
                              </w: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1218202" y="929004"/>
                            <a:ext cx="428601" cy="2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Default="00864ECB"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wps:txbx>
                        <wps:bodyPr rot="0" vert="horz" wrap="square" lIns="91440" tIns="45720" rIns="91440" bIns="45720" anchor="t" anchorCtr="0" upright="1">
                          <a:noAutofit/>
                        </wps:bodyPr>
                      </wps:wsp>
                      <wps:wsp>
                        <wps:cNvPr id="28" name="文本框 27"/>
                        <wps:cNvSpPr txBox="1">
                          <a:spLocks noChangeArrowheads="1"/>
                        </wps:cNvSpPr>
                        <wps:spPr bwMode="auto">
                          <a:xfrm>
                            <a:off x="3951907" y="2046949"/>
                            <a:ext cx="428601" cy="29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Default="00864ECB" w:rsidP="007F5096">
                              <w:pPr>
                                <w:pStyle w:val="aa"/>
                                <w:spacing w:before="0" w:beforeAutospacing="0" w:after="0" w:afterAutospacing="0"/>
                                <w:jc w:val="both"/>
                              </w:pPr>
                              <w:r>
                                <w:rPr>
                                  <w:rFonts w:ascii="等线" w:hAnsi="等线" w:cs="Times New Roman" w:hint="eastAsia"/>
                                  <w:sz w:val="18"/>
                                  <w:szCs w:val="18"/>
                                </w:rPr>
                                <w:t>DSG</w:t>
                              </w:r>
                            </w:p>
                          </w:txbxContent>
                        </wps:txbx>
                        <wps:bodyPr rot="0" vert="horz" wrap="square" lIns="91440" tIns="45720" rIns="91440" bIns="45720" anchor="t" anchorCtr="0" upright="1">
                          <a:noAutofit/>
                        </wps:bodyPr>
                      </wps:wsp>
                      <wps:wsp>
                        <wps:cNvPr id="29" name="椭圆 54"/>
                        <wps:cNvSpPr>
                          <a:spLocks noChangeArrowheads="1"/>
                        </wps:cNvSpPr>
                        <wps:spPr bwMode="auto">
                          <a:xfrm>
                            <a:off x="1561403" y="66615"/>
                            <a:ext cx="991302" cy="438296"/>
                          </a:xfrm>
                          <a:prstGeom prst="ellipse">
                            <a:avLst/>
                          </a:prstGeom>
                          <a:solidFill>
                            <a:schemeClr val="accent4">
                              <a:lumMod val="100000"/>
                              <a:lumOff val="0"/>
                            </a:schemeClr>
                          </a:solidFill>
                          <a:ln w="25400">
                            <a:solidFill>
                              <a:schemeClr val="accent4">
                                <a:lumMod val="50000"/>
                                <a:lumOff val="0"/>
                              </a:schemeClr>
                            </a:solidFill>
                            <a:round/>
                            <a:headEnd/>
                            <a:tailEnd/>
                          </a:ln>
                        </wps:spPr>
                        <wps:txbx>
                          <w:txbxContent>
                            <w:p w:rsidR="00864ECB" w:rsidRDefault="00864ECB" w:rsidP="007F5096">
                              <w:pPr>
                                <w:pStyle w:val="aa"/>
                                <w:spacing w:before="0" w:beforeAutospacing="0" w:after="0" w:afterAutospacing="0"/>
                                <w:jc w:val="center"/>
                              </w:pPr>
                              <w:r>
                                <w:rPr>
                                  <w:rFonts w:eastAsia="等线" w:cs="Times New Roman"/>
                                  <w:kern w:val="2"/>
                                  <w:sz w:val="21"/>
                                  <w:szCs w:val="21"/>
                                </w:rPr>
                                <w:t>int RAC</w:t>
                              </w:r>
                            </w:p>
                          </w:txbxContent>
                        </wps:txbx>
                        <wps:bodyPr rot="0" vert="horz" wrap="square" lIns="91440" tIns="45720" rIns="91440" bIns="45720" anchor="ctr" anchorCtr="0" upright="1">
                          <a:noAutofit/>
                        </wps:bodyPr>
                      </wps:wsp>
                      <wps:wsp>
                        <wps:cNvPr id="30" name="椭圆 55"/>
                        <wps:cNvSpPr>
                          <a:spLocks noChangeArrowheads="1"/>
                        </wps:cNvSpPr>
                        <wps:spPr bwMode="auto">
                          <a:xfrm>
                            <a:off x="3008206" y="684950"/>
                            <a:ext cx="991302" cy="437596"/>
                          </a:xfrm>
                          <a:prstGeom prst="ellipse">
                            <a:avLst/>
                          </a:prstGeom>
                          <a:solidFill>
                            <a:schemeClr val="accent4">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64ECB" w:rsidRPr="00466C98" w:rsidRDefault="00864ECB"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wps:txbx>
                        <wps:bodyPr rot="0" vert="horz" wrap="square" lIns="0" tIns="0" rIns="0" bIns="0" anchor="ctr" anchorCtr="0" upright="1">
                          <a:noAutofit/>
                        </wps:bodyPr>
                      </wps:wsp>
                      <wps:wsp>
                        <wps:cNvPr id="31" name="直接箭头连接符 56"/>
                        <wps:cNvCnPr>
                          <a:cxnSpLocks noChangeShapeType="1"/>
                        </wps:cNvCnPr>
                        <wps:spPr bwMode="auto">
                          <a:xfrm>
                            <a:off x="2552705" y="285763"/>
                            <a:ext cx="455501" cy="617936"/>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2" name="文本框 57"/>
                        <wps:cNvSpPr txBox="1">
                          <a:spLocks noChangeArrowheads="1"/>
                        </wps:cNvSpPr>
                        <wps:spPr bwMode="auto">
                          <a:xfrm>
                            <a:off x="0" y="2793313"/>
                            <a:ext cx="2350704" cy="240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ECB" w:rsidRPr="006E770F" w:rsidRDefault="00864ECB"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864ECB" w:rsidRPr="006E770F" w:rsidRDefault="00864ECB" w:rsidP="007F5096">
                              <w:pPr>
                                <w:rPr>
                                  <w:sz w:val="15"/>
                                  <w:szCs w:val="15"/>
                                </w:rPr>
                              </w:pPr>
                            </w:p>
                          </w:txbxContent>
                        </wps:txbx>
                        <wps:bodyPr rot="0" vert="horz" wrap="none" lIns="91440" tIns="0" rIns="91440" bIns="0" anchor="t" anchorCtr="0" upright="1">
                          <a:noAutofit/>
                        </wps:bodyPr>
                      </wps:wsp>
                    </wpc:wpc>
                  </a:graphicData>
                </a:graphic>
              </wp:inline>
            </w:drawing>
          </mc:Choice>
          <mc:Fallback>
            <w:pict>
              <v:group id="画布 3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&#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622423 [1605]">
                  <v:fill o:detectmouseclick="t"/>
                  <v:path o:connecttype="none"/>
                </v:shape>
                <v:shapetype id="_x0000_t202" coordsize="21600,21600" o:spt="202" path="m,l,21600r21600,l21600,xe">
                  <v:stroke joinstyle="miter"/>
                  <v:path gradientshapeok="t" o:connecttype="rect"/>
                </v:shapetype>
                <v:shape id="文本框 22" o:spid="_x0000_s1028" type="#_x0000_t202" style="position:absolute;left:31435;top:26423;width:14002;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864ECB" w:rsidRDefault="00864ECB"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v:textbox>
                </v:shape>
                <v:shape id="文本框 5" o:spid="_x0000_s1029" type="#_x0000_t202" style="position:absolute;left:6572;top:20324;width:140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864ECB" w:rsidRDefault="00864ECB" w:rsidP="007F5096">
                        <w:r>
                          <w:rPr>
                            <w:rFonts w:hint="eastAsia"/>
                          </w:rPr>
                          <w:t>上海生产数据中心</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30" type="#_x0000_t7" style="position:absolute;left:25527;top:17940;width:26860;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" adj="1667" fillcolor="#ccc0d9 [1303]" stroked="f" strokeweight="2pt">
                  <v:fill opacity="34695f"/>
                </v:shape>
                <v:shape id="平行四边形 33" o:spid="_x0000_s1031" type="#_x0000_t7" style="position:absolute;left:666;top:11857;width:26861;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" adj="1669" fillcolor="#c5d3ed" stroked="f" strokeweight="2pt">
                  <v:fill opacity="34695f"/>
                </v:shape>
                <v:oval id="椭圆 34" o:spid="_x0000_s1032" style="position:absolute;left:15611;top:5530;width:99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" fillcolor="#f79646 [3209]" strokecolor="#974706 [1609]" strokeweight="2pt">
                  <v:textbox>
                    <w:txbxContent>
                      <w:p w:rsidR="00864ECB" w:rsidRDefault="00864ECB" w:rsidP="007F5096">
                        <w:pPr>
                          <w:jc w:val="center"/>
                        </w:pPr>
                        <w:r>
                          <w:t>tra RAC</w:t>
                        </w:r>
                      </w:p>
                    </w:txbxContent>
                  </v:textbox>
                </v:oval>
                <v:oval id="椭圆 35" o:spid="_x0000_s1033" style="position:absolute;left:15614;top:1030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" fillcolor="#c0504d [3205]" strokecolor="#622423 [1605]" strokeweight="2pt">
                  <v:textbox>
                    <w:txbxContent>
                      <w:p w:rsidR="00864ECB" w:rsidRDefault="00864ECB" w:rsidP="007F5096">
                        <w:pPr>
                          <w:pStyle w:val="aa"/>
                          <w:spacing w:before="0" w:beforeAutospacing="0" w:after="0" w:afterAutospacing="0"/>
                          <w:jc w:val="center"/>
                        </w:pPr>
                        <w:r>
                          <w:rPr>
                            <w:rFonts w:eastAsia="等线" w:cs="Times New Roman"/>
                            <w:kern w:val="2"/>
                            <w:sz w:val="21"/>
                            <w:szCs w:val="21"/>
                          </w:rPr>
                          <w:t>reg RAC</w:t>
                        </w:r>
                      </w:p>
                    </w:txbxContent>
                  </v:textbox>
                </v:oval>
                <v:oval id="椭圆 36" o:spid="_x0000_s1034" style="position:absolute;left:15614;top:1514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rsidR="00864ECB" w:rsidRDefault="00864ECB" w:rsidP="007F5096">
                        <w:pPr>
                          <w:pStyle w:val="aa"/>
                          <w:spacing w:before="0" w:beforeAutospacing="0" w:after="0" w:afterAutospacing="0"/>
                          <w:jc w:val="center"/>
                        </w:pPr>
                        <w:r>
                          <w:rPr>
                            <w:rFonts w:eastAsia="等线" w:cs="Times New Roman"/>
                            <w:kern w:val="2"/>
                            <w:sz w:val="21"/>
                            <w:szCs w:val="21"/>
                          </w:rPr>
                          <w:t>cln RAC</w:t>
                        </w:r>
                      </w:p>
                    </w:txbxContent>
                  </v:textbox>
                </v:oval>
                <v:oval id="椭圆 37" o:spid="_x0000_s1035" style="position:absolute;left:3133;top:10303;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" fillcolor="#bfbfbf [2412]" strokecolor="#4e6128 [1606]" strokeweight="2pt">
                  <v:textbox>
                    <w:txbxContent>
                      <w:p w:rsidR="00864ECB" w:rsidRDefault="00864ECB" w:rsidP="007F5096">
                        <w:pPr>
                          <w:pStyle w:val="aa"/>
                          <w:spacing w:before="0" w:beforeAutospacing="0" w:after="0" w:afterAutospacing="0"/>
                          <w:jc w:val="center"/>
                        </w:pPr>
                        <w:r>
                          <w:rPr>
                            <w:rFonts w:eastAsia="等线" w:cs="Times New Roman"/>
                            <w:kern w:val="2"/>
                            <w:sz w:val="21"/>
                            <w:szCs w:val="21"/>
                          </w:rPr>
                          <w:t>his RAC</w:t>
                        </w:r>
                      </w:p>
                    </w:txbxContent>
                  </v:textbox>
                </v:oval>
                <v:shapetype id="_x0000_t32" coordsize="21600,21600" o:spt="32" o:oned="t" path="m,l21600,21600e" filled="f">
                  <v:path arrowok="t" fillok="f" o:connecttype="none"/>
                  <o:lock v:ext="edit" shapetype="t"/>
                </v:shapetype>
                <v:shape id="直接箭头连接符 38" o:spid="_x0000_s1036" type="#_x0000_t32" style="position:absolute;left:13045;top:7673;width:2566;height:4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" strokecolor="#f68c36 [3049]">
                  <v:stroke endarrow="block"/>
                </v:shape>
                <v:shape id="直接箭头连接符 39" o:spid="_x0000_s1037" type="#_x0000_t32" style="position:absolute;left:13045;top:12443;width:25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" strokecolor="#bc4542 [3045]">
                  <v:stroke endarrow="block"/>
                </v:shape>
                <v:shape id="直接箭头连接符 40" o:spid="_x0000_s1038" type="#_x0000_t32" style="position:absolute;left:13045;top:11769;width:2569;height:5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tqwQAAANsAAAAPAAAAZHJzL2Rvd25yZXYueG1sRE/NisIw&#10;EL4LvkMYwZumLqx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N6Dm2rBAAAA2wAAAA8AAAAA&#10;AAAAAAAAAAAABwIAAGRycy9kb3ducmV2LnhtbFBLBQYAAAAAAwADALcAAAD1AgAAAAA=&#10;" strokecolor="#4579b8 [3044]">
                  <v:stroke endarrow="block"/>
                </v:shape>
                <v:oval id="椭圆 41" o:spid="_x0000_s1039" style="position:absolute;left:30089;top:11896;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" fillcolor="#f79646 [3209]" stroked="f" strokeweight="2pt">
                  <v:textbox inset="0,0,0,0">
                    <w:txbxContent>
                      <w:p w:rsidR="00864ECB" w:rsidRPr="00B83257" w:rsidRDefault="00864ECB"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v:textbox>
                </v:oval>
                <v:oval id="椭圆 42" o:spid="_x0000_s1040" style="position:absolute;left:30095;top:16666;width:9912;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" fillcolor="#c0504d [3205]" stroked="f" strokeweight="2pt">
                  <v:textbox inset="0,0,0,0">
                    <w:txbxContent>
                      <w:p w:rsidR="00864ECB" w:rsidRPr="00432F98" w:rsidRDefault="00864E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864ECB" w:rsidRDefault="00864ECB" w:rsidP="007F5096">
                        <w:pPr>
                          <w:pStyle w:val="aa"/>
                          <w:spacing w:before="0" w:beforeAutospacing="0" w:after="0" w:afterAutospacing="0"/>
                          <w:jc w:val="center"/>
                        </w:pPr>
                      </w:p>
                    </w:txbxContent>
                  </v:textbox>
                </v:oval>
                <v:oval id="椭圆 43" o:spid="_x0000_s1041" style="position:absolute;left:30095;top:21505;width:9912;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" fillcolor="#4bacc6 [3208]" stroked="f" strokeweight="2pt">
                  <v:textbox inset="0,0,0,0">
                    <w:txbxContent>
                      <w:p w:rsidR="00864ECB" w:rsidRPr="00432F98" w:rsidRDefault="00864E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864ECB" w:rsidRDefault="00864ECB" w:rsidP="007F5096">
                        <w:pPr>
                          <w:pStyle w:val="aa"/>
                          <w:spacing w:before="0" w:beforeAutospacing="0" w:after="0" w:afterAutospacing="0"/>
                          <w:jc w:val="center"/>
                        </w:pPr>
                      </w:p>
                    </w:txbxContent>
                  </v:textbox>
                </v:oval>
                <v:oval id="椭圆 44" o:spid="_x0000_s1042" style="position:absolute;left:42291;top:16666;width:942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" fillcolor="#bfbfbf [2412]" stroked="f" strokeweight="2pt">
                  <v:textbox>
                    <w:txbxContent>
                      <w:p w:rsidR="00864ECB" w:rsidRDefault="00864ECB" w:rsidP="007F5096">
                        <w:pPr>
                          <w:pStyle w:val="aa"/>
                          <w:spacing w:before="0" w:beforeAutospacing="0" w:after="0" w:afterAutospacing="0"/>
                          <w:jc w:val="center"/>
                        </w:pPr>
                        <w:r>
                          <w:rPr>
                            <w:rFonts w:eastAsia="等线" w:cs="Times New Roman" w:hint="eastAsia"/>
                            <w:sz w:val="21"/>
                            <w:szCs w:val="21"/>
                          </w:rPr>
                          <w:t>his RAC</w:t>
                        </w:r>
                      </w:p>
                    </w:txbxContent>
                  </v:textbox>
                </v:oval>
                <v:shape id="直接箭头连接符 45" o:spid="_x0000_s1043" type="#_x0000_t32" style="position:absolute;left:40001;top:14034;width:2290;height:4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" strokecolor="#f68c36 [3049]">
                  <v:stroke endarrow="block"/>
                </v:shape>
                <v:shape id="直接箭头连接符 46" o:spid="_x0000_s1044" type="#_x0000_t32" style="position:absolute;left:40007;top:18800;width: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直接箭头连接符 47" o:spid="_x0000_s1045" type="#_x0000_t32" style="position:absolute;left:40007;top:18803;width:2284;height:4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直接箭头连接符 48" o:spid="_x0000_s1046" type="#_x0000_t32" style="position:absolute;left:25527;top:7674;width:4562;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" strokecolor="red">
                  <v:stroke dashstyle="longDash" endarrow="block"/>
                </v:shape>
                <v:shape id="直接箭头连接符 49" o:spid="_x0000_s1047" type="#_x0000_t32" style="position:absolute;left:25527;top:1244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" strokecolor="red">
                  <v:stroke dashstyle="longDash" endarrow="block"/>
                </v:shape>
                <v:shape id="直接箭头连接符 50" o:spid="_x0000_s1048" type="#_x0000_t32" style="position:absolute;left:25527;top:1728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" strokecolor="red">
                  <v:stroke dashstyle="dash" endarrow="block"/>
                </v:shape>
                <v:shape id="文本框 51" o:spid="_x0000_s1049" type="#_x0000_t202" style="position:absolute;left:25527;top:13148;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864ECB" w:rsidRPr="00D97D21" w:rsidRDefault="00864ECB" w:rsidP="007F5096">
                        <w:pPr>
                          <w:rPr>
                            <w:sz w:val="18"/>
                            <w:szCs w:val="18"/>
                          </w:rPr>
                        </w:pPr>
                        <w:r w:rsidRPr="00D97D21">
                          <w:rPr>
                            <w:sz w:val="18"/>
                            <w:szCs w:val="18"/>
                          </w:rPr>
                          <w:t>ADG</w:t>
                        </w:r>
                      </w:p>
                    </w:txbxContent>
                  </v:textbox>
                </v:shape>
                <v:shape id="文本框 27" o:spid="_x0000_s1050" type="#_x0000_t202" style="position:absolute;left:12182;top:9290;width:428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864ECB" w:rsidRDefault="00864ECB"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v:textbox>
                </v:shape>
                <v:shape id="文本框 27" o:spid="_x0000_s1051" type="#_x0000_t202" style="position:absolute;left:39519;top:20469;width:4286;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64ECB" w:rsidRDefault="00864ECB" w:rsidP="007F5096">
                        <w:pPr>
                          <w:pStyle w:val="aa"/>
                          <w:spacing w:before="0" w:beforeAutospacing="0" w:after="0" w:afterAutospacing="0"/>
                          <w:jc w:val="both"/>
                        </w:pPr>
                        <w:r>
                          <w:rPr>
                            <w:rFonts w:ascii="等线" w:hAnsi="等线" w:cs="Times New Roman" w:hint="eastAsia"/>
                            <w:sz w:val="18"/>
                            <w:szCs w:val="18"/>
                          </w:rPr>
                          <w:t>DSG</w:t>
                        </w:r>
                      </w:p>
                    </w:txbxContent>
                  </v:textbox>
                </v:shape>
                <v:oval id="椭圆 54" o:spid="_x0000_s1052" style="position:absolute;left:15614;top:666;width:9913;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" fillcolor="#8064a2 [3207]" strokecolor="#3f3151 [1607]" strokeweight="2pt">
                  <v:textbox>
                    <w:txbxContent>
                      <w:p w:rsidR="00864ECB" w:rsidRDefault="00864ECB" w:rsidP="007F5096">
                        <w:pPr>
                          <w:pStyle w:val="aa"/>
                          <w:spacing w:before="0" w:beforeAutospacing="0" w:after="0" w:afterAutospacing="0"/>
                          <w:jc w:val="center"/>
                        </w:pPr>
                        <w:r>
                          <w:rPr>
                            <w:rFonts w:eastAsia="等线" w:cs="Times New Roman"/>
                            <w:kern w:val="2"/>
                            <w:sz w:val="21"/>
                            <w:szCs w:val="21"/>
                          </w:rPr>
                          <w:t>int RAC</w:t>
                        </w:r>
                      </w:p>
                    </w:txbxContent>
                  </v:textbox>
                </v:oval>
                <v:oval id="椭圆 55" o:spid="_x0000_s1053" style="position:absolute;left:30082;top:6849;width:9913;height:4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" fillcolor="#8064a2 [3207]" stroked="f" strokeweight="2pt">
                  <v:textbox inset="0,0,0,0">
                    <w:txbxContent>
                      <w:p w:rsidR="00864ECB" w:rsidRPr="00466C98" w:rsidRDefault="00864ECB"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v:textbox>
                </v:oval>
                <v:shape id="直接箭头连接符 56" o:spid="_x0000_s1054" type="#_x0000_t32" style="position:absolute;left:25527;top:2857;width:4555;height:6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" strokecolor="red">
                  <v:stroke dashstyle="longDash" endarrow="block"/>
                </v:shape>
                <v:shape id="文本框 57" o:spid="_x0000_s1055" type="#_x0000_t202" style="position:absolute;top:27933;width:2350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" filled="f" stroked="f" strokeweight=".5pt">
                  <v:textbox inset=",0,,0">
                    <w:txbxContent>
                      <w:p w:rsidR="00864ECB" w:rsidRPr="006E770F" w:rsidRDefault="00864ECB"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864ECB" w:rsidRPr="006E770F" w:rsidRDefault="00864ECB" w:rsidP="007F5096">
                        <w:pPr>
                          <w:rPr>
                            <w:sz w:val="15"/>
                            <w:szCs w:val="15"/>
                          </w:rPr>
                        </w:pPr>
                      </w:p>
                    </w:txbxContent>
                  </v:textbox>
                </v:shape>
                <w10:anchorlock/>
              </v:group>
            </w:pict>
          </mc:Fallback>
        </mc:AlternateContent>
      </w:r>
    </w:p>
    <w:p w:rsidR="007F5096" w:rsidRPr="00A27E51" w:rsidRDefault="009D75C4" w:rsidP="00A27E51">
      <w:pPr>
        <w:pStyle w:val="1"/>
      </w:pPr>
      <w:bookmarkStart w:id="4" w:name="_Toc521451577"/>
      <w:bookmarkStart w:id="5" w:name="_Toc521511281"/>
      <w:r>
        <w:rPr>
          <w:rFonts w:hint="eastAsia"/>
        </w:rPr>
        <w:lastRenderedPageBreak/>
        <w:t xml:space="preserve"> </w:t>
      </w:r>
      <w:bookmarkStart w:id="6" w:name="_Toc11788824"/>
      <w:r w:rsidR="007F5096" w:rsidRPr="00A27E51">
        <w:rPr>
          <w:rFonts w:hint="eastAsia"/>
        </w:rPr>
        <w:t>实施步骤</w:t>
      </w:r>
      <w:bookmarkEnd w:id="4"/>
      <w:bookmarkEnd w:id="5"/>
      <w:bookmarkEnd w:id="6"/>
    </w:p>
    <w:p w:rsidR="007F5096" w:rsidRPr="00B73318" w:rsidRDefault="009D75C4" w:rsidP="00A27E51">
      <w:pPr>
        <w:pStyle w:val="2"/>
      </w:pPr>
      <w:bookmarkStart w:id="7" w:name="_Toc521451578"/>
      <w:bookmarkStart w:id="8" w:name="_Toc521511282"/>
      <w:r>
        <w:rPr>
          <w:rFonts w:hint="eastAsia"/>
        </w:rPr>
        <w:t xml:space="preserve"> </w:t>
      </w:r>
      <w:bookmarkStart w:id="9" w:name="_Toc11788825"/>
      <w:r w:rsidR="007F5096" w:rsidRPr="00B73318">
        <w:rPr>
          <w:rFonts w:hint="eastAsia"/>
        </w:rPr>
        <w:t>基本信息</w:t>
      </w:r>
      <w:bookmarkEnd w:id="7"/>
      <w:bookmarkEnd w:id="8"/>
      <w:bookmarkEnd w:id="9"/>
    </w:p>
    <w:p w:rsidR="007F5096" w:rsidRPr="002011B1" w:rsidRDefault="007F5096" w:rsidP="00204055">
      <w:pPr>
        <w:spacing w:line="360" w:lineRule="auto"/>
        <w:rPr>
          <w:rFonts w:ascii="微软雅黑" w:eastAsia="微软雅黑" w:hAnsi="微软雅黑"/>
          <w:sz w:val="20"/>
        </w:rPr>
      </w:pPr>
      <w:r w:rsidRPr="002011B1">
        <w:rPr>
          <w:rFonts w:ascii="微软雅黑" w:eastAsia="微软雅黑" w:hAnsi="微软雅黑" w:hint="eastAsia"/>
          <w:sz w:val="20"/>
        </w:rPr>
        <w:t>(</w:t>
      </w:r>
      <w:r w:rsidR="00B01968" w:rsidRPr="002011B1">
        <w:rPr>
          <w:rFonts w:ascii="微软雅黑" w:eastAsia="微软雅黑" w:hAnsi="微软雅黑" w:hint="eastAsia"/>
          <w:sz w:val="20"/>
        </w:rPr>
        <w:t>如下是</w:t>
      </w:r>
      <w:r w:rsidR="007A430A">
        <w:rPr>
          <w:rFonts w:ascii="微软雅黑" w:eastAsia="微软雅黑" w:hAnsi="微软雅黑"/>
          <w:sz w:val="20"/>
        </w:rPr>
        <w:t>int</w:t>
      </w:r>
      <w:r w:rsidR="00B01968" w:rsidRPr="002011B1">
        <w:rPr>
          <w:rFonts w:ascii="微软雅黑" w:eastAsia="微软雅黑" w:hAnsi="微软雅黑" w:hint="eastAsia"/>
          <w:sz w:val="20"/>
        </w:rPr>
        <w:t>主</w:t>
      </w:r>
      <w:r w:rsidR="009E7932" w:rsidRPr="002011B1">
        <w:rPr>
          <w:rFonts w:ascii="微软雅黑" w:eastAsia="微软雅黑" w:hAnsi="微软雅黑" w:hint="eastAsia"/>
          <w:sz w:val="20"/>
        </w:rPr>
        <w:t>、</w:t>
      </w:r>
      <w:r w:rsidR="00B01968" w:rsidRPr="002011B1">
        <w:rPr>
          <w:rFonts w:ascii="微软雅黑" w:eastAsia="微软雅黑" w:hAnsi="微软雅黑" w:hint="eastAsia"/>
          <w:sz w:val="20"/>
        </w:rPr>
        <w:t>备库基本信息</w:t>
      </w:r>
      <w:r w:rsidRPr="002011B1">
        <w:rPr>
          <w:rFonts w:ascii="微软雅黑" w:eastAsia="微软雅黑" w:hAnsi="微软雅黑" w:hint="eastAsia"/>
          <w:sz w:val="20"/>
        </w:rPr>
        <w:t>)主库使用两节点R</w:t>
      </w:r>
      <w:r w:rsidRPr="002011B1">
        <w:rPr>
          <w:rFonts w:ascii="微软雅黑" w:eastAsia="微软雅黑" w:hAnsi="微软雅黑"/>
          <w:sz w:val="20"/>
        </w:rPr>
        <w:t>AC</w:t>
      </w:r>
      <w:r w:rsidRPr="002011B1">
        <w:rPr>
          <w:rFonts w:ascii="微软雅黑" w:eastAsia="微软雅黑" w:hAnsi="微软雅黑" w:hint="eastAsia"/>
          <w:sz w:val="20"/>
        </w:rPr>
        <w:t>，备库也使用两节点R</w:t>
      </w:r>
      <w:r w:rsidRPr="002011B1">
        <w:rPr>
          <w:rFonts w:ascii="微软雅黑" w:eastAsia="微软雅黑" w:hAnsi="微软雅黑"/>
          <w:sz w:val="20"/>
        </w:rPr>
        <w:t>AC</w:t>
      </w:r>
      <w:r w:rsidRPr="002011B1">
        <w:rPr>
          <w:rFonts w:ascii="微软雅黑" w:eastAsia="微软雅黑" w:hAnsi="微软雅黑" w:hint="eastAsia"/>
          <w:sz w:val="20"/>
        </w:rPr>
        <w:t>进行搭建A</w:t>
      </w:r>
      <w:r w:rsidRPr="002011B1">
        <w:rPr>
          <w:rFonts w:ascii="微软雅黑" w:eastAsia="微软雅黑" w:hAnsi="微软雅黑"/>
          <w:sz w:val="20"/>
        </w:rPr>
        <w:t>DG</w:t>
      </w:r>
      <w:r w:rsidRPr="002011B1">
        <w:rPr>
          <w:rFonts w:ascii="微软雅黑" w:eastAsia="微软雅黑" w:hAnsi="微软雅黑" w:hint="eastAsia"/>
          <w:sz w:val="20"/>
        </w:rPr>
        <w:t>，具体信息如下表格：</w:t>
      </w:r>
    </w:p>
    <w:tbl>
      <w:tblPr>
        <w:tblStyle w:val="ad"/>
        <w:tblW w:w="8093" w:type="dxa"/>
        <w:jc w:val="center"/>
        <w:tblLook w:val="04A0" w:firstRow="1" w:lastRow="0" w:firstColumn="1" w:lastColumn="0" w:noHBand="0" w:noVBand="1"/>
      </w:tblPr>
      <w:tblGrid>
        <w:gridCol w:w="915"/>
        <w:gridCol w:w="1343"/>
        <w:gridCol w:w="1307"/>
        <w:gridCol w:w="1942"/>
        <w:gridCol w:w="1347"/>
        <w:gridCol w:w="1239"/>
      </w:tblGrid>
      <w:tr w:rsidR="00162E57" w:rsidRPr="00FC4542" w:rsidTr="00BE3706">
        <w:trPr>
          <w:jc w:val="center"/>
        </w:trPr>
        <w:tc>
          <w:tcPr>
            <w:tcW w:w="99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206"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6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48"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116D52">
        <w:trPr>
          <w:jc w:val="center"/>
        </w:trPr>
        <w:tc>
          <w:tcPr>
            <w:tcW w:w="995" w:type="dxa"/>
            <w:vMerge w:val="restart"/>
            <w:vAlign w:val="center"/>
          </w:tcPr>
          <w:p w:rsidR="00162E57" w:rsidRDefault="00162E57" w:rsidP="00687868">
            <w:pPr>
              <w:pStyle w:val="ae"/>
              <w:ind w:firstLineChars="0" w:firstLine="0"/>
              <w:jc w:val="center"/>
            </w:pPr>
            <w:r>
              <w:rPr>
                <w:rFonts w:hint="eastAsia"/>
              </w:rPr>
              <w:t>主库</w:t>
            </w:r>
          </w:p>
        </w:tc>
        <w:tc>
          <w:tcPr>
            <w:tcW w:w="1206" w:type="dxa"/>
            <w:vAlign w:val="center"/>
          </w:tcPr>
          <w:p w:rsidR="00162E57" w:rsidRDefault="00C95F58" w:rsidP="00116D52">
            <w:pPr>
              <w:pStyle w:val="ae"/>
              <w:ind w:firstLineChars="0" w:firstLine="0"/>
            </w:pPr>
            <w:r>
              <w:t>intracdb</w:t>
            </w:r>
            <w:r w:rsidR="00162E57" w:rsidRPr="00FF1D13">
              <w:rPr>
                <w:rFonts w:hint="eastAsia"/>
              </w:rPr>
              <w:t>1</w:t>
            </w:r>
          </w:p>
        </w:tc>
        <w:tc>
          <w:tcPr>
            <w:tcW w:w="1340" w:type="dxa"/>
            <w:vMerge w:val="restart"/>
            <w:vAlign w:val="center"/>
          </w:tcPr>
          <w:p w:rsidR="00162E57" w:rsidRDefault="00C95F58" w:rsidP="00116D52">
            <w:pPr>
              <w:pStyle w:val="ae"/>
              <w:spacing w:line="480" w:lineRule="auto"/>
              <w:ind w:firstLineChars="0" w:firstLine="0"/>
            </w:pPr>
            <w:r>
              <w:t>sgeintdb</w:t>
            </w:r>
          </w:p>
        </w:tc>
        <w:tc>
          <w:tcPr>
            <w:tcW w:w="1942" w:type="dxa"/>
            <w:vMerge w:val="restart"/>
            <w:vAlign w:val="center"/>
          </w:tcPr>
          <w:p w:rsidR="00162E57" w:rsidRDefault="00C95F58" w:rsidP="00116D52">
            <w:pPr>
              <w:pStyle w:val="ae"/>
              <w:spacing w:line="480" w:lineRule="auto"/>
              <w:ind w:firstLineChars="0" w:firstLine="0"/>
            </w:pPr>
            <w:r>
              <w:t>sgeintdb</w:t>
            </w:r>
          </w:p>
        </w:tc>
        <w:tc>
          <w:tcPr>
            <w:tcW w:w="1362" w:type="dxa"/>
            <w:vAlign w:val="center"/>
          </w:tcPr>
          <w:p w:rsidR="00162E57" w:rsidRDefault="00C95F58" w:rsidP="00116D52">
            <w:pPr>
              <w:pStyle w:val="ae"/>
              <w:ind w:firstLineChars="0" w:firstLine="0"/>
            </w:pPr>
            <w:r>
              <w:t>sgeintdb</w:t>
            </w:r>
            <w:r w:rsidR="00162E57" w:rsidRPr="00C52539">
              <w:t>1</w:t>
            </w:r>
          </w:p>
        </w:tc>
        <w:tc>
          <w:tcPr>
            <w:tcW w:w="1248" w:type="dxa"/>
            <w:vMerge w:val="restart"/>
            <w:vAlign w:val="center"/>
          </w:tcPr>
          <w:p w:rsidR="00162E57" w:rsidRDefault="00162E57" w:rsidP="00116D52">
            <w:pPr>
              <w:pStyle w:val="ae"/>
              <w:spacing w:line="480" w:lineRule="auto"/>
              <w:ind w:firstLineChars="0" w:firstLine="0"/>
            </w:pPr>
            <w:r>
              <w:rPr>
                <w:rFonts w:hint="eastAsia"/>
              </w:rPr>
              <w:t>D</w:t>
            </w:r>
            <w:r>
              <w:t>ATA</w:t>
            </w:r>
            <w:r w:rsidR="00D341D0">
              <w:t>,ARCH</w:t>
            </w:r>
          </w:p>
        </w:tc>
      </w:tr>
      <w:tr w:rsidR="00162E57" w:rsidTr="00116D52">
        <w:trPr>
          <w:jc w:val="center"/>
        </w:trPr>
        <w:tc>
          <w:tcPr>
            <w:tcW w:w="995" w:type="dxa"/>
            <w:vMerge/>
            <w:vAlign w:val="center"/>
          </w:tcPr>
          <w:p w:rsidR="00162E57" w:rsidRDefault="00162E57" w:rsidP="00687868">
            <w:pPr>
              <w:pStyle w:val="ae"/>
              <w:ind w:firstLineChars="0" w:firstLine="0"/>
              <w:jc w:val="center"/>
            </w:pPr>
          </w:p>
        </w:tc>
        <w:tc>
          <w:tcPr>
            <w:tcW w:w="1206" w:type="dxa"/>
            <w:vAlign w:val="center"/>
          </w:tcPr>
          <w:p w:rsidR="00162E57" w:rsidRDefault="00C95F58" w:rsidP="00116D52">
            <w:pPr>
              <w:pStyle w:val="ae"/>
              <w:ind w:firstLineChars="0" w:firstLine="0"/>
            </w:pPr>
            <w:r>
              <w:t>intracdb</w:t>
            </w:r>
            <w:r w:rsidR="00162E57" w:rsidRPr="00FF1D13">
              <w:rPr>
                <w:rFonts w:hint="eastAsia"/>
              </w:rPr>
              <w:t>2</w:t>
            </w:r>
          </w:p>
        </w:tc>
        <w:tc>
          <w:tcPr>
            <w:tcW w:w="1340" w:type="dxa"/>
            <w:vMerge/>
            <w:vAlign w:val="center"/>
          </w:tcPr>
          <w:p w:rsidR="00162E57" w:rsidRDefault="00162E57" w:rsidP="00BE3706">
            <w:pPr>
              <w:pStyle w:val="ae"/>
              <w:ind w:firstLineChars="0" w:firstLine="0"/>
              <w:jc w:val="center"/>
            </w:pPr>
          </w:p>
        </w:tc>
        <w:tc>
          <w:tcPr>
            <w:tcW w:w="1942" w:type="dxa"/>
            <w:vMerge/>
            <w:vAlign w:val="center"/>
          </w:tcPr>
          <w:p w:rsidR="00162E57" w:rsidRDefault="00162E57" w:rsidP="00BE3706">
            <w:pPr>
              <w:pStyle w:val="ae"/>
              <w:ind w:firstLineChars="0" w:firstLine="0"/>
              <w:jc w:val="center"/>
            </w:pPr>
          </w:p>
        </w:tc>
        <w:tc>
          <w:tcPr>
            <w:tcW w:w="1362" w:type="dxa"/>
            <w:vAlign w:val="center"/>
          </w:tcPr>
          <w:p w:rsidR="00162E57" w:rsidRDefault="00C95F58" w:rsidP="00116D52">
            <w:pPr>
              <w:pStyle w:val="ae"/>
              <w:ind w:firstLineChars="0" w:firstLine="0"/>
            </w:pPr>
            <w:r>
              <w:t>sgeintdb</w:t>
            </w:r>
            <w:r w:rsidR="00162E57" w:rsidRPr="00FF1D13">
              <w:rPr>
                <w:rFonts w:hint="eastAsia"/>
              </w:rPr>
              <w:t>2</w:t>
            </w:r>
          </w:p>
        </w:tc>
        <w:tc>
          <w:tcPr>
            <w:tcW w:w="1248" w:type="dxa"/>
            <w:vMerge/>
            <w:vAlign w:val="center"/>
          </w:tcPr>
          <w:p w:rsidR="00162E57" w:rsidRDefault="00162E57" w:rsidP="00BE3706">
            <w:pPr>
              <w:pStyle w:val="ae"/>
              <w:ind w:firstLineChars="0" w:firstLine="0"/>
              <w:jc w:val="center"/>
            </w:pPr>
          </w:p>
        </w:tc>
      </w:tr>
      <w:tr w:rsidR="00C95F58" w:rsidTr="00864ECB">
        <w:trPr>
          <w:jc w:val="center"/>
        </w:trPr>
        <w:tc>
          <w:tcPr>
            <w:tcW w:w="995" w:type="dxa"/>
            <w:vMerge w:val="restart"/>
            <w:vAlign w:val="center"/>
          </w:tcPr>
          <w:p w:rsidR="00C95F58" w:rsidRDefault="00C95F58" w:rsidP="00C95F58">
            <w:pPr>
              <w:pStyle w:val="ae"/>
              <w:ind w:firstLineChars="0" w:firstLine="0"/>
              <w:jc w:val="center"/>
            </w:pPr>
            <w:r>
              <w:rPr>
                <w:rFonts w:hint="eastAsia"/>
              </w:rPr>
              <w:t>备库</w:t>
            </w:r>
          </w:p>
        </w:tc>
        <w:tc>
          <w:tcPr>
            <w:tcW w:w="1206" w:type="dxa"/>
          </w:tcPr>
          <w:p w:rsidR="00C95F58" w:rsidRDefault="00C95F58" w:rsidP="00C95F58">
            <w:pPr>
              <w:pStyle w:val="ae"/>
              <w:ind w:firstLineChars="0" w:firstLine="0"/>
              <w:jc w:val="center"/>
            </w:pPr>
            <w:r>
              <w:t>intracdb</w:t>
            </w:r>
            <w:r w:rsidRPr="00FF1D13">
              <w:rPr>
                <w:rFonts w:hint="eastAsia"/>
              </w:rPr>
              <w:t>1</w:t>
            </w:r>
            <w:r>
              <w:t>_dg</w:t>
            </w:r>
          </w:p>
        </w:tc>
        <w:tc>
          <w:tcPr>
            <w:tcW w:w="1340" w:type="dxa"/>
            <w:vMerge w:val="restart"/>
            <w:vAlign w:val="center"/>
          </w:tcPr>
          <w:p w:rsidR="00C95F58" w:rsidRDefault="00C95F58" w:rsidP="00C95F58">
            <w:pPr>
              <w:pStyle w:val="ae"/>
              <w:spacing w:line="480" w:lineRule="auto"/>
              <w:ind w:firstLineChars="0" w:firstLine="0"/>
            </w:pPr>
            <w:r>
              <w:t>sgeintdb</w:t>
            </w:r>
          </w:p>
        </w:tc>
        <w:tc>
          <w:tcPr>
            <w:tcW w:w="1942" w:type="dxa"/>
            <w:vMerge w:val="restart"/>
            <w:vAlign w:val="center"/>
          </w:tcPr>
          <w:p w:rsidR="00C95F58" w:rsidRDefault="00C95F58" w:rsidP="00C95F58">
            <w:pPr>
              <w:pStyle w:val="ae"/>
              <w:spacing w:line="480" w:lineRule="auto"/>
              <w:ind w:firstLineChars="0" w:firstLine="0"/>
            </w:pPr>
            <w:r>
              <w:t>sgeintdbdg</w:t>
            </w:r>
          </w:p>
        </w:tc>
        <w:tc>
          <w:tcPr>
            <w:tcW w:w="1362" w:type="dxa"/>
            <w:vAlign w:val="center"/>
          </w:tcPr>
          <w:p w:rsidR="00C95F58" w:rsidRDefault="00C95F58" w:rsidP="00C95F58">
            <w:pPr>
              <w:pStyle w:val="ae"/>
              <w:ind w:firstLineChars="0" w:firstLine="0"/>
            </w:pPr>
            <w:r>
              <w:t>sgeintdbdg</w:t>
            </w:r>
            <w:r w:rsidRPr="00C52539">
              <w:t>1</w:t>
            </w:r>
          </w:p>
        </w:tc>
        <w:tc>
          <w:tcPr>
            <w:tcW w:w="1248" w:type="dxa"/>
            <w:vMerge w:val="restart"/>
            <w:vAlign w:val="center"/>
          </w:tcPr>
          <w:p w:rsidR="00C95F58" w:rsidRDefault="00C95F58" w:rsidP="00C95F58">
            <w:pPr>
              <w:pStyle w:val="ae"/>
              <w:spacing w:line="480" w:lineRule="auto"/>
              <w:ind w:firstLineChars="0" w:firstLine="0"/>
            </w:pPr>
            <w:r>
              <w:rPr>
                <w:rFonts w:hint="eastAsia"/>
              </w:rPr>
              <w:t>D</w:t>
            </w:r>
            <w:r>
              <w:t>ATA,ARCH</w:t>
            </w:r>
          </w:p>
        </w:tc>
      </w:tr>
      <w:tr w:rsidR="00C95F58" w:rsidTr="00BE3706">
        <w:trPr>
          <w:jc w:val="center"/>
        </w:trPr>
        <w:tc>
          <w:tcPr>
            <w:tcW w:w="995" w:type="dxa"/>
            <w:vMerge/>
          </w:tcPr>
          <w:p w:rsidR="00C95F58" w:rsidRDefault="00C95F58" w:rsidP="00C95F58">
            <w:pPr>
              <w:pStyle w:val="ae"/>
              <w:ind w:firstLineChars="0" w:firstLine="0"/>
            </w:pPr>
          </w:p>
        </w:tc>
        <w:tc>
          <w:tcPr>
            <w:tcW w:w="1206" w:type="dxa"/>
          </w:tcPr>
          <w:p w:rsidR="00C95F58" w:rsidRDefault="00C95F58" w:rsidP="00C95F58">
            <w:pPr>
              <w:pStyle w:val="ae"/>
              <w:ind w:firstLineChars="0" w:firstLine="0"/>
            </w:pPr>
            <w:r>
              <w:t>intracdb</w:t>
            </w:r>
            <w:r w:rsidRPr="00FF1D13">
              <w:rPr>
                <w:rFonts w:hint="eastAsia"/>
              </w:rPr>
              <w:t>2</w:t>
            </w:r>
            <w:r>
              <w:t>_dg</w:t>
            </w:r>
          </w:p>
        </w:tc>
        <w:tc>
          <w:tcPr>
            <w:tcW w:w="1340" w:type="dxa"/>
            <w:vMerge/>
          </w:tcPr>
          <w:p w:rsidR="00C95F58" w:rsidRDefault="00C95F58" w:rsidP="00C95F58">
            <w:pPr>
              <w:pStyle w:val="ae"/>
              <w:ind w:firstLineChars="0" w:firstLine="0"/>
            </w:pPr>
          </w:p>
        </w:tc>
        <w:tc>
          <w:tcPr>
            <w:tcW w:w="1942" w:type="dxa"/>
            <w:vMerge/>
          </w:tcPr>
          <w:p w:rsidR="00C95F58" w:rsidRDefault="00C95F58" w:rsidP="00C95F58">
            <w:pPr>
              <w:pStyle w:val="ae"/>
              <w:ind w:firstLineChars="0" w:firstLine="0"/>
            </w:pPr>
          </w:p>
        </w:tc>
        <w:tc>
          <w:tcPr>
            <w:tcW w:w="1362" w:type="dxa"/>
          </w:tcPr>
          <w:p w:rsidR="00C95F58" w:rsidRDefault="00C95F58" w:rsidP="00C95F58">
            <w:pPr>
              <w:pStyle w:val="ae"/>
              <w:ind w:firstLineChars="0" w:firstLine="0"/>
            </w:pPr>
            <w:r>
              <w:t>sgeintdbdg2</w:t>
            </w:r>
          </w:p>
        </w:tc>
        <w:tc>
          <w:tcPr>
            <w:tcW w:w="1248" w:type="dxa"/>
            <w:vMerge/>
          </w:tcPr>
          <w:p w:rsidR="00C95F58" w:rsidRDefault="00C95F58" w:rsidP="00C95F58">
            <w:pPr>
              <w:pStyle w:val="ae"/>
              <w:ind w:firstLineChars="0" w:firstLine="0"/>
            </w:pPr>
          </w:p>
        </w:tc>
      </w:tr>
    </w:tbl>
    <w:p w:rsidR="007F5096" w:rsidRDefault="007F5096" w:rsidP="007F5096">
      <w:pPr>
        <w:rPr>
          <w:rFonts w:asciiTheme="minorEastAsia" w:hAnsiTheme="minorEastAsia"/>
          <w:szCs w:val="21"/>
        </w:rPr>
      </w:pPr>
    </w:p>
    <w:p w:rsidR="00FB4941" w:rsidRDefault="00FB4941" w:rsidP="007F5096">
      <w:pPr>
        <w:rPr>
          <w:rFonts w:asciiTheme="minorEastAsia" w:hAnsiTheme="minorEastAsia"/>
          <w:szCs w:val="21"/>
        </w:rPr>
      </w:pPr>
      <w:r>
        <w:rPr>
          <w:rFonts w:asciiTheme="minorEastAsia" w:hAnsiTheme="minorEastAsia" w:hint="eastAsia"/>
          <w:szCs w:val="21"/>
        </w:rPr>
        <w:t xml:space="preserve"> </w:t>
      </w:r>
      <w:bookmarkStart w:id="10" w:name="_Hlk531783535"/>
      <w:r>
        <w:rPr>
          <w:rFonts w:asciiTheme="minorEastAsia" w:hAnsiTheme="minorEastAsia" w:hint="eastAsia"/>
          <w:szCs w:val="21"/>
        </w:rPr>
        <w:t>灾备网络地址</w:t>
      </w:r>
    </w:p>
    <w:tbl>
      <w:tblPr>
        <w:tblStyle w:val="ad"/>
        <w:tblW w:w="8091" w:type="dxa"/>
        <w:jc w:val="center"/>
        <w:tblLook w:val="04A0" w:firstRow="1" w:lastRow="0" w:firstColumn="1" w:lastColumn="0" w:noHBand="0" w:noVBand="1"/>
      </w:tblPr>
      <w:tblGrid>
        <w:gridCol w:w="1271"/>
        <w:gridCol w:w="1985"/>
        <w:gridCol w:w="2409"/>
        <w:gridCol w:w="2426"/>
      </w:tblGrid>
      <w:tr w:rsidR="00FB4941" w:rsidTr="00D36FCC">
        <w:trPr>
          <w:jc w:val="center"/>
        </w:trPr>
        <w:tc>
          <w:tcPr>
            <w:tcW w:w="1271"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数据中心</w:t>
            </w:r>
          </w:p>
        </w:tc>
        <w:tc>
          <w:tcPr>
            <w:tcW w:w="1985"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主机</w:t>
            </w:r>
          </w:p>
        </w:tc>
        <w:tc>
          <w:tcPr>
            <w:tcW w:w="2409"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426"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EB73FF" w:rsidTr="00D36FCC">
        <w:trPr>
          <w:jc w:val="center"/>
        </w:trPr>
        <w:tc>
          <w:tcPr>
            <w:tcW w:w="1271" w:type="dxa"/>
            <w:vMerge w:val="restart"/>
            <w:vAlign w:val="center"/>
          </w:tcPr>
          <w:p w:rsidR="00EB73FF" w:rsidRDefault="00EB73FF" w:rsidP="00687868">
            <w:pPr>
              <w:jc w:val="center"/>
              <w:rPr>
                <w:rFonts w:asciiTheme="minorEastAsia" w:hAnsiTheme="minorEastAsia"/>
                <w:szCs w:val="21"/>
              </w:rPr>
            </w:pPr>
            <w:r>
              <w:rPr>
                <w:rFonts w:asciiTheme="minorEastAsia" w:hAnsiTheme="minorEastAsia" w:hint="eastAsia"/>
                <w:szCs w:val="21"/>
              </w:rPr>
              <w:t>上海</w:t>
            </w:r>
          </w:p>
        </w:tc>
        <w:tc>
          <w:tcPr>
            <w:tcW w:w="1985" w:type="dxa"/>
            <w:vAlign w:val="center"/>
          </w:tcPr>
          <w:p w:rsidR="00EB73FF" w:rsidRDefault="00C95F58" w:rsidP="007F5096">
            <w:pPr>
              <w:rPr>
                <w:rFonts w:asciiTheme="minorEastAsia" w:hAnsiTheme="minorEastAsia"/>
                <w:szCs w:val="21"/>
              </w:rPr>
            </w:pPr>
            <w:bookmarkStart w:id="11" w:name="_Hlk11149783"/>
            <w:r>
              <w:t>intracdb</w:t>
            </w:r>
            <w:r w:rsidR="00EB73FF" w:rsidRPr="00FF1D13">
              <w:rPr>
                <w:rFonts w:hint="eastAsia"/>
              </w:rPr>
              <w:t>1</w:t>
            </w:r>
            <w:bookmarkEnd w:id="11"/>
          </w:p>
        </w:tc>
        <w:tc>
          <w:tcPr>
            <w:tcW w:w="2409" w:type="dxa"/>
            <w:vAlign w:val="center"/>
          </w:tcPr>
          <w:p w:rsidR="00EB73FF" w:rsidRDefault="00C95F58" w:rsidP="007F5096">
            <w:pPr>
              <w:rPr>
                <w:rFonts w:asciiTheme="minorEastAsia" w:hAnsiTheme="minorEastAsia"/>
                <w:szCs w:val="21"/>
              </w:rPr>
            </w:pPr>
            <w:r w:rsidRPr="00AD2D48">
              <w:t>10.28.100</w:t>
            </w:r>
            <w:r w:rsidR="00EB73FF">
              <w:rPr>
                <w:rFonts w:asciiTheme="minorEastAsia" w:hAnsiTheme="minorEastAsia"/>
                <w:szCs w:val="21"/>
              </w:rPr>
              <w:t>.10</w:t>
            </w:r>
          </w:p>
        </w:tc>
        <w:tc>
          <w:tcPr>
            <w:tcW w:w="2426" w:type="dxa"/>
            <w:vAlign w:val="center"/>
          </w:tcPr>
          <w:p w:rsidR="00EB73FF" w:rsidRDefault="00C95F58" w:rsidP="007F5096">
            <w:pPr>
              <w:rPr>
                <w:rFonts w:asciiTheme="minorEastAsia" w:hAnsiTheme="minorEastAsia"/>
                <w:szCs w:val="21"/>
              </w:rPr>
            </w:pPr>
            <w:r w:rsidRPr="00AD2D48">
              <w:t>10.28.100</w:t>
            </w:r>
            <w:r w:rsidR="00EB73FF">
              <w:rPr>
                <w:rFonts w:asciiTheme="minorEastAsia" w:hAnsiTheme="minorEastAsia"/>
                <w:szCs w:val="21"/>
              </w:rPr>
              <w:t>.11</w:t>
            </w:r>
          </w:p>
        </w:tc>
      </w:tr>
      <w:tr w:rsidR="00EB73FF" w:rsidTr="00D36FCC">
        <w:trPr>
          <w:jc w:val="center"/>
        </w:trPr>
        <w:tc>
          <w:tcPr>
            <w:tcW w:w="1271" w:type="dxa"/>
            <w:vMerge/>
            <w:vAlign w:val="center"/>
          </w:tcPr>
          <w:p w:rsidR="00EB73FF" w:rsidRDefault="00EB73FF" w:rsidP="00687868">
            <w:pPr>
              <w:jc w:val="center"/>
              <w:rPr>
                <w:rFonts w:asciiTheme="minorEastAsia" w:hAnsiTheme="minorEastAsia"/>
                <w:szCs w:val="21"/>
              </w:rPr>
            </w:pPr>
          </w:p>
        </w:tc>
        <w:tc>
          <w:tcPr>
            <w:tcW w:w="1985" w:type="dxa"/>
            <w:vAlign w:val="center"/>
          </w:tcPr>
          <w:p w:rsidR="00EB73FF" w:rsidRDefault="00C95F58" w:rsidP="007F5096">
            <w:pPr>
              <w:rPr>
                <w:rFonts w:asciiTheme="minorEastAsia" w:hAnsiTheme="minorEastAsia"/>
                <w:szCs w:val="21"/>
              </w:rPr>
            </w:pPr>
            <w:r>
              <w:t>intracdb</w:t>
            </w:r>
            <w:r w:rsidR="00EB73FF">
              <w:t>2</w:t>
            </w:r>
          </w:p>
        </w:tc>
        <w:tc>
          <w:tcPr>
            <w:tcW w:w="2409" w:type="dxa"/>
            <w:vAlign w:val="center"/>
          </w:tcPr>
          <w:p w:rsidR="00EB73FF" w:rsidRDefault="00C95F58" w:rsidP="007F5096">
            <w:pPr>
              <w:rPr>
                <w:rFonts w:asciiTheme="minorEastAsia" w:hAnsiTheme="minorEastAsia"/>
                <w:szCs w:val="21"/>
              </w:rPr>
            </w:pPr>
            <w:r w:rsidRPr="00AD2D48">
              <w:t>10.28.100</w:t>
            </w:r>
            <w:r w:rsidR="00EB73FF">
              <w:rPr>
                <w:rFonts w:asciiTheme="minorEastAsia" w:hAnsiTheme="minorEastAsia"/>
                <w:szCs w:val="21"/>
              </w:rPr>
              <w:t>.20</w:t>
            </w:r>
          </w:p>
        </w:tc>
        <w:tc>
          <w:tcPr>
            <w:tcW w:w="2426" w:type="dxa"/>
            <w:vAlign w:val="center"/>
          </w:tcPr>
          <w:p w:rsidR="00EB73FF" w:rsidRDefault="00C95F58" w:rsidP="007F5096">
            <w:pPr>
              <w:rPr>
                <w:rFonts w:asciiTheme="minorEastAsia" w:hAnsiTheme="minorEastAsia"/>
                <w:szCs w:val="21"/>
              </w:rPr>
            </w:pPr>
            <w:r w:rsidRPr="00AD2D48">
              <w:t>10.28.100</w:t>
            </w:r>
            <w:r w:rsidR="00EB73FF">
              <w:rPr>
                <w:rFonts w:asciiTheme="minorEastAsia" w:hAnsiTheme="minorEastAsia"/>
                <w:szCs w:val="21"/>
              </w:rPr>
              <w:t>.21</w:t>
            </w:r>
          </w:p>
        </w:tc>
      </w:tr>
      <w:tr w:rsidR="00C95F58" w:rsidTr="00864ECB">
        <w:trPr>
          <w:jc w:val="center"/>
        </w:trPr>
        <w:tc>
          <w:tcPr>
            <w:tcW w:w="1271" w:type="dxa"/>
            <w:vMerge w:val="restart"/>
            <w:vAlign w:val="center"/>
          </w:tcPr>
          <w:p w:rsidR="00C95F58" w:rsidRDefault="00C95F58" w:rsidP="00C95F58">
            <w:pPr>
              <w:jc w:val="center"/>
              <w:rPr>
                <w:rFonts w:asciiTheme="minorEastAsia" w:hAnsiTheme="minorEastAsia"/>
                <w:szCs w:val="21"/>
              </w:rPr>
            </w:pPr>
            <w:r>
              <w:rPr>
                <w:rFonts w:asciiTheme="minorEastAsia" w:hAnsiTheme="minorEastAsia" w:hint="eastAsia"/>
                <w:szCs w:val="21"/>
              </w:rPr>
              <w:t>深圳</w:t>
            </w:r>
          </w:p>
        </w:tc>
        <w:tc>
          <w:tcPr>
            <w:tcW w:w="1985" w:type="dxa"/>
            <w:vAlign w:val="center"/>
          </w:tcPr>
          <w:p w:rsidR="00C95F58" w:rsidRDefault="00C95F58" w:rsidP="00C95F58">
            <w:r>
              <w:t>intracdb</w:t>
            </w:r>
            <w:r w:rsidRPr="00FF1D13">
              <w:rPr>
                <w:rFonts w:hint="eastAsia"/>
              </w:rPr>
              <w:t>1</w:t>
            </w:r>
          </w:p>
        </w:tc>
        <w:tc>
          <w:tcPr>
            <w:tcW w:w="2409" w:type="dxa"/>
          </w:tcPr>
          <w:p w:rsidR="00C95F58" w:rsidRPr="00AD2D48" w:rsidRDefault="00C95F58" w:rsidP="00C95F58">
            <w:pPr>
              <w:pStyle w:val="ae"/>
              <w:ind w:firstLineChars="0" w:firstLine="0"/>
            </w:pPr>
            <w:r w:rsidRPr="00AD2D48">
              <w:t>20.28.100.10</w:t>
            </w:r>
          </w:p>
        </w:tc>
        <w:tc>
          <w:tcPr>
            <w:tcW w:w="2426" w:type="dxa"/>
          </w:tcPr>
          <w:p w:rsidR="00C95F58" w:rsidRPr="00AD2D48" w:rsidRDefault="00C95F58" w:rsidP="00C95F58">
            <w:pPr>
              <w:pStyle w:val="ae"/>
              <w:ind w:firstLineChars="0" w:firstLine="0"/>
            </w:pPr>
            <w:r w:rsidRPr="00AD2D48">
              <w:t>20.28.100.11</w:t>
            </w:r>
          </w:p>
        </w:tc>
      </w:tr>
      <w:tr w:rsidR="00C95F58" w:rsidTr="00864ECB">
        <w:trPr>
          <w:jc w:val="center"/>
        </w:trPr>
        <w:tc>
          <w:tcPr>
            <w:tcW w:w="1271" w:type="dxa"/>
            <w:vMerge/>
            <w:vAlign w:val="center"/>
          </w:tcPr>
          <w:p w:rsidR="00C95F58" w:rsidRDefault="00C95F58" w:rsidP="00C95F58">
            <w:pPr>
              <w:rPr>
                <w:rFonts w:asciiTheme="minorEastAsia" w:hAnsiTheme="minorEastAsia"/>
                <w:szCs w:val="21"/>
              </w:rPr>
            </w:pPr>
          </w:p>
        </w:tc>
        <w:tc>
          <w:tcPr>
            <w:tcW w:w="1985" w:type="dxa"/>
            <w:vAlign w:val="center"/>
          </w:tcPr>
          <w:p w:rsidR="00C95F58" w:rsidRDefault="00C95F58" w:rsidP="00C95F58">
            <w:r>
              <w:t>intracdb2</w:t>
            </w:r>
          </w:p>
        </w:tc>
        <w:tc>
          <w:tcPr>
            <w:tcW w:w="2409" w:type="dxa"/>
          </w:tcPr>
          <w:p w:rsidR="00C95F58" w:rsidRPr="00AD2D48" w:rsidRDefault="00C95F58" w:rsidP="00C95F58">
            <w:pPr>
              <w:pStyle w:val="ae"/>
              <w:ind w:firstLineChars="0" w:firstLine="0"/>
            </w:pPr>
            <w:r w:rsidRPr="00AD2D48">
              <w:t>20.28.100.20</w:t>
            </w:r>
          </w:p>
        </w:tc>
        <w:tc>
          <w:tcPr>
            <w:tcW w:w="2426" w:type="dxa"/>
          </w:tcPr>
          <w:p w:rsidR="00C95F58" w:rsidRPr="00AD2D48" w:rsidRDefault="00C95F58" w:rsidP="00C95F58">
            <w:pPr>
              <w:pStyle w:val="ae"/>
              <w:ind w:firstLineChars="0" w:firstLine="0"/>
            </w:pPr>
            <w:r w:rsidRPr="00AD2D48">
              <w:t>20.28.100.21</w:t>
            </w:r>
          </w:p>
        </w:tc>
      </w:tr>
      <w:bookmarkEnd w:id="10"/>
    </w:tbl>
    <w:p w:rsidR="00FB4941" w:rsidRPr="00797E3B" w:rsidRDefault="00FB4941" w:rsidP="007F5096">
      <w:pPr>
        <w:rPr>
          <w:rFonts w:asciiTheme="minorEastAsia" w:hAnsiTheme="minorEastAsia"/>
          <w:szCs w:val="21"/>
        </w:rPr>
      </w:pPr>
    </w:p>
    <w:p w:rsidR="00926C3B" w:rsidRDefault="009D75C4" w:rsidP="00A27E51">
      <w:pPr>
        <w:pStyle w:val="2"/>
      </w:pPr>
      <w:bookmarkStart w:id="12" w:name="_Toc521451579"/>
      <w:bookmarkStart w:id="13" w:name="_Toc521511283"/>
      <w:r>
        <w:rPr>
          <w:rFonts w:hint="eastAsia"/>
        </w:rPr>
        <w:t xml:space="preserve"> </w:t>
      </w:r>
      <w:bookmarkStart w:id="14" w:name="_Toc11788826"/>
      <w:r w:rsidR="00926C3B" w:rsidRPr="002C1E90">
        <w:rPr>
          <w:rFonts w:hint="eastAsia"/>
        </w:rPr>
        <w:t>准备工作</w:t>
      </w:r>
      <w:bookmarkEnd w:id="12"/>
      <w:bookmarkEnd w:id="13"/>
      <w:bookmarkEnd w:id="14"/>
    </w:p>
    <w:p w:rsidR="004F5052" w:rsidRPr="004F5052" w:rsidRDefault="004F5052" w:rsidP="004F5052">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无特殊说明所有操作均在备库服务器上</w:t>
      </w:r>
    </w:p>
    <w:p w:rsidR="005B216F" w:rsidRDefault="005B216F" w:rsidP="005B216F">
      <w:pPr>
        <w:pStyle w:val="3"/>
      </w:pPr>
      <w:bookmarkStart w:id="15" w:name="_Toc11165085"/>
      <w:bookmarkStart w:id="16" w:name="_Toc11788827"/>
      <w:bookmarkStart w:id="17" w:name="_Toc531785659"/>
      <w:bookmarkEnd w:id="15"/>
      <w:r>
        <w:rPr>
          <w:rFonts w:hint="eastAsia"/>
        </w:rPr>
        <w:t>备份</w:t>
      </w:r>
      <w:r>
        <w:rPr>
          <w:rFonts w:hint="eastAsia"/>
        </w:rPr>
        <w:t>tnsnames.ora</w:t>
      </w:r>
      <w:bookmarkEnd w:id="1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F5052" w:rsidTr="00CB49DF">
        <w:trPr>
          <w:jc w:val="center"/>
        </w:trPr>
        <w:tc>
          <w:tcPr>
            <w:tcW w:w="0" w:type="auto"/>
            <w:shd w:val="clear" w:color="auto" w:fill="D9D9D9" w:themeFill="background1" w:themeFillShade="D9"/>
            <w:vAlign w:val="center"/>
          </w:tcPr>
          <w:p w:rsidR="004F5052" w:rsidRPr="004F5052" w:rsidRDefault="004F5052" w:rsidP="004F5052">
            <w:bookmarkStart w:id="18" w:name="_Hlk11148406"/>
            <w:r w:rsidRPr="004F5052">
              <w:t>cp tnsnames.ora tnsnames.ora.product</w:t>
            </w:r>
          </w:p>
        </w:tc>
      </w:tr>
    </w:tbl>
    <w:bookmarkEnd w:id="18"/>
    <w:p w:rsidR="00513CD3" w:rsidRDefault="00513CD3">
      <w:pPr>
        <w:pStyle w:val="3"/>
      </w:pPr>
      <w:r>
        <w:rPr>
          <w:rFonts w:hint="eastAsia"/>
        </w:rPr>
        <w:t xml:space="preserve"> </w:t>
      </w:r>
      <w:bookmarkStart w:id="19" w:name="_Toc11788828"/>
      <w:r>
        <w:rPr>
          <w:rFonts w:hint="eastAsia"/>
        </w:rPr>
        <w:t>备份参数文件</w:t>
      </w:r>
      <w:bookmarkEnd w:id="1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13CD3" w:rsidTr="00864ECB">
        <w:trPr>
          <w:jc w:val="center"/>
        </w:trPr>
        <w:tc>
          <w:tcPr>
            <w:tcW w:w="0" w:type="auto"/>
            <w:shd w:val="clear" w:color="auto" w:fill="D9D9D9" w:themeFill="background1" w:themeFillShade="D9"/>
            <w:vAlign w:val="center"/>
          </w:tcPr>
          <w:p w:rsidR="00513CD3" w:rsidRDefault="00513CD3" w:rsidP="00864ECB">
            <w:r>
              <w:t>mkdir /home/oracle/inspect/20190607/</w:t>
            </w:r>
          </w:p>
          <w:p w:rsidR="00513CD3" w:rsidRDefault="00513CD3" w:rsidP="00864ECB">
            <w:r>
              <w:t>sqlplus / as sysdba</w:t>
            </w:r>
          </w:p>
          <w:p w:rsidR="00513CD3" w:rsidRPr="004F5052" w:rsidRDefault="00513CD3" w:rsidP="00C95F58">
            <w:pPr>
              <w:jc w:val="left"/>
            </w:pPr>
            <w:r>
              <w:rPr>
                <w:rFonts w:hint="eastAsia"/>
              </w:rPr>
              <w:t>c</w:t>
            </w:r>
            <w:r>
              <w:t>reate pfile='/home/oracle/inspect/20190607/pfile.ora' from spfile='+DATA/</w:t>
            </w:r>
            <w:r w:rsidR="00C95F58">
              <w:t>sgeintdb</w:t>
            </w:r>
            <w:r>
              <w:t>dg/spfile</w:t>
            </w:r>
            <w:r w:rsidR="00C95F58">
              <w:t>sgeintdb</w:t>
            </w:r>
            <w:r>
              <w:t>dg.ora';</w:t>
            </w:r>
          </w:p>
        </w:tc>
      </w:tr>
    </w:tbl>
    <w:p w:rsidR="00587B6E" w:rsidRDefault="00587B6E">
      <w:pPr>
        <w:pStyle w:val="3"/>
      </w:pPr>
      <w:r>
        <w:rPr>
          <w:rFonts w:hint="eastAsia"/>
        </w:rPr>
        <w:lastRenderedPageBreak/>
        <w:t xml:space="preserve"> </w:t>
      </w:r>
      <w:bookmarkStart w:id="20" w:name="_Toc11788829"/>
      <w:r>
        <w:rPr>
          <w:rFonts w:hint="eastAsia"/>
        </w:rPr>
        <w:t>备份</w:t>
      </w:r>
      <w:r>
        <w:rPr>
          <w:rFonts w:hint="eastAsia"/>
        </w:rPr>
        <w:t>db</w:t>
      </w:r>
      <w:r>
        <w:rPr>
          <w:rFonts w:hint="eastAsia"/>
        </w:rPr>
        <w:t>和</w:t>
      </w:r>
      <w:r>
        <w:rPr>
          <w:rFonts w:hint="eastAsia"/>
        </w:rPr>
        <w:t>service</w:t>
      </w:r>
      <w:bookmarkEnd w:id="20"/>
    </w:p>
    <w:p w:rsidR="008C4EF5" w:rsidRPr="008C4EF5" w:rsidRDefault="008C4EF5" w:rsidP="008C4EF5">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步骤2</w:t>
      </w:r>
      <w:r>
        <w:rPr>
          <w:rFonts w:ascii="微软雅黑" w:eastAsia="微软雅黑" w:hAnsi="微软雅黑"/>
          <w:color w:val="FF0000"/>
          <w:sz w:val="24"/>
          <w:szCs w:val="24"/>
        </w:rPr>
        <w:t>.2.6</w:t>
      </w:r>
      <w:r>
        <w:rPr>
          <w:rFonts w:ascii="微软雅黑" w:eastAsia="微软雅黑" w:hAnsi="微软雅黑" w:hint="eastAsia"/>
          <w:color w:val="FF0000"/>
          <w:sz w:val="24"/>
          <w:szCs w:val="24"/>
        </w:rPr>
        <w:t>和2</w:t>
      </w:r>
      <w:r>
        <w:rPr>
          <w:rFonts w:ascii="微软雅黑" w:eastAsia="微软雅黑" w:hAnsi="微软雅黑"/>
          <w:color w:val="FF0000"/>
          <w:sz w:val="24"/>
          <w:szCs w:val="24"/>
        </w:rPr>
        <w:t>.7.1</w:t>
      </w:r>
      <w:r>
        <w:rPr>
          <w:rFonts w:ascii="微软雅黑" w:eastAsia="微软雅黑" w:hAnsi="微软雅黑" w:hint="eastAsia"/>
          <w:color w:val="FF0000"/>
          <w:sz w:val="24"/>
          <w:szCs w:val="24"/>
        </w:rPr>
        <w:t>注册crs资源参数内容校验参考。</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87B6E" w:rsidTr="00864ECB">
        <w:trPr>
          <w:jc w:val="center"/>
        </w:trPr>
        <w:tc>
          <w:tcPr>
            <w:tcW w:w="0" w:type="auto"/>
            <w:shd w:val="clear" w:color="auto" w:fill="D9D9D9" w:themeFill="background1" w:themeFillShade="D9"/>
            <w:vAlign w:val="center"/>
          </w:tcPr>
          <w:p w:rsidR="00587B6E" w:rsidRDefault="00587B6E" w:rsidP="00864ECB">
            <w:r>
              <w:t xml:space="preserve">srvctl config database -d </w:t>
            </w:r>
            <w:r w:rsidR="00C95F58">
              <w:t>sgeintdb</w:t>
            </w:r>
            <w:r>
              <w:t>dg</w:t>
            </w:r>
          </w:p>
          <w:p w:rsidR="00587B6E" w:rsidRPr="004F5052" w:rsidRDefault="00587B6E" w:rsidP="00864ECB">
            <w:r>
              <w:rPr>
                <w:rFonts w:hint="eastAsia"/>
              </w:rPr>
              <w:t>s</w:t>
            </w:r>
            <w:r>
              <w:t xml:space="preserve">rvctl config service -d </w:t>
            </w:r>
            <w:r w:rsidR="00C95F58">
              <w:t>sgeintdb</w:t>
            </w:r>
            <w:r>
              <w:t>dg</w:t>
            </w:r>
          </w:p>
        </w:tc>
      </w:tr>
    </w:tbl>
    <w:p w:rsidR="003C009A" w:rsidRPr="00513CD3" w:rsidRDefault="00AC120B" w:rsidP="00A27E51">
      <w:pPr>
        <w:pStyle w:val="3"/>
      </w:pPr>
      <w:r>
        <w:rPr>
          <w:rFonts w:hint="eastAsia"/>
        </w:rPr>
        <w:t xml:space="preserve"> </w:t>
      </w:r>
      <w:bookmarkStart w:id="21" w:name="_Toc11788830"/>
      <w:r w:rsidR="003C009A" w:rsidRPr="00513CD3">
        <w:rPr>
          <w:rFonts w:hint="eastAsia"/>
        </w:rPr>
        <w:t>删除旧库</w:t>
      </w:r>
      <w:bookmarkEnd w:id="17"/>
      <w:bookmarkEnd w:id="21"/>
    </w:p>
    <w:p w:rsidR="003C009A" w:rsidRDefault="003C009A" w:rsidP="003C009A">
      <w:pPr>
        <w:rPr>
          <w:rFonts w:ascii="微软雅黑" w:eastAsia="微软雅黑" w:hAnsi="微软雅黑"/>
          <w:sz w:val="20"/>
        </w:rPr>
      </w:pPr>
      <w:r w:rsidRPr="00204055">
        <w:rPr>
          <w:rFonts w:ascii="微软雅黑" w:eastAsia="微软雅黑" w:hAnsi="微软雅黑" w:hint="eastAsia"/>
          <w:sz w:val="20"/>
        </w:rPr>
        <w:t>dbca删除旧</w:t>
      </w:r>
      <w:r w:rsidRPr="00667027">
        <w:rPr>
          <w:rFonts w:ascii="微软雅黑" w:eastAsia="微软雅黑" w:hAnsi="微软雅黑" w:hint="eastAsia"/>
          <w:sz w:val="20"/>
        </w:rPr>
        <w:t>库</w:t>
      </w:r>
      <w:bookmarkStart w:id="22" w:name="_Hlk11148971"/>
      <w:r w:rsidR="00C95F58">
        <w:rPr>
          <w:rFonts w:ascii="微软雅黑" w:eastAsia="微软雅黑" w:hAnsi="微软雅黑"/>
          <w:sz w:val="20"/>
          <w:highlight w:val="yellow"/>
        </w:rPr>
        <w:t>sgeintdb</w:t>
      </w:r>
      <w:r w:rsidR="00CB49DF" w:rsidRPr="00CB49DF">
        <w:rPr>
          <w:rFonts w:ascii="微软雅黑" w:eastAsia="微软雅黑" w:hAnsi="微软雅黑"/>
          <w:sz w:val="20"/>
          <w:highlight w:val="yellow"/>
        </w:rPr>
        <w:t>dg</w:t>
      </w:r>
      <w:bookmarkEnd w:id="22"/>
      <w:r w:rsidRPr="00667027">
        <w:rPr>
          <w:rFonts w:ascii="微软雅黑" w:eastAsia="微软雅黑" w:hAnsi="微软雅黑" w:hint="eastAsia"/>
          <w:sz w:val="20"/>
          <w:highlight w:val="yellow"/>
        </w:rPr>
        <w:t>，</w:t>
      </w:r>
      <w:bookmarkStart w:id="23" w:name="_Hlk531784230"/>
      <w:r w:rsidRPr="00667027">
        <w:rPr>
          <w:rFonts w:ascii="微软雅黑" w:eastAsia="微软雅黑" w:hAnsi="微软雅黑" w:hint="eastAsia"/>
          <w:sz w:val="20"/>
          <w:highlight w:val="yellow"/>
        </w:rPr>
        <w:t>清空</w:t>
      </w:r>
      <w:r w:rsidRPr="00667027">
        <w:rPr>
          <w:rFonts w:ascii="微软雅黑" w:eastAsia="微软雅黑" w:hAnsi="微软雅黑"/>
          <w:sz w:val="20"/>
          <w:highlight w:val="yellow"/>
        </w:rPr>
        <w:t>+D</w:t>
      </w:r>
      <w:r>
        <w:rPr>
          <w:rFonts w:ascii="微软雅黑" w:eastAsia="微软雅黑" w:hAnsi="微软雅黑"/>
          <w:sz w:val="20"/>
          <w:highlight w:val="yellow"/>
        </w:rPr>
        <w:t>ATA,+ARCH</w:t>
      </w:r>
      <w:r>
        <w:rPr>
          <w:rFonts w:ascii="微软雅黑" w:eastAsia="微软雅黑" w:hAnsi="微软雅黑" w:hint="eastAsia"/>
          <w:sz w:val="20"/>
          <w:highlight w:val="yellow"/>
        </w:rPr>
        <w:t>磁盘组</w:t>
      </w:r>
      <w:bookmarkEnd w:id="23"/>
    </w:p>
    <w:p w:rsidR="008D0176"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信息确认</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C1CC8" w:rsidTr="00864ECB">
        <w:trPr>
          <w:jc w:val="center"/>
        </w:trPr>
        <w:tc>
          <w:tcPr>
            <w:tcW w:w="0" w:type="auto"/>
            <w:shd w:val="clear" w:color="auto" w:fill="D9D9D9" w:themeFill="background1" w:themeFillShade="D9"/>
            <w:vAlign w:val="center"/>
          </w:tcPr>
          <w:p w:rsidR="008D0176" w:rsidRDefault="008D0176" w:rsidP="008D0176">
            <w:r>
              <w:t>SQL&gt; select status from gv$instance;</w:t>
            </w:r>
          </w:p>
          <w:p w:rsidR="008D0176" w:rsidRDefault="008D0176" w:rsidP="008D0176"/>
          <w:p w:rsidR="008D0176" w:rsidRDefault="008D0176" w:rsidP="008D0176">
            <w:r>
              <w:t>STATUS</w:t>
            </w:r>
          </w:p>
          <w:p w:rsidR="008D0176" w:rsidRDefault="008D0176" w:rsidP="008D0176">
            <w:r>
              <w:t>------------</w:t>
            </w:r>
          </w:p>
          <w:p w:rsidR="008D0176" w:rsidRDefault="008D0176" w:rsidP="008D0176">
            <w:r>
              <w:t>OPEN</w:t>
            </w:r>
          </w:p>
          <w:p w:rsidR="008D0176" w:rsidRDefault="008D0176" w:rsidP="008D0176">
            <w:r>
              <w:t>OPEN</w:t>
            </w:r>
          </w:p>
          <w:p w:rsidR="008D0176" w:rsidRDefault="008D0176" w:rsidP="008D0176"/>
          <w:p w:rsidR="008D0176" w:rsidRDefault="008D0176" w:rsidP="008D0176">
            <w:r>
              <w:t>SQL&gt; select open_mode,database_role from gv$database;</w:t>
            </w:r>
          </w:p>
          <w:p w:rsidR="008D0176" w:rsidRDefault="008D0176" w:rsidP="008D0176"/>
          <w:p w:rsidR="008D0176" w:rsidRDefault="008D0176" w:rsidP="008D0176">
            <w:r>
              <w:t xml:space="preserve">OPEN_MODE         </w:t>
            </w:r>
            <w:r>
              <w:tab/>
            </w:r>
            <w:r>
              <w:tab/>
              <w:t>DATABASE_ROLE</w:t>
            </w:r>
          </w:p>
          <w:p w:rsidR="008D0176" w:rsidRDefault="008D0176" w:rsidP="008D0176">
            <w:r>
              <w:t>--------------------</w:t>
            </w:r>
            <w:r>
              <w:rPr>
                <w:rFonts w:hint="eastAsia"/>
              </w:rPr>
              <w:t>------------</w:t>
            </w:r>
            <w:r>
              <w:t xml:space="preserve"> </w:t>
            </w:r>
            <w:r>
              <w:tab/>
              <w:t>----------------</w:t>
            </w:r>
            <w:r>
              <w:rPr>
                <w:rFonts w:hint="eastAsia"/>
              </w:rPr>
              <w:t>---------</w:t>
            </w:r>
          </w:p>
          <w:p w:rsidR="008D0176" w:rsidRDefault="008D0176" w:rsidP="008D0176">
            <w:r>
              <w:t xml:space="preserve">READ ONLY WITH APPLY </w:t>
            </w:r>
            <w:r>
              <w:tab/>
              <w:t>PHYSICAL STANDBY</w:t>
            </w:r>
          </w:p>
          <w:p w:rsidR="005C1CC8" w:rsidRPr="004F5052" w:rsidRDefault="008D0176" w:rsidP="008D0176">
            <w:r>
              <w:t xml:space="preserve">READ ONLY WITH APPLY </w:t>
            </w:r>
            <w:r>
              <w:tab/>
              <w:t>PHYSICAL STANDBY</w:t>
            </w:r>
          </w:p>
        </w:tc>
      </w:tr>
    </w:tbl>
    <w:p w:rsidR="005C1CC8"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dbca删库</w:t>
      </w:r>
    </w:p>
    <w:p w:rsidR="005C1CC8" w:rsidRDefault="008D0176" w:rsidP="003C009A">
      <w:pPr>
        <w:rPr>
          <w:rFonts w:ascii="微软雅黑" w:eastAsia="微软雅黑" w:hAnsi="微软雅黑"/>
          <w:sz w:val="20"/>
        </w:rPr>
      </w:pPr>
      <w:r>
        <w:rPr>
          <w:rFonts w:ascii="微软雅黑" w:eastAsia="微软雅黑" w:hAnsi="微软雅黑" w:hint="eastAsia"/>
          <w:sz w:val="20"/>
        </w:rPr>
        <w:t>略。</w:t>
      </w:r>
    </w:p>
    <w:p w:rsidR="008C4EF5" w:rsidRDefault="008C4EF5" w:rsidP="008C4EF5">
      <w:pPr>
        <w:pStyle w:val="ae"/>
        <w:numPr>
          <w:ilvl w:val="0"/>
          <w:numId w:val="7"/>
        </w:numPr>
        <w:ind w:firstLineChars="0"/>
        <w:rPr>
          <w:rFonts w:ascii="微软雅黑" w:eastAsia="微软雅黑" w:hAnsi="微软雅黑"/>
          <w:sz w:val="20"/>
        </w:rPr>
      </w:pPr>
      <w:r>
        <w:rPr>
          <w:rFonts w:ascii="微软雅黑" w:eastAsia="微软雅黑" w:hAnsi="微软雅黑" w:hint="eastAsia"/>
          <w:sz w:val="20"/>
        </w:rPr>
        <w:t>清空+</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 xml:space="preserve">+ARCH </w:t>
      </w:r>
      <w:r>
        <w:rPr>
          <w:rFonts w:ascii="微软雅黑" w:eastAsia="微软雅黑" w:hAnsi="微软雅黑" w:hint="eastAsia"/>
          <w:sz w:val="20"/>
        </w:rPr>
        <w:t>磁盘组</w:t>
      </w:r>
    </w:p>
    <w:p w:rsidR="008C4EF5" w:rsidRDefault="008C4EF5" w:rsidP="008C4EF5">
      <w:pPr>
        <w:rPr>
          <w:rFonts w:ascii="微软雅黑" w:eastAsia="微软雅黑" w:hAnsi="微软雅黑"/>
          <w:sz w:val="20"/>
        </w:rPr>
      </w:pPr>
      <w:r>
        <w:rPr>
          <w:rFonts w:ascii="微软雅黑" w:eastAsia="微软雅黑" w:hAnsi="微软雅黑" w:hint="eastAsia"/>
          <w:sz w:val="20"/>
        </w:rPr>
        <w:t>使用rm指令删除+</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+ARCH</w:t>
      </w:r>
      <w:r>
        <w:rPr>
          <w:rFonts w:ascii="微软雅黑" w:eastAsia="微软雅黑" w:hAnsi="微软雅黑" w:hint="eastAsia"/>
          <w:sz w:val="20"/>
        </w:rPr>
        <w:t>下文件夹以及文件。</w:t>
      </w:r>
    </w:p>
    <w:p w:rsidR="008C4EF5" w:rsidRPr="00D84A59" w:rsidRDefault="008C4EF5" w:rsidP="008C4EF5">
      <w:pPr>
        <w:rPr>
          <w:rFonts w:ascii="微软雅黑" w:eastAsia="微软雅黑" w:hAnsi="微软雅黑"/>
          <w:sz w:val="20"/>
        </w:rPr>
      </w:pPr>
      <w:r>
        <w:rPr>
          <w:rFonts w:ascii="微软雅黑" w:eastAsia="微软雅黑" w:hAnsi="微软雅黑" w:hint="eastAsia"/>
          <w:sz w:val="20"/>
        </w:rPr>
        <w:t>参考指令：</w:t>
      </w:r>
      <w:r>
        <w:rPr>
          <w:rFonts w:ascii="微软雅黑" w:eastAsia="微软雅黑" w:hAnsi="微软雅黑"/>
          <w:sz w:val="20"/>
        </w:rPr>
        <w:t>rm -fr *</w:t>
      </w:r>
    </w:p>
    <w:p w:rsidR="001F243A" w:rsidRDefault="001F243A">
      <w:pPr>
        <w:pStyle w:val="3"/>
      </w:pPr>
      <w:bookmarkStart w:id="24" w:name="_Toc11788831"/>
      <w:r>
        <w:rPr>
          <w:rFonts w:hint="eastAsia"/>
        </w:rPr>
        <w:t>备份删除参数、口令文件</w:t>
      </w:r>
      <w:bookmarkEnd w:id="24"/>
    </w:p>
    <w:p w:rsidR="001F243A" w:rsidRPr="00CB7C1E" w:rsidRDefault="001F243A" w:rsidP="001F243A">
      <w:pPr>
        <w:rPr>
          <w:rFonts w:ascii="微软雅黑" w:eastAsia="微软雅黑" w:hAnsi="微软雅黑"/>
          <w:sz w:val="20"/>
        </w:rPr>
      </w:pPr>
      <w:r w:rsidRPr="00CB7C1E">
        <w:rPr>
          <w:rFonts w:ascii="微软雅黑" w:eastAsia="微软雅黑" w:hAnsi="微软雅黑" w:hint="eastAsia"/>
          <w:sz w:val="20"/>
        </w:rPr>
        <w:t>略。</w:t>
      </w:r>
    </w:p>
    <w:p w:rsidR="008D0176" w:rsidRDefault="00AC120B" w:rsidP="008D0176">
      <w:pPr>
        <w:pStyle w:val="3"/>
      </w:pPr>
      <w:r>
        <w:rPr>
          <w:rFonts w:hint="eastAsia"/>
        </w:rPr>
        <w:lastRenderedPageBreak/>
        <w:t xml:space="preserve"> </w:t>
      </w:r>
      <w:bookmarkStart w:id="25" w:name="_Toc11788832"/>
      <w:r w:rsidR="008D0176">
        <w:rPr>
          <w:rFonts w:hint="eastAsia"/>
        </w:rPr>
        <w:t>集群注册</w:t>
      </w:r>
      <w:r w:rsidR="00C95F58">
        <w:t>sgeintdb</w:t>
      </w:r>
      <w:r w:rsidR="008D0176" w:rsidRPr="008D0176">
        <w:t>dg</w:t>
      </w:r>
      <w:bookmarkEnd w:id="2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B2A42" w:rsidTr="00864ECB">
        <w:trPr>
          <w:jc w:val="center"/>
        </w:trPr>
        <w:tc>
          <w:tcPr>
            <w:tcW w:w="0" w:type="auto"/>
            <w:shd w:val="clear" w:color="auto" w:fill="D9D9D9" w:themeFill="background1" w:themeFillShade="D9"/>
            <w:vAlign w:val="center"/>
          </w:tcPr>
          <w:p w:rsidR="00AC409C" w:rsidRDefault="00AC409C" w:rsidP="00AC409C">
            <w:bookmarkStart w:id="26" w:name="_Hlk11158839"/>
            <w:r>
              <w:t>[oracle@</w:t>
            </w:r>
            <w:r w:rsidR="00C95F58">
              <w:t>intracdb</w:t>
            </w:r>
            <w:r>
              <w:t xml:space="preserve">1 ~]$ srvctl add database -d </w:t>
            </w:r>
            <w:r w:rsidR="00C95F58">
              <w:t>sgeintdb</w:t>
            </w:r>
            <w:r>
              <w:t>dg -o $ORACLE_HOME -p +DATA/</w:t>
            </w:r>
            <w:r w:rsidR="00C95F58">
              <w:t>sgeintdb</w:t>
            </w:r>
            <w:r>
              <w:t>dg/spfile</w:t>
            </w:r>
            <w:r w:rsidR="00C95F58">
              <w:t>sgeintdb</w:t>
            </w:r>
            <w:r>
              <w:t>dg.ora</w:t>
            </w:r>
          </w:p>
          <w:p w:rsidR="00AC409C" w:rsidRDefault="00AC409C" w:rsidP="00AC409C">
            <w:r>
              <w:t>[oracle@</w:t>
            </w:r>
            <w:r w:rsidR="00C95F58">
              <w:t>intracdb</w:t>
            </w:r>
            <w:r>
              <w:t xml:space="preserve">1 ~]$ srvctl add instance -d </w:t>
            </w:r>
            <w:r w:rsidR="00C95F58">
              <w:t>sgeintdb</w:t>
            </w:r>
            <w:r>
              <w:t xml:space="preserve">dg -n </w:t>
            </w:r>
            <w:r w:rsidR="00C95F58">
              <w:t>intracdb</w:t>
            </w:r>
            <w:r>
              <w:t xml:space="preserve">1 -i </w:t>
            </w:r>
            <w:r w:rsidR="00C95F58">
              <w:t>sgeintdb</w:t>
            </w:r>
            <w:r>
              <w:t>dg1</w:t>
            </w:r>
          </w:p>
          <w:p w:rsidR="00AC409C" w:rsidRPr="004F5052" w:rsidRDefault="00AC409C" w:rsidP="00864ECB">
            <w:r>
              <w:t>[oracle@</w:t>
            </w:r>
            <w:r w:rsidR="00C95F58">
              <w:t>intracdb</w:t>
            </w:r>
            <w:r>
              <w:t xml:space="preserve">1 ~]$ srvctl add instance -d </w:t>
            </w:r>
            <w:r w:rsidR="00C95F58">
              <w:t>sgeintdb</w:t>
            </w:r>
            <w:r>
              <w:t xml:space="preserve">dg -n </w:t>
            </w:r>
            <w:r w:rsidR="00C95F58">
              <w:t>intracdb</w:t>
            </w:r>
            <w:r>
              <w:t xml:space="preserve">2 -i </w:t>
            </w:r>
            <w:r w:rsidR="00C95F58">
              <w:t>sgeintdb</w:t>
            </w:r>
            <w:r>
              <w:t>dg2</w:t>
            </w:r>
          </w:p>
        </w:tc>
      </w:tr>
    </w:tbl>
    <w:p w:rsidR="003C009A" w:rsidRDefault="00BA7449" w:rsidP="003C009A">
      <w:pPr>
        <w:pStyle w:val="3"/>
      </w:pPr>
      <w:bookmarkStart w:id="27" w:name="_Toc531785660"/>
      <w:bookmarkEnd w:id="26"/>
      <w:r>
        <w:t xml:space="preserve"> </w:t>
      </w:r>
      <w:bookmarkStart w:id="28" w:name="_Toc11788833"/>
      <w:r w:rsidR="003C009A" w:rsidRPr="00A27E51">
        <w:rPr>
          <w:rFonts w:hint="eastAsia"/>
        </w:rPr>
        <w:t>R</w:t>
      </w:r>
      <w:r w:rsidR="003C009A" w:rsidRPr="00A27E51">
        <w:t>MAN</w:t>
      </w:r>
      <w:r w:rsidR="003C009A" w:rsidRPr="00A27E51">
        <w:rPr>
          <w:rFonts w:hint="eastAsia"/>
        </w:rPr>
        <w:t>备份主库</w:t>
      </w:r>
      <w:bookmarkEnd w:id="27"/>
      <w:bookmarkEnd w:id="28"/>
    </w:p>
    <w:p w:rsidR="00BA7449" w:rsidRPr="004F5052" w:rsidRDefault="00BA7449" w:rsidP="00BA7449">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E2687B" w:rsidRDefault="003C009A" w:rsidP="00685A19">
      <w:pPr>
        <w:pStyle w:val="ae"/>
        <w:numPr>
          <w:ilvl w:val="0"/>
          <w:numId w:val="4"/>
        </w:numPr>
        <w:ind w:firstLineChars="0"/>
        <w:rPr>
          <w:rFonts w:ascii="微软雅黑" w:eastAsia="微软雅黑" w:hAnsi="微软雅黑"/>
          <w:sz w:val="20"/>
          <w:szCs w:val="21"/>
        </w:rPr>
      </w:pPr>
      <w:r w:rsidRPr="00E2687B">
        <w:rPr>
          <w:rFonts w:ascii="微软雅黑" w:eastAsia="微软雅黑" w:hAnsi="微软雅黑" w:hint="eastAsia"/>
          <w:sz w:val="20"/>
          <w:szCs w:val="21"/>
        </w:rPr>
        <w:t>查看数据库大小</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2687B" w:rsidTr="00864ECB">
        <w:trPr>
          <w:jc w:val="center"/>
        </w:trPr>
        <w:tc>
          <w:tcPr>
            <w:tcW w:w="0" w:type="auto"/>
            <w:shd w:val="clear" w:color="auto" w:fill="D9D9D9" w:themeFill="background1" w:themeFillShade="D9"/>
            <w:vAlign w:val="center"/>
          </w:tcPr>
          <w:p w:rsidR="00E2687B" w:rsidRPr="004F5052" w:rsidRDefault="00E2687B" w:rsidP="00864ECB">
            <w:bookmarkStart w:id="29" w:name="_Hlk11149430"/>
            <w:r w:rsidRPr="00E2687B">
              <w:t>SQL&gt; SELECT SUM(DS.BYTES)/1024/1024/1024 "SIZE(G)" FROM DBA_SEGMENTS ds;</w:t>
            </w:r>
          </w:p>
        </w:tc>
      </w:tr>
    </w:tbl>
    <w:bookmarkEnd w:id="29"/>
    <w:p w:rsidR="003C009A" w:rsidRPr="0044754C" w:rsidRDefault="003C009A" w:rsidP="00685A19">
      <w:pPr>
        <w:pStyle w:val="ae"/>
        <w:numPr>
          <w:ilvl w:val="0"/>
          <w:numId w:val="4"/>
        </w:numPr>
        <w:ind w:firstLineChars="0"/>
        <w:rPr>
          <w:rFonts w:ascii="微软雅黑" w:eastAsia="微软雅黑" w:hAnsi="微软雅黑"/>
          <w:sz w:val="20"/>
        </w:rPr>
      </w:pPr>
      <w:r w:rsidRPr="0044754C">
        <w:rPr>
          <w:rFonts w:ascii="微软雅黑" w:eastAsia="微软雅黑" w:hAnsi="微软雅黑" w:hint="eastAsia"/>
          <w:sz w:val="20"/>
        </w:rPr>
        <w:t>编写脚本进行全库备份</w:t>
      </w:r>
      <w:r w:rsidRPr="0044754C" w:rsidDel="0038795B">
        <w:rPr>
          <w:rFonts w:ascii="微软雅黑" w:eastAsia="微软雅黑" w:hAnsi="微软雅黑"/>
          <w:sz w:val="20"/>
        </w:rPr>
        <w:t xml:space="preserve"> </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4754C" w:rsidTr="00864ECB">
        <w:trPr>
          <w:jc w:val="center"/>
        </w:trPr>
        <w:tc>
          <w:tcPr>
            <w:tcW w:w="0" w:type="auto"/>
            <w:shd w:val="clear" w:color="auto" w:fill="D9D9D9" w:themeFill="background1" w:themeFillShade="D9"/>
            <w:vAlign w:val="center"/>
          </w:tcPr>
          <w:p w:rsidR="0044754C" w:rsidRDefault="0044754C" w:rsidP="0044754C">
            <w:r>
              <w:t>[oracle@rac1 bak]$ vi fullbak.sh</w:t>
            </w:r>
          </w:p>
          <w:p w:rsidR="0044754C" w:rsidRDefault="0044754C" w:rsidP="0044754C">
            <w:r>
              <w:t xml:space="preserve">export ORACLE_SID= </w:t>
            </w:r>
            <w:r w:rsidR="00C95F58">
              <w:t>sgeintdb</w:t>
            </w:r>
            <w:r>
              <w:t>1</w:t>
            </w:r>
          </w:p>
          <w:p w:rsidR="0044754C" w:rsidRDefault="0044754C" w:rsidP="0044754C">
            <w:r>
              <w:t>export ORACLE_BASE=/app/oracle</w:t>
            </w:r>
          </w:p>
          <w:p w:rsidR="0044754C" w:rsidRDefault="0044754C" w:rsidP="0044754C">
            <w:r>
              <w:t>export ORACLE_HOME=$ORACLE_BASE/product/11.2.0/db_1</w:t>
            </w:r>
          </w:p>
          <w:p w:rsidR="0044754C" w:rsidRDefault="0044754C" w:rsidP="0044754C">
            <w:r>
              <w:t>export LD_LIBRARY_PATH=$ORACLE_HOME/lib</w:t>
            </w:r>
          </w:p>
          <w:p w:rsidR="0044754C" w:rsidRDefault="0044754C" w:rsidP="0044754C">
            <w:r>
              <w:t>export NLS_DATE_FORMAT="yyyy-mm-dd hh24:mi:ss"</w:t>
            </w:r>
          </w:p>
          <w:p w:rsidR="0044754C" w:rsidRDefault="0044754C" w:rsidP="0044754C">
            <w:r>
              <w:t>export NLS_LANG="AMERICAN_AMERICA.ZHS16GBK"</w:t>
            </w:r>
          </w:p>
          <w:p w:rsidR="0044754C" w:rsidRDefault="0044754C" w:rsidP="0044754C">
            <w:r>
              <w:t>export PATH=$PATH:$HOME/bin:$ORACLE_HOME/bin</w:t>
            </w:r>
          </w:p>
          <w:p w:rsidR="0044754C" w:rsidRDefault="0044754C" w:rsidP="0044754C">
            <w:r>
              <w:t>bak_date=$(date '+%Y%m%d')</w:t>
            </w:r>
          </w:p>
          <w:p w:rsidR="0044754C" w:rsidRDefault="0044754C" w:rsidP="0044754C">
            <w:r>
              <w:t>bak_dir=/bak/$bak_date</w:t>
            </w:r>
          </w:p>
          <w:p w:rsidR="0044754C" w:rsidRDefault="0044754C" w:rsidP="0044754C">
            <w:r>
              <w:t>mkdir -p $bak_dir</w:t>
            </w:r>
          </w:p>
          <w:p w:rsidR="0044754C" w:rsidRDefault="0044754C" w:rsidP="0044754C">
            <w:r>
              <w:t>chmod -R 755 /bak</w:t>
            </w:r>
          </w:p>
          <w:p w:rsidR="0044754C" w:rsidRDefault="0044754C" w:rsidP="0044754C">
            <w:r>
              <w:t>rman target /  &lt;&lt;EOF</w:t>
            </w:r>
          </w:p>
          <w:p w:rsidR="0044754C" w:rsidRDefault="0044754C" w:rsidP="0044754C">
            <w:r>
              <w:t>run{</w:t>
            </w:r>
          </w:p>
          <w:p w:rsidR="0044754C" w:rsidRDefault="0044754C" w:rsidP="0044754C">
            <w:r>
              <w:t>CONFIGURE DEVICE TYPE DISK PARALLELISM 4 BACKUP TYPE TO COMPRESSED BACKUPSET;</w:t>
            </w:r>
          </w:p>
          <w:p w:rsidR="0044754C" w:rsidRDefault="0044754C" w:rsidP="0044754C">
            <w:r>
              <w:t>configure channel device type disk maxpiecesize 4G;</w:t>
            </w:r>
          </w:p>
          <w:p w:rsidR="0044754C" w:rsidRDefault="0044754C" w:rsidP="0044754C">
            <w:r>
              <w:t>BACKUP</w:t>
            </w:r>
          </w:p>
          <w:p w:rsidR="0044754C" w:rsidRDefault="0044754C" w:rsidP="0044754C">
            <w:r>
              <w:t>FORMAT='$bak_dir/data_%U_%T.dbf'</w:t>
            </w:r>
          </w:p>
          <w:p w:rsidR="0044754C" w:rsidRDefault="0044754C" w:rsidP="0044754C">
            <w:r>
              <w:t>DATABASE;</w:t>
            </w:r>
          </w:p>
          <w:p w:rsidR="0044754C" w:rsidRDefault="0044754C" w:rsidP="0044754C">
            <w:r>
              <w:t>BACKUP SPFILE FORMAT '$bak_dir/spfile_%U_%T.ora';</w:t>
            </w:r>
          </w:p>
          <w:p w:rsidR="0044754C" w:rsidRDefault="0044754C" w:rsidP="0044754C">
            <w:r>
              <w:t>backup current controlfile for standby format'$bak_dir/ctl_stand_con.ctl';</w:t>
            </w:r>
          </w:p>
          <w:p w:rsidR="0044754C" w:rsidRDefault="0044754C" w:rsidP="0044754C">
            <w:r>
              <w:t>}</w:t>
            </w:r>
          </w:p>
          <w:p w:rsidR="0044754C" w:rsidRDefault="0044754C" w:rsidP="0044754C">
            <w:r>
              <w:t>EXIT;</w:t>
            </w:r>
          </w:p>
          <w:p w:rsidR="0044754C" w:rsidRPr="004F5052" w:rsidRDefault="0044754C" w:rsidP="0044754C">
            <w:r>
              <w:t>EOF</w:t>
            </w:r>
          </w:p>
        </w:tc>
      </w:tr>
    </w:tbl>
    <w:p w:rsidR="003C009A" w:rsidRDefault="003C009A" w:rsidP="003C009A">
      <w:pPr>
        <w:rPr>
          <w:rFonts w:asciiTheme="minorEastAsia" w:hAnsiTheme="minorEastAsia"/>
          <w:szCs w:val="21"/>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D30083" w:rsidTr="00864ECB">
        <w:trPr>
          <w:jc w:val="center"/>
        </w:trPr>
        <w:tc>
          <w:tcPr>
            <w:tcW w:w="0" w:type="auto"/>
            <w:shd w:val="clear" w:color="auto" w:fill="D9D9D9" w:themeFill="background1" w:themeFillShade="D9"/>
            <w:vAlign w:val="center"/>
          </w:tcPr>
          <w:p w:rsidR="00D30083" w:rsidRDefault="00D30083" w:rsidP="00D30083">
            <w:bookmarkStart w:id="30" w:name="_Hlk11156341"/>
            <w:r>
              <w:lastRenderedPageBreak/>
              <w:t xml:space="preserve">[oracle@rac1 bak]$ chmod 755 fullbak.sh </w:t>
            </w:r>
          </w:p>
          <w:p w:rsidR="00D30083" w:rsidRPr="00D30083" w:rsidRDefault="00D30083" w:rsidP="00D30083">
            <w:r>
              <w:t>[oracle@rac1 bak]$ nohup sh fullbak.sh &gt; fullbak.log &amp;</w:t>
            </w:r>
          </w:p>
        </w:tc>
      </w:tr>
    </w:tbl>
    <w:p w:rsidR="003C009A" w:rsidRPr="000631FE" w:rsidRDefault="003C009A" w:rsidP="003C009A">
      <w:pPr>
        <w:rPr>
          <w:rFonts w:ascii="微软雅黑" w:eastAsia="微软雅黑" w:hAnsi="微软雅黑"/>
          <w:sz w:val="20"/>
          <w:szCs w:val="21"/>
        </w:rPr>
      </w:pPr>
      <w:bookmarkStart w:id="31" w:name="_Hlk531266243"/>
      <w:bookmarkStart w:id="32" w:name="_Hlk531784304"/>
      <w:bookmarkEnd w:id="30"/>
      <w:r>
        <w:rPr>
          <w:rFonts w:ascii="微软雅黑" w:eastAsia="微软雅黑" w:hAnsi="微软雅黑" w:hint="eastAsia"/>
          <w:sz w:val="20"/>
          <w:szCs w:val="21"/>
        </w:rPr>
        <w:t>说明：做以上备份操作后，参考</w:t>
      </w:r>
      <w:r w:rsidR="00982A2E">
        <w:rPr>
          <w:rFonts w:ascii="微软雅黑" w:eastAsia="微软雅黑" w:hAnsi="微软雅黑" w:hint="eastAsia"/>
          <w:sz w:val="20"/>
          <w:szCs w:val="21"/>
        </w:rPr>
        <w:t>2</w:t>
      </w:r>
      <w:r w:rsidR="00982A2E">
        <w:rPr>
          <w:rFonts w:ascii="微软雅黑" w:eastAsia="微软雅黑" w:hAnsi="微软雅黑"/>
          <w:sz w:val="20"/>
          <w:szCs w:val="21"/>
        </w:rPr>
        <w:t>.</w:t>
      </w:r>
      <w:r>
        <w:rPr>
          <w:rFonts w:ascii="微软雅黑" w:eastAsia="微软雅黑" w:hAnsi="微软雅黑" w:hint="eastAsia"/>
          <w:sz w:val="20"/>
          <w:szCs w:val="21"/>
        </w:rPr>
        <w:t>4.1节将主库的参数文件进行备份</w:t>
      </w:r>
      <w:bookmarkEnd w:id="31"/>
      <w:bookmarkEnd w:id="32"/>
    </w:p>
    <w:p w:rsidR="003C009A" w:rsidRDefault="009A7A01" w:rsidP="003C009A">
      <w:pPr>
        <w:pStyle w:val="3"/>
      </w:pPr>
      <w:bookmarkStart w:id="33" w:name="_Toc521511286"/>
      <w:bookmarkStart w:id="34" w:name="_Toc531785661"/>
      <w:r>
        <w:rPr>
          <w:rFonts w:hint="eastAsia"/>
        </w:rPr>
        <w:t xml:space="preserve"> </w:t>
      </w:r>
      <w:bookmarkStart w:id="35" w:name="_Toc11788834"/>
      <w:bookmarkEnd w:id="33"/>
      <w:bookmarkEnd w:id="34"/>
      <w:r w:rsidR="003C2E8D">
        <w:rPr>
          <w:rFonts w:hint="eastAsia"/>
        </w:rPr>
        <w:t>备份文件传输至备库</w:t>
      </w:r>
      <w:bookmarkEnd w:id="35"/>
    </w:p>
    <w:p w:rsidR="003C2E8D" w:rsidRPr="004F5052" w:rsidRDefault="003C2E8D" w:rsidP="003C2E8D">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5F4369" w:rsidRDefault="003C009A" w:rsidP="003C009A">
      <w:bookmarkStart w:id="36" w:name="_Hlk531266255"/>
      <w:r>
        <w:rPr>
          <w:rFonts w:ascii="微软雅黑" w:eastAsia="微软雅黑" w:hAnsi="微软雅黑" w:hint="eastAsia"/>
          <w:sz w:val="20"/>
          <w:szCs w:val="21"/>
        </w:rPr>
        <w:t>将</w:t>
      </w:r>
      <w:r>
        <w:t>2.2</w:t>
      </w:r>
      <w:r w:rsidR="003C2E8D">
        <w:rPr>
          <w:rFonts w:hint="eastAsia"/>
        </w:rPr>
        <w:t>.</w:t>
      </w:r>
      <w:r w:rsidR="00847124">
        <w:t>7</w:t>
      </w:r>
      <w:r>
        <w:rPr>
          <w:rFonts w:ascii="微软雅黑" w:eastAsia="微软雅黑" w:hAnsi="微软雅黑" w:hint="eastAsia"/>
          <w:sz w:val="20"/>
          <w:szCs w:val="21"/>
        </w:rPr>
        <w:t>节的全库备份通过灾备复制网络传输至深圳</w:t>
      </w:r>
      <w:r w:rsidR="00C95F58">
        <w:rPr>
          <w:rFonts w:ascii="微软雅黑" w:eastAsia="微软雅黑" w:hAnsi="微软雅黑"/>
          <w:sz w:val="20"/>
          <w:szCs w:val="21"/>
          <w:highlight w:val="yellow"/>
        </w:rPr>
        <w:t>intracdb</w:t>
      </w:r>
      <w:r w:rsidR="003C2E8D" w:rsidRPr="003C2E8D">
        <w:rPr>
          <w:rFonts w:ascii="微软雅黑" w:eastAsia="微软雅黑" w:hAnsi="微软雅黑" w:hint="eastAsia"/>
          <w:sz w:val="20"/>
          <w:szCs w:val="21"/>
          <w:highlight w:val="yellow"/>
        </w:rPr>
        <w:t>1</w:t>
      </w:r>
      <w:r>
        <w:rPr>
          <w:rFonts w:ascii="微软雅黑" w:eastAsia="微软雅黑" w:hAnsi="微软雅黑" w:hint="eastAsia"/>
          <w:sz w:val="20"/>
          <w:szCs w:val="21"/>
        </w:rPr>
        <w:t>服务器的/backup目录中</w:t>
      </w:r>
      <w:bookmarkEnd w:id="36"/>
      <w:r w:rsidRPr="00C73A86">
        <w:rPr>
          <w:rFonts w:ascii="微软雅黑" w:eastAsia="微软雅黑" w:hAnsi="微软雅黑" w:hint="eastAsia"/>
          <w:sz w:val="20"/>
          <w:szCs w:val="21"/>
        </w:rPr>
        <w:t>。</w:t>
      </w:r>
    </w:p>
    <w:p w:rsidR="003C009A" w:rsidRPr="00A27E51" w:rsidRDefault="009A7A01" w:rsidP="003C009A">
      <w:pPr>
        <w:pStyle w:val="3"/>
      </w:pPr>
      <w:bookmarkStart w:id="37" w:name="_Toc531785662"/>
      <w:bookmarkStart w:id="38" w:name="_Toc521511285"/>
      <w:r>
        <w:rPr>
          <w:rFonts w:hint="eastAsia"/>
        </w:rPr>
        <w:t xml:space="preserve"> </w:t>
      </w:r>
      <w:bookmarkStart w:id="39" w:name="_Toc11788835"/>
      <w:r w:rsidR="003C009A" w:rsidRPr="00A27E51">
        <w:rPr>
          <w:rFonts w:hint="eastAsia"/>
        </w:rPr>
        <w:t>修改</w:t>
      </w:r>
      <w:r w:rsidR="003C009A" w:rsidRPr="00A27E51">
        <w:rPr>
          <w:rFonts w:hint="eastAsia"/>
        </w:rPr>
        <w:t>/</w:t>
      </w:r>
      <w:r w:rsidR="003C009A" w:rsidRPr="00A27E51">
        <w:t>etc/hosts</w:t>
      </w:r>
      <w:bookmarkEnd w:id="37"/>
      <w:bookmarkEnd w:id="39"/>
    </w:p>
    <w:p w:rsidR="003C009A" w:rsidRDefault="003C009A" w:rsidP="003C009A">
      <w:pPr>
        <w:rPr>
          <w:rFonts w:ascii="微软雅黑" w:eastAsia="微软雅黑" w:hAnsi="微软雅黑"/>
          <w:sz w:val="20"/>
        </w:rPr>
      </w:pPr>
      <w:r w:rsidRPr="003142F7">
        <w:rPr>
          <w:rFonts w:ascii="微软雅黑" w:eastAsia="微软雅黑" w:hAnsi="微软雅黑" w:hint="eastAsia"/>
          <w:sz w:val="20"/>
        </w:rPr>
        <w:t>添加DG专用IP、VIP、远端IP</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F52EF5" w:rsidTr="00864ECB">
        <w:trPr>
          <w:jc w:val="center"/>
        </w:trPr>
        <w:tc>
          <w:tcPr>
            <w:tcW w:w="0" w:type="auto"/>
            <w:shd w:val="clear" w:color="auto" w:fill="D9D9D9" w:themeFill="background1" w:themeFillShade="D9"/>
            <w:vAlign w:val="center"/>
          </w:tcPr>
          <w:p w:rsidR="00F52EF5" w:rsidRDefault="00F52EF5" w:rsidP="00F52EF5">
            <w:r>
              <w:t>[root@</w:t>
            </w:r>
            <w:r w:rsidR="00C95F58">
              <w:t>intracdb</w:t>
            </w:r>
            <w:r>
              <w:t>1 ~]$ vi /etc/hosts</w:t>
            </w:r>
          </w:p>
          <w:p w:rsidR="00F52EF5" w:rsidRDefault="00F52EF5" w:rsidP="00F52EF5">
            <w:r>
              <w:t xml:space="preserve">127.0.0.1   </w:t>
            </w:r>
            <w:r w:rsidR="00C95F58">
              <w:t>intracdb</w:t>
            </w:r>
            <w:r>
              <w:t>1 localhost localhost.localdomain localhost4 localhost4.localdomain4</w:t>
            </w:r>
          </w:p>
          <w:p w:rsidR="00F52EF5" w:rsidRDefault="00F52EF5" w:rsidP="00F52EF5">
            <w:r>
              <w:t>#public</w:t>
            </w:r>
          </w:p>
          <w:p w:rsidR="00F52EF5" w:rsidRDefault="00F52EF5" w:rsidP="00F52EF5">
            <w:r>
              <w:t xml:space="preserve">20.1.125.51 </w:t>
            </w:r>
            <w:r w:rsidR="00C95F58">
              <w:t>intracdb</w:t>
            </w:r>
            <w:r>
              <w:t xml:space="preserve">1 </w:t>
            </w:r>
          </w:p>
          <w:p w:rsidR="00F52EF5" w:rsidRDefault="00F52EF5" w:rsidP="00F52EF5">
            <w:r>
              <w:t xml:space="preserve">20.1.125.61 </w:t>
            </w:r>
            <w:r w:rsidR="00C95F58">
              <w:t>intracdb</w:t>
            </w:r>
            <w:r>
              <w:t>2</w:t>
            </w:r>
          </w:p>
          <w:p w:rsidR="00F52EF5" w:rsidRDefault="00F52EF5" w:rsidP="00F52EF5">
            <w:r>
              <w:t>#vip</w:t>
            </w:r>
          </w:p>
          <w:p w:rsidR="00F52EF5" w:rsidRDefault="00F52EF5" w:rsidP="00F52EF5">
            <w:r>
              <w:t xml:space="preserve">20.1.125.50 </w:t>
            </w:r>
            <w:r w:rsidR="00C95F58">
              <w:t>intracdb</w:t>
            </w:r>
            <w:r>
              <w:t>1-vip</w:t>
            </w:r>
          </w:p>
          <w:p w:rsidR="00F52EF5" w:rsidRDefault="00F52EF5" w:rsidP="00F52EF5">
            <w:r>
              <w:t xml:space="preserve">20.1.125.60 </w:t>
            </w:r>
            <w:r w:rsidR="00C95F58">
              <w:t>intracdb</w:t>
            </w:r>
            <w:r>
              <w:t>2-vip</w:t>
            </w:r>
          </w:p>
          <w:p w:rsidR="00F52EF5" w:rsidRDefault="00F52EF5" w:rsidP="00F52EF5">
            <w:r>
              <w:t>#priv</w:t>
            </w:r>
          </w:p>
          <w:p w:rsidR="00F52EF5" w:rsidRDefault="00F52EF5" w:rsidP="00F52EF5">
            <w:r>
              <w:t xml:space="preserve">1.1.1.5    </w:t>
            </w:r>
            <w:r w:rsidR="00C95F58">
              <w:t>intracdb</w:t>
            </w:r>
            <w:r>
              <w:t>1-priv</w:t>
            </w:r>
          </w:p>
          <w:p w:rsidR="00F52EF5" w:rsidRDefault="00F52EF5" w:rsidP="00F52EF5">
            <w:r>
              <w:t xml:space="preserve">1.1.1.6    </w:t>
            </w:r>
            <w:r w:rsidR="00C95F58">
              <w:t>intracdb</w:t>
            </w:r>
            <w:r>
              <w:t>2-priv</w:t>
            </w:r>
          </w:p>
          <w:p w:rsidR="00F52EF5" w:rsidRDefault="00F52EF5" w:rsidP="00F52EF5">
            <w:r>
              <w:t>#scan</w:t>
            </w:r>
          </w:p>
          <w:p w:rsidR="00F52EF5" w:rsidRDefault="00F52EF5" w:rsidP="00F52EF5">
            <w:r>
              <w:t xml:space="preserve">20.1.125.58 </w:t>
            </w:r>
            <w:r w:rsidR="00C95F58">
              <w:t>intracdb</w:t>
            </w:r>
            <w:r>
              <w:t>-scan</w:t>
            </w:r>
          </w:p>
          <w:p w:rsidR="00F52EF5" w:rsidRDefault="00F52EF5" w:rsidP="00F52EF5">
            <w:r>
              <w:t xml:space="preserve">20.1.124.8 </w:t>
            </w:r>
            <w:r w:rsidR="00765E71">
              <w:t>int</w:t>
            </w:r>
            <w:r>
              <w:t>dgdb</w:t>
            </w:r>
          </w:p>
          <w:p w:rsidR="00F52EF5" w:rsidRDefault="00F52EF5" w:rsidP="00F52EF5">
            <w:r>
              <w:t>192.21.1.3 nas_nfs</w:t>
            </w:r>
          </w:p>
          <w:p w:rsidR="00F52EF5" w:rsidRDefault="00F52EF5" w:rsidP="00F52EF5"/>
          <w:p w:rsidR="00C95F58" w:rsidRPr="00C95F58" w:rsidRDefault="00C95F58" w:rsidP="00C95F58">
            <w:pPr>
              <w:rPr>
                <w:b/>
                <w:bCs/>
              </w:rPr>
            </w:pPr>
            <w:r w:rsidRPr="00C95F58">
              <w:rPr>
                <w:b/>
                <w:bCs/>
              </w:rPr>
              <w:t>#shanghai</w:t>
            </w:r>
          </w:p>
          <w:p w:rsidR="00C95F58" w:rsidRPr="00C95F58" w:rsidRDefault="00C95F58" w:rsidP="00C95F58">
            <w:pPr>
              <w:rPr>
                <w:b/>
                <w:bCs/>
              </w:rPr>
            </w:pPr>
            <w:r w:rsidRPr="00C95F58">
              <w:rPr>
                <w:b/>
                <w:bCs/>
              </w:rPr>
              <w:t>10.28.100.10  intracdb1_sh</w:t>
            </w:r>
          </w:p>
          <w:p w:rsidR="00C95F58" w:rsidRPr="00C95F58" w:rsidRDefault="00C95F58" w:rsidP="00C95F58">
            <w:pPr>
              <w:rPr>
                <w:b/>
                <w:bCs/>
              </w:rPr>
            </w:pPr>
            <w:r w:rsidRPr="00C95F58">
              <w:rPr>
                <w:b/>
                <w:bCs/>
              </w:rPr>
              <w:t>10.28.100.20  intracdb2_sh</w:t>
            </w:r>
          </w:p>
          <w:p w:rsidR="00C95F58" w:rsidRPr="00C95F58" w:rsidRDefault="00C95F58" w:rsidP="00C95F58">
            <w:pPr>
              <w:rPr>
                <w:b/>
                <w:bCs/>
              </w:rPr>
            </w:pPr>
            <w:r w:rsidRPr="00C95F58">
              <w:rPr>
                <w:b/>
                <w:bCs/>
              </w:rPr>
              <w:t>10.28.100.11  intracdb1_sh-vip</w:t>
            </w:r>
          </w:p>
          <w:p w:rsidR="00C95F58" w:rsidRPr="00C95F58" w:rsidRDefault="00C95F58" w:rsidP="00C95F58">
            <w:pPr>
              <w:rPr>
                <w:b/>
                <w:bCs/>
              </w:rPr>
            </w:pPr>
            <w:r w:rsidRPr="00C95F58">
              <w:rPr>
                <w:b/>
                <w:bCs/>
              </w:rPr>
              <w:t>10.28.100.21  intracdb2_sh-vip</w:t>
            </w:r>
          </w:p>
          <w:p w:rsidR="00C95F58" w:rsidRPr="00C95F58" w:rsidRDefault="00C95F58" w:rsidP="00C95F58">
            <w:pPr>
              <w:rPr>
                <w:b/>
                <w:bCs/>
              </w:rPr>
            </w:pPr>
            <w:r w:rsidRPr="00C95F58">
              <w:rPr>
                <w:b/>
                <w:bCs/>
              </w:rPr>
              <w:t>#shenzhen</w:t>
            </w:r>
          </w:p>
          <w:p w:rsidR="00C95F58" w:rsidRPr="00C95F58" w:rsidRDefault="00C95F58" w:rsidP="00C95F58">
            <w:pPr>
              <w:rPr>
                <w:b/>
                <w:bCs/>
              </w:rPr>
            </w:pPr>
            <w:r w:rsidRPr="00C95F58">
              <w:rPr>
                <w:b/>
                <w:bCs/>
              </w:rPr>
              <w:t>20.28.100.10 intracdb1_dg</w:t>
            </w:r>
          </w:p>
          <w:p w:rsidR="00C95F58" w:rsidRPr="00C95F58" w:rsidRDefault="00C95F58" w:rsidP="00C95F58">
            <w:pPr>
              <w:rPr>
                <w:b/>
                <w:bCs/>
              </w:rPr>
            </w:pPr>
            <w:r w:rsidRPr="00C95F58">
              <w:rPr>
                <w:b/>
                <w:bCs/>
              </w:rPr>
              <w:t>20.28.100.20 intracdb2_dg</w:t>
            </w:r>
          </w:p>
          <w:p w:rsidR="00C95F58" w:rsidRPr="00C95F58" w:rsidRDefault="00C95F58" w:rsidP="00C95F58">
            <w:pPr>
              <w:rPr>
                <w:b/>
                <w:bCs/>
              </w:rPr>
            </w:pPr>
            <w:r w:rsidRPr="00C95F58">
              <w:rPr>
                <w:b/>
                <w:bCs/>
              </w:rPr>
              <w:t>20.28.100.11 intracdb1_dg-vip</w:t>
            </w:r>
          </w:p>
          <w:p w:rsidR="00F52EF5" w:rsidRPr="00D30083" w:rsidRDefault="00C95F58" w:rsidP="00C95F58">
            <w:r w:rsidRPr="00C95F58">
              <w:rPr>
                <w:b/>
                <w:bCs/>
              </w:rPr>
              <w:t>20.28.100.21 intracdb2_dg-vip</w:t>
            </w:r>
          </w:p>
        </w:tc>
      </w:tr>
    </w:tbl>
    <w:p w:rsidR="003C009A" w:rsidRPr="00A27E51" w:rsidRDefault="00381406" w:rsidP="003C009A">
      <w:pPr>
        <w:pStyle w:val="3"/>
      </w:pPr>
      <w:bookmarkStart w:id="40" w:name="_Toc531785663"/>
      <w:r>
        <w:lastRenderedPageBreak/>
        <w:t xml:space="preserve"> </w:t>
      </w:r>
      <w:bookmarkStart w:id="41" w:name="_Toc11788836"/>
      <w:r w:rsidR="003C009A" w:rsidRPr="00A27E51">
        <w:rPr>
          <w:rFonts w:hint="eastAsia"/>
        </w:rPr>
        <w:t>R</w:t>
      </w:r>
      <w:r w:rsidR="003C009A" w:rsidRPr="00A27E51">
        <w:t>AC</w:t>
      </w:r>
      <w:r w:rsidR="003C009A" w:rsidRPr="00A27E51">
        <w:rPr>
          <w:rFonts w:hint="eastAsia"/>
        </w:rPr>
        <w:t>集群加入专用网卡及监听</w:t>
      </w:r>
      <w:bookmarkEnd w:id="40"/>
      <w:bookmarkEnd w:id="41"/>
    </w:p>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配置添加network</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864ECB">
        <w:trPr>
          <w:jc w:val="center"/>
        </w:trPr>
        <w:tc>
          <w:tcPr>
            <w:tcW w:w="0" w:type="auto"/>
            <w:shd w:val="clear" w:color="auto" w:fill="D9D9D9" w:themeFill="background1" w:themeFillShade="D9"/>
            <w:vAlign w:val="center"/>
          </w:tcPr>
          <w:p w:rsidR="00570054" w:rsidRDefault="00570054" w:rsidP="00570054">
            <w:bookmarkStart w:id="42" w:name="_Hlk11156544"/>
            <w:r>
              <w:t>[root@</w:t>
            </w:r>
            <w:r w:rsidR="00C95F58">
              <w:t>intracdb</w:t>
            </w:r>
            <w:r>
              <w:t>1~]#/app/11.2.0/grid/bin/srvctl add network -k 2 -S 20.1.100.0/255.255.255.0/team1 -w static</w:t>
            </w:r>
          </w:p>
          <w:p w:rsidR="00570054" w:rsidRPr="00D30083" w:rsidRDefault="00570054" w:rsidP="00570054">
            <w:r>
              <w:t>[root@</w:t>
            </w:r>
            <w:r w:rsidR="00C95F58">
              <w:t>intracdb</w:t>
            </w:r>
            <w:r>
              <w:t>1 ~]# /app/11.2.0/grid/bin/srvctl config network</w:t>
            </w:r>
          </w:p>
        </w:tc>
      </w:tr>
    </w:tbl>
    <w:bookmarkEnd w:id="42"/>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启动network服务</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864ECB">
        <w:trPr>
          <w:jc w:val="center"/>
        </w:trPr>
        <w:tc>
          <w:tcPr>
            <w:tcW w:w="0" w:type="auto"/>
            <w:shd w:val="clear" w:color="auto" w:fill="D9D9D9" w:themeFill="background1" w:themeFillShade="D9"/>
            <w:vAlign w:val="center"/>
          </w:tcPr>
          <w:p w:rsidR="00570054" w:rsidRPr="00D30083" w:rsidRDefault="00570054" w:rsidP="00864ECB">
            <w:bookmarkStart w:id="43" w:name="_Hlk11156569"/>
            <w:r w:rsidRPr="00570054">
              <w:t>[root@</w:t>
            </w:r>
            <w:r w:rsidR="00C95F58">
              <w:t>intracdb</w:t>
            </w:r>
            <w:r w:rsidRPr="00570054">
              <w:t>1 ~]# /app/11.2.0/grid/bin/crsctl start res ora.net2.network</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4" w:name="_Toc12348_WPSOffice_Level2"/>
      <w:bookmarkStart w:id="45" w:name="_Toc521451580"/>
      <w:bookmarkStart w:id="46" w:name="_Toc521511287"/>
      <w:bookmarkEnd w:id="38"/>
      <w:bookmarkEnd w:id="43"/>
      <w:r w:rsidRPr="00267239">
        <w:rPr>
          <w:rFonts w:ascii="微软雅黑" w:eastAsia="微软雅黑" w:hAnsi="微软雅黑" w:hint="eastAsia"/>
          <w:sz w:val="20"/>
          <w:szCs w:val="21"/>
        </w:rPr>
        <w:t>添加和启动VIP</w:t>
      </w:r>
      <w:bookmarkEnd w:id="4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34E4F" w:rsidTr="00864ECB">
        <w:trPr>
          <w:jc w:val="center"/>
        </w:trPr>
        <w:tc>
          <w:tcPr>
            <w:tcW w:w="0" w:type="auto"/>
            <w:shd w:val="clear" w:color="auto" w:fill="D9D9D9" w:themeFill="background1" w:themeFillShade="D9"/>
            <w:vAlign w:val="center"/>
          </w:tcPr>
          <w:p w:rsidR="00534E4F" w:rsidRDefault="00534E4F" w:rsidP="00534E4F">
            <w:bookmarkStart w:id="47" w:name="_Hlk11156613"/>
            <w:r>
              <w:t>[root@</w:t>
            </w:r>
            <w:r w:rsidR="00C95F58">
              <w:t>intracdb</w:t>
            </w:r>
            <w:r>
              <w:t xml:space="preserve">1 ~]# /app/11.2.0/grid/bin/srvctl add vip -n </w:t>
            </w:r>
            <w:r w:rsidR="00C95F58">
              <w:t>intracdb</w:t>
            </w:r>
            <w:r>
              <w:t xml:space="preserve">1 -A </w:t>
            </w:r>
            <w:r w:rsidR="00C95F58">
              <w:t>intracdb</w:t>
            </w:r>
            <w:r>
              <w:t>1_dg-vip/255.255.255.0/team1 -k 2</w:t>
            </w:r>
          </w:p>
          <w:p w:rsidR="00534E4F" w:rsidRDefault="00534E4F" w:rsidP="00534E4F">
            <w:r>
              <w:t>[root@</w:t>
            </w:r>
            <w:r w:rsidR="00C95F58">
              <w:t>intracdb</w:t>
            </w:r>
            <w:r>
              <w:t xml:space="preserve">1 ~]# /app/11.2.0/grid/bin/srvctl add vip -n </w:t>
            </w:r>
            <w:r w:rsidR="00C95F58">
              <w:t>intracdb</w:t>
            </w:r>
            <w:r>
              <w:t xml:space="preserve">2 -A </w:t>
            </w:r>
            <w:r w:rsidR="00C95F58">
              <w:t>intracdb</w:t>
            </w:r>
            <w:r>
              <w:t>2_dg-vip/255.255.255.0/team1 -k 2</w:t>
            </w:r>
          </w:p>
          <w:p w:rsidR="00534E4F" w:rsidRDefault="00534E4F" w:rsidP="00534E4F">
            <w:r>
              <w:t>[root@</w:t>
            </w:r>
            <w:r w:rsidR="00C95F58">
              <w:t>intracdb</w:t>
            </w:r>
            <w:r>
              <w:t xml:space="preserve">1 ~]# /app/11.2.0/grid/bin/srvctl start vip -i </w:t>
            </w:r>
            <w:r w:rsidR="00C95F58">
              <w:t>intracdb</w:t>
            </w:r>
            <w:r>
              <w:t>1_dg-vip</w:t>
            </w:r>
          </w:p>
          <w:p w:rsidR="00534E4F" w:rsidRPr="00D30083" w:rsidRDefault="00534E4F" w:rsidP="00534E4F">
            <w:r>
              <w:t>[root@</w:t>
            </w:r>
            <w:r w:rsidR="00C95F58">
              <w:t>intracdb</w:t>
            </w:r>
            <w:r>
              <w:t xml:space="preserve">1 ~]# /app/11.2.0/grid/bin/srvctl start vip -i </w:t>
            </w:r>
            <w:r w:rsidR="00C95F58">
              <w:t>intracdb</w:t>
            </w:r>
            <w:r>
              <w:t>2_dg-vip</w:t>
            </w:r>
          </w:p>
        </w:tc>
      </w:tr>
    </w:tbl>
    <w:p w:rsidR="003741D8" w:rsidRPr="003741D8" w:rsidRDefault="003C009A" w:rsidP="00685A19">
      <w:pPr>
        <w:pStyle w:val="ae"/>
        <w:numPr>
          <w:ilvl w:val="0"/>
          <w:numId w:val="5"/>
        </w:numPr>
        <w:ind w:firstLineChars="0"/>
        <w:rPr>
          <w:rFonts w:ascii="微软雅黑" w:eastAsia="微软雅黑" w:hAnsi="微软雅黑"/>
          <w:sz w:val="20"/>
          <w:szCs w:val="21"/>
        </w:rPr>
      </w:pPr>
      <w:bookmarkStart w:id="48" w:name="_Toc91_WPSOffice_Level2"/>
      <w:bookmarkEnd w:id="47"/>
      <w:r w:rsidRPr="00267239">
        <w:rPr>
          <w:rFonts w:ascii="微软雅黑" w:eastAsia="微软雅黑" w:hAnsi="微软雅黑" w:hint="eastAsia"/>
          <w:sz w:val="20"/>
          <w:szCs w:val="21"/>
        </w:rPr>
        <w:t>添加和启用DG专用监听</w:t>
      </w:r>
      <w:bookmarkEnd w:id="4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864ECB">
        <w:trPr>
          <w:jc w:val="center"/>
        </w:trPr>
        <w:tc>
          <w:tcPr>
            <w:tcW w:w="0" w:type="auto"/>
            <w:shd w:val="clear" w:color="auto" w:fill="D9D9D9" w:themeFill="background1" w:themeFillShade="D9"/>
            <w:vAlign w:val="center"/>
          </w:tcPr>
          <w:p w:rsidR="003741D8" w:rsidRDefault="003741D8" w:rsidP="003741D8">
            <w:bookmarkStart w:id="49" w:name="_Hlk11156644"/>
            <w:r>
              <w:t>[grid@</w:t>
            </w:r>
            <w:r w:rsidR="00C95F58">
              <w:t>intracdb</w:t>
            </w:r>
            <w:r>
              <w:t>1 ~]$ srvctl add listener -l LISTENER_DG -o $ORACLE_HOME -s -p 1521 -k 2</w:t>
            </w:r>
          </w:p>
          <w:p w:rsidR="003741D8" w:rsidRPr="00D30083" w:rsidRDefault="003741D8" w:rsidP="003741D8">
            <w:r>
              <w:t>[grid@</w:t>
            </w:r>
            <w:r w:rsidR="00C95F58">
              <w:t>intracdb</w:t>
            </w:r>
            <w:r>
              <w:t>1 ~]# /app/11.2.0/grid/bin/srvctl start listener -l LISTENER_DG</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50" w:name="_Toc21516_WPSOffice_Level2"/>
      <w:bookmarkEnd w:id="49"/>
      <w:r w:rsidRPr="00267239">
        <w:rPr>
          <w:rFonts w:ascii="微软雅黑" w:eastAsia="微软雅黑" w:hAnsi="微软雅黑" w:hint="eastAsia"/>
          <w:sz w:val="20"/>
          <w:szCs w:val="21"/>
        </w:rPr>
        <w:t>验证集群资源和状态</w:t>
      </w:r>
      <w:bookmarkEnd w:id="5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864ECB">
        <w:trPr>
          <w:jc w:val="center"/>
        </w:trPr>
        <w:tc>
          <w:tcPr>
            <w:tcW w:w="0" w:type="auto"/>
            <w:shd w:val="clear" w:color="auto" w:fill="D9D9D9" w:themeFill="background1" w:themeFillShade="D9"/>
            <w:vAlign w:val="center"/>
          </w:tcPr>
          <w:p w:rsidR="003741D8" w:rsidRPr="00D30083" w:rsidRDefault="003741D8" w:rsidP="00864ECB">
            <w:bookmarkStart w:id="51" w:name="_Hlk11156692"/>
            <w:r w:rsidRPr="003741D8">
              <w:t>[root@</w:t>
            </w:r>
            <w:r w:rsidR="00C95F58">
              <w:t>intracdb</w:t>
            </w:r>
            <w:r w:rsidRPr="003741D8">
              <w:t>1 ~]# /app/11.2.0/grid/bin/crsctl stat res -t</w:t>
            </w:r>
          </w:p>
        </w:tc>
      </w:tr>
    </w:tbl>
    <w:p w:rsidR="003C009A" w:rsidRPr="00A27E51" w:rsidRDefault="00381406" w:rsidP="003C009A">
      <w:pPr>
        <w:pStyle w:val="3"/>
      </w:pPr>
      <w:bookmarkStart w:id="52" w:name="_Toc531785664"/>
      <w:bookmarkEnd w:id="51"/>
      <w:r>
        <w:rPr>
          <w:rFonts w:hint="eastAsia"/>
        </w:rPr>
        <w:t xml:space="preserve"> </w:t>
      </w:r>
      <w:bookmarkStart w:id="53" w:name="_Toc11788837"/>
      <w:r w:rsidR="003C009A" w:rsidRPr="00A27E51">
        <w:rPr>
          <w:rFonts w:hint="eastAsia"/>
        </w:rPr>
        <w:t>添加</w:t>
      </w:r>
      <w:r w:rsidR="003C009A" w:rsidRPr="00A27E51">
        <w:rPr>
          <w:rFonts w:hint="eastAsia"/>
        </w:rPr>
        <w:t>tnsnames</w:t>
      </w:r>
      <w:r w:rsidR="003C009A" w:rsidRPr="00A27E51">
        <w:t>.ora</w:t>
      </w:r>
      <w:r w:rsidR="003C009A" w:rsidRPr="00A27E51">
        <w:rPr>
          <w:rFonts w:hint="eastAsia"/>
        </w:rPr>
        <w:t>文件信息</w:t>
      </w:r>
      <w:bookmarkEnd w:id="45"/>
      <w:bookmarkEnd w:id="46"/>
      <w:bookmarkEnd w:id="52"/>
      <w:bookmarkEnd w:id="53"/>
    </w:p>
    <w:p w:rsidR="003C009A" w:rsidRDefault="003C009A" w:rsidP="003C009A">
      <w:pPr>
        <w:rPr>
          <w:rFonts w:ascii="微软雅黑" w:eastAsia="微软雅黑" w:hAnsi="微软雅黑"/>
          <w:sz w:val="20"/>
        </w:rPr>
      </w:pPr>
      <w:r w:rsidRPr="00A545B2">
        <w:rPr>
          <w:rFonts w:ascii="微软雅黑" w:eastAsia="微软雅黑" w:hAnsi="微软雅黑" w:hint="eastAsia"/>
          <w:sz w:val="20"/>
        </w:rPr>
        <w:t>两个节点</w:t>
      </w:r>
      <w:r>
        <w:rPr>
          <w:rFonts w:ascii="微软雅黑" w:eastAsia="微软雅黑" w:hAnsi="微软雅黑" w:hint="eastAsia"/>
          <w:sz w:val="20"/>
        </w:rPr>
        <w:t>检查复制</w:t>
      </w:r>
      <w:r w:rsidRPr="00112BE2">
        <w:rPr>
          <w:rFonts w:ascii="微软雅黑" w:eastAsia="微软雅黑" w:hAnsi="微软雅黑" w:hint="eastAsia"/>
          <w:sz w:val="20"/>
        </w:rPr>
        <w:t>tnsnames.ora</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E4AFD" w:rsidTr="00864ECB">
        <w:trPr>
          <w:jc w:val="center"/>
        </w:trPr>
        <w:tc>
          <w:tcPr>
            <w:tcW w:w="0" w:type="auto"/>
            <w:shd w:val="clear" w:color="auto" w:fill="D9D9D9" w:themeFill="background1" w:themeFillShade="D9"/>
            <w:vAlign w:val="center"/>
          </w:tcPr>
          <w:p w:rsidR="009E4AFD" w:rsidRPr="00D30083" w:rsidRDefault="009E4AFD" w:rsidP="00864ECB">
            <w:r w:rsidRPr="00A545B2">
              <w:rPr>
                <w:rFonts w:ascii="Arial" w:hAnsi="Arial" w:cs="Arial"/>
                <w:color w:val="000000"/>
                <w:sz w:val="18"/>
                <w:szCs w:val="21"/>
              </w:rPr>
              <w:t>cp tnsnames.ora.product tnsnames.ora</w:t>
            </w:r>
          </w:p>
        </w:tc>
      </w:tr>
    </w:tbl>
    <w:p w:rsidR="003C009A" w:rsidRPr="0004130E" w:rsidRDefault="003C009A" w:rsidP="003C009A">
      <w:pPr>
        <w:rPr>
          <w:rFonts w:ascii="微软雅黑" w:eastAsia="微软雅黑" w:hAnsi="微软雅黑"/>
          <w:sz w:val="20"/>
        </w:rPr>
      </w:pPr>
      <w:r w:rsidRPr="00A545B2">
        <w:rPr>
          <w:rFonts w:ascii="微软雅黑" w:eastAsia="微软雅黑" w:hAnsi="微软雅黑" w:hint="eastAsia"/>
          <w:sz w:val="20"/>
        </w:rPr>
        <w:t>检查是否有以下信息，如没有请按下面添加</w:t>
      </w:r>
    </w:p>
    <w:p w:rsidR="003C009A" w:rsidRPr="006B7083" w:rsidRDefault="003C009A" w:rsidP="00685A19">
      <w:pPr>
        <w:pStyle w:val="ae"/>
        <w:numPr>
          <w:ilvl w:val="0"/>
          <w:numId w:val="6"/>
        </w:numPr>
        <w:ind w:firstLineChars="0"/>
        <w:rPr>
          <w:rFonts w:ascii="微软雅黑" w:eastAsia="微软雅黑" w:hAnsi="微软雅黑"/>
          <w:sz w:val="20"/>
        </w:rPr>
      </w:pPr>
      <w:r w:rsidRPr="006B7083">
        <w:rPr>
          <w:rFonts w:ascii="微软雅黑" w:eastAsia="微软雅黑" w:hAnsi="微软雅黑" w:hint="eastAsia"/>
          <w:sz w:val="20"/>
        </w:rPr>
        <w:t>配置</w:t>
      </w:r>
      <w:r w:rsidRPr="005B211D">
        <w:rPr>
          <w:rFonts w:ascii="微软雅黑" w:eastAsia="微软雅黑" w:hAnsi="微软雅黑" w:hint="eastAsia"/>
          <w:b/>
          <w:bCs/>
          <w:color w:val="FF0000"/>
          <w:sz w:val="20"/>
        </w:rPr>
        <w:t>主备端</w:t>
      </w:r>
      <w:r w:rsidRPr="006B7083">
        <w:rPr>
          <w:rFonts w:ascii="微软雅黑" w:eastAsia="微软雅黑" w:hAnsi="微软雅黑" w:hint="eastAsia"/>
          <w:sz w:val="20"/>
        </w:rPr>
        <w:t>四个节点的tnsnames.ora，添加如下信息：</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B7083" w:rsidTr="00864ECB">
        <w:trPr>
          <w:jc w:val="center"/>
        </w:trPr>
        <w:tc>
          <w:tcPr>
            <w:tcW w:w="0" w:type="auto"/>
            <w:shd w:val="clear" w:color="auto" w:fill="D9D9D9" w:themeFill="background1" w:themeFillShade="D9"/>
            <w:vAlign w:val="center"/>
          </w:tcPr>
          <w:p w:rsidR="006B7083" w:rsidRDefault="00C95F58" w:rsidP="006B7083">
            <w:r>
              <w:t>sgeintdb</w:t>
            </w:r>
            <w:r w:rsidR="007E517F">
              <w:t xml:space="preserve">dg </w:t>
            </w:r>
            <w:r w:rsidR="006B7083">
              <w:t>=</w:t>
            </w:r>
          </w:p>
          <w:p w:rsidR="006B7083" w:rsidRDefault="006B7083" w:rsidP="006B7083">
            <w:r>
              <w:t xml:space="preserve">  (DESCRIPTION =</w:t>
            </w:r>
          </w:p>
          <w:p w:rsidR="006B7083" w:rsidRDefault="006B7083" w:rsidP="006B7083">
            <w:r>
              <w:t xml:space="preserve">    (ADDRESS = (PROTOCOL = TCP)(HOST = </w:t>
            </w:r>
            <w:r w:rsidR="00C95F58" w:rsidRPr="00FB4786">
              <w:rPr>
                <w:rFonts w:ascii="Arial" w:hAnsi="Arial" w:cs="Arial" w:hint="eastAsia"/>
                <w:color w:val="000000"/>
                <w:sz w:val="18"/>
                <w:szCs w:val="21"/>
              </w:rPr>
              <w:t>20.28.100.11</w:t>
            </w:r>
            <w:r>
              <w:t>)(PORT = 1521))</w:t>
            </w:r>
          </w:p>
          <w:p w:rsidR="006B7083" w:rsidRDefault="006B7083" w:rsidP="006B7083">
            <w:r>
              <w:t xml:space="preserve">    (ADDRESS = (PROTOCOL = TCP)(HOST = </w:t>
            </w:r>
            <w:r w:rsidR="00C95F58" w:rsidRPr="00FB4786">
              <w:rPr>
                <w:rFonts w:ascii="Arial" w:hAnsi="Arial" w:cs="Arial" w:hint="eastAsia"/>
                <w:color w:val="000000"/>
                <w:sz w:val="18"/>
                <w:szCs w:val="21"/>
              </w:rPr>
              <w:t>20.28.100.21</w:t>
            </w:r>
            <w:r>
              <w:t>)(PORT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lastRenderedPageBreak/>
              <w:t xml:space="preserve">      (SERVICE_NAME = </w:t>
            </w:r>
            <w:r w:rsidR="00C95F58">
              <w:t>sgeintdb</w:t>
            </w:r>
            <w:r>
              <w:t>dg)</w:t>
            </w:r>
          </w:p>
          <w:p w:rsidR="006B7083" w:rsidRDefault="006B7083" w:rsidP="006B7083">
            <w:r>
              <w:t xml:space="preserve">    )</w:t>
            </w:r>
          </w:p>
          <w:p w:rsidR="006B7083" w:rsidRDefault="006B7083" w:rsidP="006B7083">
            <w:r>
              <w:t xml:space="preserve">  )</w:t>
            </w:r>
          </w:p>
          <w:p w:rsidR="006B7083" w:rsidRDefault="00C95F58" w:rsidP="006B7083">
            <w:r>
              <w:t>sgeintdb</w:t>
            </w:r>
            <w:r w:rsidR="006B7083">
              <w:t xml:space="preserve"> =</w:t>
            </w:r>
          </w:p>
          <w:p w:rsidR="006B7083" w:rsidRDefault="006B7083" w:rsidP="006B7083">
            <w:r>
              <w:t xml:space="preserve">  (DESCRIPTION =</w:t>
            </w:r>
          </w:p>
          <w:p w:rsidR="006B7083" w:rsidRDefault="006B7083" w:rsidP="006B7083">
            <w:r>
              <w:t xml:space="preserve">    (ADDRESS = (PROTOCOL = TCP)(HOST = </w:t>
            </w:r>
            <w:r w:rsidR="00C95F58" w:rsidRPr="00FB4786">
              <w:rPr>
                <w:rFonts w:ascii="Arial" w:hAnsi="Arial" w:cs="Arial" w:hint="eastAsia"/>
                <w:color w:val="000000"/>
                <w:sz w:val="18"/>
                <w:szCs w:val="21"/>
              </w:rPr>
              <w:t>10.28.100.11</w:t>
            </w:r>
            <w:r>
              <w:t>)(PORT = 1521))</w:t>
            </w:r>
          </w:p>
          <w:p w:rsidR="006B7083" w:rsidRDefault="006B7083" w:rsidP="006B7083">
            <w:r>
              <w:t xml:space="preserve">    (ADDRESS = (PROTOCOL = TCP)(HOST = </w:t>
            </w:r>
            <w:r w:rsidR="00C95F58" w:rsidRPr="00FB4786">
              <w:rPr>
                <w:rFonts w:ascii="Arial" w:hAnsi="Arial" w:cs="Arial" w:hint="eastAsia"/>
                <w:color w:val="000000"/>
                <w:sz w:val="18"/>
                <w:szCs w:val="21"/>
              </w:rPr>
              <w:t>10.28.100.21</w:t>
            </w:r>
            <w:r>
              <w:t>)(PORT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t xml:space="preserve">      (SERVICE_NAME = sg</w:t>
            </w:r>
            <w:r w:rsidR="00C95F58">
              <w:t>eint</w:t>
            </w:r>
            <w:r>
              <w:t>db)</w:t>
            </w:r>
          </w:p>
          <w:p w:rsidR="006B7083" w:rsidRDefault="006B7083" w:rsidP="006B7083">
            <w:r>
              <w:t xml:space="preserve">    )</w:t>
            </w:r>
          </w:p>
          <w:p w:rsidR="006B7083" w:rsidRPr="00D30083" w:rsidRDefault="006B7083" w:rsidP="006B7083">
            <w:r>
              <w:t xml:space="preserve">  )</w:t>
            </w:r>
          </w:p>
        </w:tc>
      </w:tr>
    </w:tbl>
    <w:p w:rsidR="003C009A" w:rsidRPr="003C0208" w:rsidRDefault="003C009A" w:rsidP="00685A19">
      <w:pPr>
        <w:pStyle w:val="ae"/>
        <w:numPr>
          <w:ilvl w:val="0"/>
          <w:numId w:val="6"/>
        </w:numPr>
        <w:ind w:firstLineChars="0"/>
        <w:rPr>
          <w:rFonts w:ascii="微软雅黑" w:eastAsia="微软雅黑" w:hAnsi="微软雅黑"/>
          <w:sz w:val="20"/>
        </w:rPr>
      </w:pPr>
      <w:r w:rsidRPr="003C0208">
        <w:rPr>
          <w:rFonts w:ascii="微软雅黑" w:eastAsia="微软雅黑" w:hAnsi="微软雅黑" w:hint="eastAsia"/>
          <w:sz w:val="20"/>
        </w:rPr>
        <w:lastRenderedPageBreak/>
        <w:t>在</w:t>
      </w:r>
      <w:r w:rsidRPr="005B211D">
        <w:rPr>
          <w:rFonts w:ascii="微软雅黑" w:eastAsia="微软雅黑" w:hAnsi="微软雅黑" w:hint="eastAsia"/>
          <w:b/>
          <w:bCs/>
          <w:color w:val="FF0000"/>
          <w:sz w:val="20"/>
        </w:rPr>
        <w:t>备库端</w:t>
      </w:r>
      <w:r w:rsidRPr="003C0208">
        <w:rPr>
          <w:rFonts w:ascii="微软雅黑" w:eastAsia="微软雅黑" w:hAnsi="微软雅黑" w:hint="eastAsia"/>
          <w:sz w:val="20"/>
        </w:rPr>
        <w:t>两</w:t>
      </w:r>
      <w:r w:rsidR="008B5598">
        <w:rPr>
          <w:rFonts w:ascii="微软雅黑" w:eastAsia="微软雅黑" w:hAnsi="微软雅黑" w:hint="eastAsia"/>
          <w:sz w:val="20"/>
        </w:rPr>
        <w:t>个</w:t>
      </w:r>
      <w:r w:rsidRPr="003C0208">
        <w:rPr>
          <w:rFonts w:ascii="微软雅黑" w:eastAsia="微软雅黑" w:hAnsi="微软雅黑" w:hint="eastAsia"/>
          <w:sz w:val="20"/>
        </w:rPr>
        <w:t>节点的tnsnames</w:t>
      </w:r>
      <w:r w:rsidRPr="003C0208">
        <w:rPr>
          <w:rFonts w:ascii="微软雅黑" w:eastAsia="微软雅黑" w:hAnsi="微软雅黑"/>
          <w:sz w:val="20"/>
        </w:rPr>
        <w:t>.ora</w:t>
      </w:r>
      <w:r w:rsidRPr="003C0208">
        <w:rPr>
          <w:rFonts w:ascii="微软雅黑" w:eastAsia="微软雅黑" w:hAnsi="微软雅黑" w:hint="eastAsia"/>
          <w:sz w:val="20"/>
        </w:rPr>
        <w:t>添加如下：</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C0208" w:rsidTr="00864ECB">
        <w:trPr>
          <w:jc w:val="center"/>
        </w:trPr>
        <w:tc>
          <w:tcPr>
            <w:tcW w:w="0" w:type="auto"/>
            <w:shd w:val="clear" w:color="auto" w:fill="D9D9D9" w:themeFill="background1" w:themeFillShade="D9"/>
            <w:vAlign w:val="center"/>
          </w:tcPr>
          <w:p w:rsidR="003C0208" w:rsidRDefault="00C95F58" w:rsidP="003C0208">
            <w:r>
              <w:t>intracdb</w:t>
            </w:r>
            <w:r w:rsidR="003C0208">
              <w:t>1:</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w:t>
            </w:r>
            <w:r w:rsidR="00864ECB" w:rsidRPr="00995A01">
              <w:rPr>
                <w:rFonts w:hAnsi="宋体"/>
                <w:color w:val="000000"/>
                <w:szCs w:val="24"/>
              </w:rPr>
              <w:t>20.28.5.10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w:t>
            </w:r>
            <w:r w:rsidR="00864ECB" w:rsidRPr="00995A01">
              <w:rPr>
                <w:rFonts w:hAnsi="宋体"/>
                <w:color w:val="000000"/>
                <w:szCs w:val="24"/>
              </w:rPr>
              <w:t>20.28.100.11</w:t>
            </w:r>
            <w:r>
              <w:t>)(PORT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w:t>
            </w:r>
            <w:r w:rsidR="00864ECB" w:rsidRPr="00995A01">
              <w:rPr>
                <w:rFonts w:hAnsi="宋体"/>
                <w:color w:val="000000"/>
                <w:szCs w:val="24"/>
              </w:rPr>
              <w:t>20.28.100.11</w:t>
            </w:r>
            <w:r>
              <w:t xml:space="preserve">)(PORT = 1521))) </w:t>
            </w:r>
          </w:p>
          <w:p w:rsidR="003C0208" w:rsidRDefault="003C0208" w:rsidP="003C0208">
            <w:r>
              <w:t xml:space="preserve">     (DESCRIPTION = (ADDRESS = (PROTOCOL = TCP)(HOST = </w:t>
            </w:r>
            <w:r w:rsidR="00864ECB" w:rsidRPr="00995A01">
              <w:rPr>
                <w:rFonts w:hAnsi="宋体"/>
                <w:color w:val="000000"/>
                <w:szCs w:val="24"/>
              </w:rPr>
              <w:t>20.28.100.21</w:t>
            </w:r>
            <w:r>
              <w:t>)(PORT = 1521)))</w:t>
            </w:r>
          </w:p>
          <w:p w:rsidR="003C0208" w:rsidRDefault="003C0208" w:rsidP="003C0208">
            <w:r>
              <w:t xml:space="preserve">   )</w:t>
            </w:r>
          </w:p>
          <w:p w:rsidR="003C0208" w:rsidRDefault="00C95F58" w:rsidP="003C0208">
            <w:r>
              <w:t>intracdb</w:t>
            </w:r>
            <w:r w:rsidR="003C0208">
              <w:t xml:space="preserve">2: </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w:t>
            </w:r>
            <w:r w:rsidR="00864ECB" w:rsidRPr="002717BC">
              <w:rPr>
                <w:rFonts w:hAnsi="宋体"/>
                <w:color w:val="000000"/>
                <w:szCs w:val="24"/>
              </w:rPr>
              <w:t>20.28.5.20</w:t>
            </w:r>
            <w:r>
              <w:t>)(PORT = 1521))</w:t>
            </w:r>
          </w:p>
          <w:p w:rsidR="003C0208" w:rsidRDefault="003C0208" w:rsidP="003C0208">
            <w:r>
              <w:t xml:space="preserve">   )</w:t>
            </w:r>
          </w:p>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w:t>
            </w:r>
            <w:r w:rsidR="00864ECB" w:rsidRPr="002717BC">
              <w:rPr>
                <w:rFonts w:hAnsi="宋体"/>
                <w:color w:val="000000"/>
                <w:szCs w:val="24"/>
              </w:rPr>
              <w:t>20.28.100.21</w:t>
            </w:r>
            <w:r>
              <w:t>)(PORT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w:t>
            </w:r>
            <w:r w:rsidR="00864ECB" w:rsidRPr="002717BC">
              <w:rPr>
                <w:rFonts w:hAnsi="宋体"/>
                <w:color w:val="000000"/>
                <w:szCs w:val="24"/>
              </w:rPr>
              <w:t>20.28.100.11</w:t>
            </w:r>
            <w:r w:rsidR="00864ECB" w:rsidRPr="00DD0310">
              <w:rPr>
                <w:rFonts w:hAnsi="宋体" w:hint="eastAsia"/>
                <w:color w:val="000000"/>
                <w:szCs w:val="24"/>
              </w:rPr>
              <w:t>)</w:t>
            </w:r>
            <w:r>
              <w:t>(PORT = 1521)))</w:t>
            </w:r>
          </w:p>
          <w:p w:rsidR="003C0208" w:rsidRDefault="003C0208" w:rsidP="003C0208">
            <w:r>
              <w:t xml:space="preserve">     (DESCRIPTION = (ADDRESS = (PROTOCOL = TCP)(HOST = </w:t>
            </w:r>
            <w:r w:rsidR="00864ECB" w:rsidRPr="002717BC">
              <w:rPr>
                <w:rFonts w:hAnsi="宋体"/>
                <w:color w:val="000000"/>
                <w:szCs w:val="24"/>
              </w:rPr>
              <w:t>20.28.100.21</w:t>
            </w:r>
            <w:r>
              <w:t>)(PORT = 1521)))</w:t>
            </w:r>
          </w:p>
          <w:p w:rsidR="003C0208" w:rsidRPr="00D30083" w:rsidRDefault="003C0208" w:rsidP="003C0208">
            <w:r>
              <w:t xml:space="preserve">   )</w:t>
            </w:r>
          </w:p>
        </w:tc>
      </w:tr>
    </w:tbl>
    <w:p w:rsidR="003C009A" w:rsidRPr="00983B76" w:rsidRDefault="003C009A" w:rsidP="003C009A">
      <w:pPr>
        <w:rPr>
          <w:rFonts w:ascii="微软雅黑" w:eastAsia="微软雅黑" w:hAnsi="微软雅黑"/>
          <w:sz w:val="18"/>
        </w:rPr>
      </w:pPr>
      <w:r w:rsidRPr="00C73A86">
        <w:rPr>
          <w:rFonts w:ascii="微软雅黑" w:eastAsia="微软雅黑" w:hAnsi="微软雅黑"/>
          <w:b/>
          <w:sz w:val="18"/>
        </w:rPr>
        <w:lastRenderedPageBreak/>
        <w:t>#</w:t>
      </w:r>
      <w:r w:rsidRPr="00C73A86">
        <w:rPr>
          <w:rFonts w:ascii="微软雅黑" w:eastAsia="微软雅黑" w:hAnsi="微软雅黑" w:hint="eastAsia"/>
          <w:b/>
          <w:sz w:val="18"/>
        </w:rPr>
        <w:t>以上已添加可通过</w:t>
      </w:r>
      <w:r w:rsidRPr="00C73A86">
        <w:rPr>
          <w:rFonts w:ascii="微软雅黑" w:eastAsia="微软雅黑" w:hAnsi="微软雅黑"/>
          <w:b/>
          <w:sz w:val="18"/>
        </w:rPr>
        <w:t>lsnrctl status</w:t>
      </w:r>
      <w:r w:rsidRPr="00C73A86">
        <w:rPr>
          <w:rFonts w:ascii="微软雅黑" w:eastAsia="微软雅黑" w:hAnsi="微软雅黑" w:hint="eastAsia"/>
          <w:b/>
          <w:sz w:val="18"/>
        </w:rPr>
        <w:t>查看状态</w:t>
      </w:r>
    </w:p>
    <w:p w:rsidR="003C009A" w:rsidRPr="00A27E51" w:rsidRDefault="00B1600A" w:rsidP="003C009A">
      <w:pPr>
        <w:pStyle w:val="3"/>
      </w:pPr>
      <w:bookmarkStart w:id="54" w:name="_Toc531785665"/>
      <w:r>
        <w:rPr>
          <w:rFonts w:hint="eastAsia"/>
        </w:rPr>
        <w:t xml:space="preserve"> </w:t>
      </w:r>
      <w:bookmarkStart w:id="55" w:name="_Toc11788838"/>
      <w:r w:rsidR="003C009A" w:rsidRPr="00A27E51">
        <w:rPr>
          <w:rFonts w:hint="eastAsia"/>
        </w:rPr>
        <w:t>拷贝密码文件</w:t>
      </w:r>
      <w:bookmarkEnd w:id="54"/>
      <w:bookmarkEnd w:id="55"/>
    </w:p>
    <w:p w:rsidR="003C009A" w:rsidRDefault="00992FAD" w:rsidP="00685A19">
      <w:pPr>
        <w:pStyle w:val="ae"/>
        <w:numPr>
          <w:ilvl w:val="0"/>
          <w:numId w:val="8"/>
        </w:numPr>
        <w:ind w:firstLineChars="0"/>
        <w:rPr>
          <w:rFonts w:ascii="微软雅黑" w:eastAsia="微软雅黑" w:hAnsi="微软雅黑"/>
          <w:sz w:val="20"/>
        </w:rPr>
      </w:pPr>
      <w:r>
        <w:rPr>
          <w:rFonts w:ascii="微软雅黑" w:eastAsia="微软雅黑" w:hAnsi="微软雅黑" w:hint="eastAsia"/>
          <w:sz w:val="20"/>
        </w:rPr>
        <w:t>在备库端</w:t>
      </w:r>
      <w:r w:rsidR="005263EB">
        <w:rPr>
          <w:rFonts w:ascii="微软雅黑" w:eastAsia="微软雅黑" w:hAnsi="微软雅黑" w:hint="eastAsia"/>
          <w:sz w:val="20"/>
        </w:rPr>
        <w:t>将主库传输</w:t>
      </w:r>
      <w:r>
        <w:rPr>
          <w:rFonts w:ascii="微软雅黑" w:eastAsia="微软雅黑" w:hAnsi="微软雅黑" w:hint="eastAsia"/>
          <w:sz w:val="20"/>
        </w:rPr>
        <w:t>过来</w:t>
      </w:r>
      <w:r w:rsidR="005263EB">
        <w:rPr>
          <w:rFonts w:ascii="微软雅黑" w:eastAsia="微软雅黑" w:hAnsi="微软雅黑" w:hint="eastAsia"/>
          <w:sz w:val="20"/>
        </w:rPr>
        <w:t>的</w:t>
      </w:r>
      <w:r w:rsidR="003C009A">
        <w:rPr>
          <w:rFonts w:ascii="微软雅黑" w:eastAsia="微软雅黑" w:hAnsi="微软雅黑" w:hint="eastAsia"/>
          <w:sz w:val="20"/>
        </w:rPr>
        <w:t>口令文件</w:t>
      </w:r>
      <w:r w:rsidR="005263EB">
        <w:rPr>
          <w:rFonts w:ascii="微软雅黑" w:eastAsia="微软雅黑" w:hAnsi="微软雅黑" w:hint="eastAsia"/>
          <w:sz w:val="20"/>
        </w:rPr>
        <w:t>拷贝到$</w:t>
      </w:r>
      <w:r w:rsidR="005263EB">
        <w:rPr>
          <w:rFonts w:ascii="微软雅黑" w:eastAsia="微软雅黑" w:hAnsi="微软雅黑"/>
          <w:sz w:val="20"/>
        </w:rPr>
        <w:t>ORACLE_HOME/dbs</w:t>
      </w:r>
      <w:r w:rsidR="005263EB">
        <w:rPr>
          <w:rFonts w:ascii="微软雅黑" w:eastAsia="微软雅黑" w:hAnsi="微软雅黑" w:hint="eastAsia"/>
          <w:sz w:val="20"/>
        </w:rPr>
        <w:t>下并重命名</w:t>
      </w:r>
      <w:r w:rsidR="003C009A" w:rsidRPr="00112BE2">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263EB" w:rsidTr="00864ECB">
        <w:trPr>
          <w:jc w:val="center"/>
        </w:trPr>
        <w:tc>
          <w:tcPr>
            <w:tcW w:w="0" w:type="auto"/>
            <w:shd w:val="clear" w:color="auto" w:fill="D9D9D9" w:themeFill="background1" w:themeFillShade="D9"/>
            <w:vAlign w:val="center"/>
          </w:tcPr>
          <w:p w:rsidR="005263EB" w:rsidRDefault="005263EB" w:rsidP="005263EB">
            <w:r>
              <w:t>[oracle@</w:t>
            </w:r>
            <w:r w:rsidR="00C95F58">
              <w:t>intracdb</w:t>
            </w:r>
            <w:r>
              <w:t>1 ~]$ cp /backup/rmanfromsh/</w:t>
            </w:r>
            <w:r w:rsidR="00C95F58">
              <w:t>intracdb</w:t>
            </w:r>
            <w:r>
              <w:t>1_20190606/orapw</w:t>
            </w:r>
            <w:r w:rsidR="00C95F58">
              <w:t>sgeintdb</w:t>
            </w:r>
            <w:r>
              <w:t>1 /app/oracle/product/11.2.0/db_1/dbs/orapw</w:t>
            </w:r>
            <w:r w:rsidR="00C95F58">
              <w:t>sgeintdb</w:t>
            </w:r>
            <w:r>
              <w:t>dg1</w:t>
            </w:r>
          </w:p>
          <w:p w:rsidR="005263EB" w:rsidRPr="00D30083" w:rsidRDefault="005263EB" w:rsidP="005263EB">
            <w:r>
              <w:t>[oracle@</w:t>
            </w:r>
            <w:r w:rsidR="00C95F58">
              <w:t>intracdb</w:t>
            </w:r>
            <w:r>
              <w:t>1 ~]$ scp /backup/rmanfromsh/</w:t>
            </w:r>
            <w:r w:rsidR="00C95F58">
              <w:t>intracdb</w:t>
            </w:r>
            <w:r>
              <w:t>1_20190606/orapw</w:t>
            </w:r>
            <w:r w:rsidR="00C95F58">
              <w:t>sgeintdb</w:t>
            </w:r>
            <w:r>
              <w:t xml:space="preserve">1 </w:t>
            </w:r>
            <w:r w:rsidR="00C95F58">
              <w:t>intracdb</w:t>
            </w:r>
            <w:r>
              <w:t>2:/app/oracle/product/11.2.0/db_1/dbs/orapw</w:t>
            </w:r>
            <w:r w:rsidR="00C95F58">
              <w:t>sgeintdb</w:t>
            </w:r>
            <w:r>
              <w:t>dg2</w:t>
            </w:r>
          </w:p>
        </w:tc>
      </w:tr>
    </w:tbl>
    <w:p w:rsidR="00047149" w:rsidRDefault="00C50733" w:rsidP="00A27E51">
      <w:pPr>
        <w:pStyle w:val="2"/>
      </w:pPr>
      <w:bookmarkStart w:id="56" w:name="_Toc521451582"/>
      <w:bookmarkStart w:id="57" w:name="_Toc521511289"/>
      <w:r>
        <w:rPr>
          <w:rFonts w:hint="eastAsia"/>
        </w:rPr>
        <w:t xml:space="preserve"> </w:t>
      </w:r>
      <w:bookmarkStart w:id="58" w:name="_Toc11788839"/>
      <w:r w:rsidR="009C6C7C" w:rsidRPr="00A27E51">
        <w:rPr>
          <w:rFonts w:hint="eastAsia"/>
        </w:rPr>
        <w:t>主库检查</w:t>
      </w:r>
      <w:bookmarkEnd w:id="56"/>
      <w:bookmarkEnd w:id="57"/>
      <w:bookmarkEnd w:id="58"/>
    </w:p>
    <w:p w:rsidR="004A0B03" w:rsidRPr="004F5052" w:rsidRDefault="004A0B03" w:rsidP="004A0B0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FA2445" w:rsidRDefault="00FA2445" w:rsidP="009D75C4">
      <w:pPr>
        <w:pStyle w:val="3"/>
      </w:pPr>
      <w:bookmarkStart w:id="59" w:name="_Toc11165100"/>
      <w:bookmarkStart w:id="60" w:name="_Toc521451583"/>
      <w:bookmarkStart w:id="61" w:name="_Toc521511290"/>
      <w:bookmarkStart w:id="62" w:name="_Toc11788840"/>
      <w:bookmarkEnd w:id="59"/>
      <w:r w:rsidRPr="009D75C4">
        <w:rPr>
          <w:rFonts w:hint="eastAsia"/>
        </w:rPr>
        <w:t>是否安装相关组件</w:t>
      </w:r>
      <w:bookmarkEnd w:id="60"/>
      <w:bookmarkEnd w:id="61"/>
      <w:bookmarkEnd w:id="62"/>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7374" w:rsidTr="00864ECB">
        <w:trPr>
          <w:jc w:val="center"/>
        </w:trPr>
        <w:tc>
          <w:tcPr>
            <w:tcW w:w="0" w:type="auto"/>
            <w:shd w:val="clear" w:color="auto" w:fill="D9D9D9" w:themeFill="background1" w:themeFillShade="D9"/>
            <w:vAlign w:val="center"/>
          </w:tcPr>
          <w:p w:rsidR="00557374" w:rsidRDefault="00557374" w:rsidP="00557374">
            <w:r>
              <w:t>SQL&gt; SELECT * FROM V$OPTION WHERE PARAMETER in ('Oracle Data Guard', 'Advanced Compression');</w:t>
            </w:r>
          </w:p>
          <w:p w:rsidR="00557374" w:rsidRDefault="00557374" w:rsidP="00557374"/>
          <w:p w:rsidR="00557374" w:rsidRDefault="00557374" w:rsidP="00557374">
            <w:r>
              <w:t xml:space="preserve">PARAMETER            </w:t>
            </w:r>
            <w:r>
              <w:tab/>
              <w:t>VALUE</w:t>
            </w:r>
          </w:p>
          <w:p w:rsidR="00557374" w:rsidRDefault="00557374" w:rsidP="00557374">
            <w:r>
              <w:t xml:space="preserve">------------------------------- </w:t>
            </w:r>
            <w:r>
              <w:tab/>
            </w:r>
            <w:r>
              <w:tab/>
              <w:t>----------</w:t>
            </w:r>
          </w:p>
          <w:p w:rsidR="00557374" w:rsidRDefault="00557374" w:rsidP="00557374">
            <w:r>
              <w:t xml:space="preserve">Oracle Data Guard    </w:t>
            </w:r>
            <w:r>
              <w:tab/>
            </w:r>
            <w:r>
              <w:tab/>
              <w:t>TRUE</w:t>
            </w:r>
          </w:p>
          <w:p w:rsidR="00557374" w:rsidRPr="00D30083" w:rsidRDefault="00557374" w:rsidP="00557374">
            <w:r>
              <w:t xml:space="preserve">Advanced Compression </w:t>
            </w:r>
            <w:r>
              <w:tab/>
            </w:r>
            <w:r>
              <w:tab/>
              <w:t>TRUE</w:t>
            </w:r>
          </w:p>
        </w:tc>
      </w:tr>
    </w:tbl>
    <w:p w:rsidR="00557374" w:rsidRPr="00557374" w:rsidRDefault="00557374" w:rsidP="00557374"/>
    <w:p w:rsidR="00BD1994" w:rsidRDefault="00380EA9" w:rsidP="00BD1994">
      <w:pPr>
        <w:pStyle w:val="3"/>
      </w:pPr>
      <w:bookmarkStart w:id="63" w:name="_Toc521451584"/>
      <w:bookmarkStart w:id="64" w:name="_Toc521511291"/>
      <w:r>
        <w:t xml:space="preserve"> </w:t>
      </w:r>
      <w:bookmarkStart w:id="65" w:name="_Toc11788841"/>
      <w:r w:rsidR="00FA2445" w:rsidRPr="009D75C4">
        <w:rPr>
          <w:rFonts w:hint="eastAsia"/>
        </w:rPr>
        <w:t>FORCE_LOGGING</w:t>
      </w:r>
      <w:r w:rsidR="00FA2445" w:rsidRPr="009D75C4">
        <w:rPr>
          <w:rFonts w:hint="eastAsia"/>
        </w:rPr>
        <w:t>模式</w:t>
      </w:r>
      <w:bookmarkEnd w:id="63"/>
      <w:bookmarkEnd w:id="64"/>
      <w:bookmarkEnd w:id="6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64ECB">
        <w:trPr>
          <w:jc w:val="center"/>
        </w:trPr>
        <w:tc>
          <w:tcPr>
            <w:tcW w:w="0" w:type="auto"/>
            <w:shd w:val="clear" w:color="auto" w:fill="D9D9D9" w:themeFill="background1" w:themeFillShade="D9"/>
            <w:vAlign w:val="center"/>
          </w:tcPr>
          <w:p w:rsidR="00BD1994" w:rsidRDefault="00BD1994" w:rsidP="00BD1994">
            <w:r>
              <w:t>select  force_logging  from v$database;</w:t>
            </w:r>
          </w:p>
          <w:p w:rsidR="00BD1994" w:rsidRPr="00D30083" w:rsidRDefault="00BD1994" w:rsidP="00BD1994">
            <w:r>
              <w:rPr>
                <w:rFonts w:hint="eastAsia"/>
              </w:rPr>
              <w:t>(</w:t>
            </w:r>
            <w:r w:rsidRPr="0011757B">
              <w:rPr>
                <w:rFonts w:ascii="微软雅黑" w:eastAsia="微软雅黑" w:hAnsi="微软雅黑" w:hint="eastAsia"/>
                <w:sz w:val="20"/>
              </w:rPr>
              <w:t>开启：</w:t>
            </w:r>
            <w:r>
              <w:rPr>
                <w:rFonts w:hint="eastAsia"/>
              </w:rPr>
              <w:t>alter database force logging;)</w:t>
            </w:r>
          </w:p>
        </w:tc>
      </w:tr>
    </w:tbl>
    <w:p w:rsidR="00FA2445" w:rsidRDefault="00380EA9" w:rsidP="009D75C4">
      <w:pPr>
        <w:pStyle w:val="3"/>
      </w:pPr>
      <w:bookmarkStart w:id="66" w:name="_Toc521511292"/>
      <w:bookmarkStart w:id="67" w:name="_Toc521451585"/>
      <w:r>
        <w:rPr>
          <w:rFonts w:hint="eastAsia"/>
        </w:rPr>
        <w:t xml:space="preserve"> </w:t>
      </w:r>
      <w:bookmarkStart w:id="68" w:name="_Toc11788842"/>
      <w:r w:rsidR="00FA2445" w:rsidRPr="009D75C4">
        <w:rPr>
          <w:rFonts w:hint="eastAsia"/>
        </w:rPr>
        <w:t>最小附件日志</w:t>
      </w:r>
      <w:bookmarkEnd w:id="66"/>
      <w:bookmarkEnd w:id="6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64ECB">
        <w:trPr>
          <w:jc w:val="center"/>
        </w:trPr>
        <w:tc>
          <w:tcPr>
            <w:tcW w:w="0" w:type="auto"/>
            <w:shd w:val="clear" w:color="auto" w:fill="D9D9D9" w:themeFill="background1" w:themeFillShade="D9"/>
            <w:vAlign w:val="center"/>
          </w:tcPr>
          <w:p w:rsidR="00BD1994" w:rsidRDefault="00BD1994" w:rsidP="00BD1994">
            <w:r>
              <w:t>SQL&gt;  SELECT INST_ID,SUPPLEMENTAL_LOG_DATA_MIN FROM GV$DATABASE;</w:t>
            </w:r>
          </w:p>
          <w:p w:rsidR="00BD1994" w:rsidRDefault="00BD1994" w:rsidP="00BD1994"/>
          <w:p w:rsidR="00BD1994" w:rsidRDefault="00BD1994" w:rsidP="00BD1994">
            <w:r>
              <w:tab/>
              <w:t xml:space="preserve">   INST_ID </w:t>
            </w:r>
            <w:r>
              <w:tab/>
              <w:t>SUPPLEME</w:t>
            </w:r>
          </w:p>
          <w:p w:rsidR="00BD1994" w:rsidRDefault="00BD1994" w:rsidP="00BD1994">
            <w:r>
              <w:tab/>
              <w:t xml:space="preserve">   ---------- </w:t>
            </w:r>
            <w:r>
              <w:tab/>
              <w:t>--------------</w:t>
            </w:r>
          </w:p>
          <w:p w:rsidR="00BD1994" w:rsidRDefault="00BD1994" w:rsidP="00BD1994">
            <w:r>
              <w:lastRenderedPageBreak/>
              <w:tab/>
            </w:r>
            <w:r>
              <w:tab/>
            </w:r>
            <w:r>
              <w:tab/>
              <w:t xml:space="preserve">1 </w:t>
            </w:r>
            <w:r>
              <w:tab/>
              <w:t>YES</w:t>
            </w:r>
          </w:p>
          <w:p w:rsidR="00BD1994" w:rsidRPr="00D30083" w:rsidRDefault="00BD1994" w:rsidP="00BD1994">
            <w:r>
              <w:tab/>
            </w:r>
            <w:r>
              <w:tab/>
            </w:r>
            <w:r>
              <w:tab/>
              <w:t xml:space="preserve">2 </w:t>
            </w:r>
            <w:r>
              <w:tab/>
              <w:t>YES</w:t>
            </w:r>
          </w:p>
        </w:tc>
      </w:tr>
    </w:tbl>
    <w:p w:rsidR="00BA57F8" w:rsidRDefault="00380EA9" w:rsidP="009D75C4">
      <w:pPr>
        <w:pStyle w:val="3"/>
      </w:pPr>
      <w:bookmarkStart w:id="69" w:name="_Toc521511293"/>
      <w:bookmarkEnd w:id="67"/>
      <w:r>
        <w:rPr>
          <w:rFonts w:hint="eastAsia"/>
        </w:rPr>
        <w:lastRenderedPageBreak/>
        <w:t xml:space="preserve"> </w:t>
      </w:r>
      <w:bookmarkStart w:id="70" w:name="_Toc11788843"/>
      <w:r w:rsidR="00BA57F8" w:rsidRPr="009D75C4">
        <w:rPr>
          <w:rFonts w:hint="eastAsia"/>
        </w:rPr>
        <w:t>归档模式</w:t>
      </w:r>
      <w:bookmarkEnd w:id="69"/>
      <w:bookmarkEnd w:id="7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64ECB">
        <w:trPr>
          <w:jc w:val="center"/>
        </w:trPr>
        <w:tc>
          <w:tcPr>
            <w:tcW w:w="0" w:type="auto"/>
            <w:shd w:val="clear" w:color="auto" w:fill="D9D9D9" w:themeFill="background1" w:themeFillShade="D9"/>
            <w:vAlign w:val="center"/>
          </w:tcPr>
          <w:p w:rsidR="00BD1994" w:rsidRDefault="00BD1994" w:rsidP="00BD1994">
            <w:r>
              <w:t>SQL&gt; archive log list;</w:t>
            </w:r>
          </w:p>
          <w:p w:rsidR="00BD1994" w:rsidRDefault="00BD1994" w:rsidP="00BD1994">
            <w:r>
              <w:t xml:space="preserve">Database log mode              </w:t>
            </w:r>
            <w:r>
              <w:tab/>
              <w:t>Archive Mode</w:t>
            </w:r>
          </w:p>
          <w:p w:rsidR="00BD1994" w:rsidRDefault="00BD1994" w:rsidP="00BD1994">
            <w:r>
              <w:t xml:space="preserve">Automatic archival             </w:t>
            </w:r>
            <w:r>
              <w:tab/>
              <w:t>Enabled</w:t>
            </w:r>
          </w:p>
          <w:p w:rsidR="00BD1994" w:rsidRDefault="00BD1994" w:rsidP="00BD1994">
            <w:r>
              <w:t xml:space="preserve">Archive destination            </w:t>
            </w:r>
            <w:r>
              <w:tab/>
            </w:r>
            <w:r>
              <w:tab/>
              <w:t>+DATA</w:t>
            </w:r>
          </w:p>
          <w:p w:rsidR="00BD1994" w:rsidRDefault="00BD1994" w:rsidP="00BD1994">
            <w:r>
              <w:t xml:space="preserve">Oldest online log sequence     </w:t>
            </w:r>
            <w:r>
              <w:tab/>
            </w:r>
            <w:r>
              <w:tab/>
              <w:t>63</w:t>
            </w:r>
          </w:p>
          <w:p w:rsidR="00BD1994" w:rsidRDefault="00BD1994" w:rsidP="00BD1994">
            <w:r>
              <w:t xml:space="preserve">Next log sequence to archive   </w:t>
            </w:r>
            <w:r>
              <w:tab/>
            </w:r>
            <w:r>
              <w:tab/>
              <w:t>64</w:t>
            </w:r>
          </w:p>
          <w:p w:rsidR="00BD1994" w:rsidRPr="00D30083" w:rsidRDefault="00BD1994" w:rsidP="00BD1994">
            <w:r>
              <w:t xml:space="preserve">Current log sequence           </w:t>
            </w:r>
            <w:r>
              <w:tab/>
              <w:t>64</w:t>
            </w:r>
          </w:p>
        </w:tc>
      </w:tr>
    </w:tbl>
    <w:p w:rsidR="00047149" w:rsidRDefault="000235D5" w:rsidP="009D75C4">
      <w:pPr>
        <w:pStyle w:val="3"/>
      </w:pPr>
      <w:r>
        <w:t xml:space="preserve"> </w:t>
      </w:r>
      <w:bookmarkStart w:id="71" w:name="_Toc11788844"/>
      <w:r w:rsidR="002B2B98" w:rsidRPr="009D75C4">
        <w:rPr>
          <w:rFonts w:hint="eastAsia"/>
        </w:rPr>
        <w:t>remote_login_passwordfile</w:t>
      </w:r>
      <w:r w:rsidR="002B2B98" w:rsidRPr="009D75C4">
        <w:rPr>
          <w:rFonts w:hint="eastAsia"/>
        </w:rPr>
        <w:t>配置</w:t>
      </w:r>
      <w:bookmarkEnd w:id="7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97E2C" w:rsidTr="00864ECB">
        <w:trPr>
          <w:jc w:val="center"/>
        </w:trPr>
        <w:tc>
          <w:tcPr>
            <w:tcW w:w="0" w:type="auto"/>
            <w:shd w:val="clear" w:color="auto" w:fill="D9D9D9" w:themeFill="background1" w:themeFillShade="D9"/>
            <w:vAlign w:val="center"/>
          </w:tcPr>
          <w:p w:rsidR="00E97E2C" w:rsidRDefault="00E97E2C" w:rsidP="00E97E2C">
            <w:bookmarkStart w:id="72" w:name="_Hlk11158442"/>
            <w:r>
              <w:t>show parameter remote_login_passwordfile</w:t>
            </w:r>
          </w:p>
          <w:p w:rsidR="00E97E2C" w:rsidRPr="00D30083" w:rsidRDefault="00E97E2C" w:rsidP="00E97E2C">
            <w:r>
              <w:rPr>
                <w:rFonts w:hint="eastAsia"/>
              </w:rPr>
              <w:t>(remote_login_passwordfile</w:t>
            </w:r>
            <w:r w:rsidRPr="0011757B">
              <w:rPr>
                <w:rFonts w:ascii="微软雅黑" w:eastAsia="微软雅黑" w:hAnsi="微软雅黑" w:hint="eastAsia"/>
                <w:sz w:val="20"/>
              </w:rPr>
              <w:t>应为</w:t>
            </w:r>
            <w:r>
              <w:rPr>
                <w:rFonts w:hint="eastAsia"/>
              </w:rPr>
              <w:t>EXCLUSIVE)</w:t>
            </w:r>
          </w:p>
        </w:tc>
      </w:tr>
    </w:tbl>
    <w:bookmarkEnd w:id="72"/>
    <w:p w:rsidR="00FA2445" w:rsidRPr="009D75C4" w:rsidRDefault="00C50733" w:rsidP="009D75C4">
      <w:pPr>
        <w:pStyle w:val="2"/>
      </w:pPr>
      <w:r>
        <w:rPr>
          <w:rFonts w:hint="eastAsia"/>
        </w:rPr>
        <w:t xml:space="preserve"> </w:t>
      </w:r>
      <w:bookmarkStart w:id="73" w:name="_Toc11788845"/>
      <w:r w:rsidR="001E0F44" w:rsidRPr="009D75C4">
        <w:rPr>
          <w:rFonts w:hint="eastAsia"/>
        </w:rPr>
        <w:t>修改参数文件</w:t>
      </w:r>
      <w:bookmarkEnd w:id="73"/>
    </w:p>
    <w:p w:rsidR="00951251" w:rsidRDefault="00951251" w:rsidP="009D75C4">
      <w:pPr>
        <w:pStyle w:val="3"/>
      </w:pPr>
      <w:bookmarkStart w:id="74" w:name="_Toc11165109"/>
      <w:bookmarkStart w:id="75" w:name="_Toc11788846"/>
      <w:bookmarkEnd w:id="74"/>
      <w:r w:rsidRPr="009D75C4">
        <w:rPr>
          <w:rFonts w:hint="eastAsia"/>
        </w:rPr>
        <w:t>修改主库参数</w:t>
      </w:r>
      <w:bookmarkEnd w:id="75"/>
    </w:p>
    <w:p w:rsidR="007E5C60" w:rsidRPr="004F5052" w:rsidRDefault="007E5C60" w:rsidP="007E5C6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4C38E8" w:rsidRPr="001E621B" w:rsidRDefault="004C38E8" w:rsidP="00685A19">
      <w:pPr>
        <w:pStyle w:val="ae"/>
        <w:numPr>
          <w:ilvl w:val="0"/>
          <w:numId w:val="9"/>
        </w:numPr>
        <w:ind w:firstLineChars="0"/>
        <w:rPr>
          <w:rFonts w:ascii="微软雅黑" w:eastAsia="微软雅黑" w:hAnsi="微软雅黑"/>
          <w:sz w:val="20"/>
        </w:rPr>
      </w:pPr>
      <w:r w:rsidRPr="001E621B">
        <w:rPr>
          <w:rFonts w:ascii="微软雅黑" w:eastAsia="微软雅黑" w:hAnsi="微软雅黑" w:hint="eastAsia"/>
          <w:sz w:val="20"/>
        </w:rPr>
        <w:t>将主库备份的参数文件传送至备库进行修改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E621B" w:rsidTr="00864ECB">
        <w:trPr>
          <w:jc w:val="center"/>
        </w:trPr>
        <w:tc>
          <w:tcPr>
            <w:tcW w:w="0" w:type="auto"/>
            <w:shd w:val="clear" w:color="auto" w:fill="D9D9D9" w:themeFill="background1" w:themeFillShade="D9"/>
            <w:vAlign w:val="center"/>
          </w:tcPr>
          <w:p w:rsidR="001E621B" w:rsidRDefault="001E621B" w:rsidP="001E621B">
            <w:r>
              <w:t>su - oracle</w:t>
            </w:r>
          </w:p>
          <w:p w:rsidR="001E621B" w:rsidRDefault="001E621B" w:rsidP="001E621B">
            <w:r>
              <w:t>sqlplus / as sysdba</w:t>
            </w:r>
          </w:p>
          <w:p w:rsidR="001E621B" w:rsidRPr="00D30083" w:rsidRDefault="001E621B" w:rsidP="001E621B">
            <w:r>
              <w:t>create pfile='/tmp/oracle/init</w:t>
            </w:r>
            <w:r w:rsidR="00C95F58">
              <w:t>sgeintdb</w:t>
            </w:r>
            <w:r>
              <w:t>1.ora.bak' from spfile;</w:t>
            </w:r>
          </w:p>
        </w:tc>
      </w:tr>
    </w:tbl>
    <w:p w:rsidR="004C38E8" w:rsidRPr="00312106" w:rsidRDefault="004C38E8" w:rsidP="00685A19">
      <w:pPr>
        <w:pStyle w:val="ae"/>
        <w:numPr>
          <w:ilvl w:val="0"/>
          <w:numId w:val="9"/>
        </w:numPr>
        <w:ind w:firstLineChars="0"/>
        <w:rPr>
          <w:rFonts w:ascii="微软雅黑" w:eastAsia="微软雅黑" w:hAnsi="微软雅黑"/>
          <w:sz w:val="20"/>
        </w:rPr>
      </w:pPr>
      <w:r w:rsidRPr="00312106">
        <w:rPr>
          <w:rFonts w:ascii="微软雅黑" w:eastAsia="微软雅黑" w:hAnsi="微软雅黑" w:hint="eastAsia"/>
          <w:sz w:val="20"/>
        </w:rPr>
        <w:t>修改主库参数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12106" w:rsidTr="00864ECB">
        <w:trPr>
          <w:jc w:val="center"/>
        </w:trPr>
        <w:tc>
          <w:tcPr>
            <w:tcW w:w="0" w:type="auto"/>
            <w:shd w:val="clear" w:color="auto" w:fill="D9D9D9" w:themeFill="background1" w:themeFillShade="D9"/>
            <w:vAlign w:val="center"/>
          </w:tcPr>
          <w:p w:rsidR="00312106" w:rsidRDefault="00312106" w:rsidP="00312106">
            <w:r>
              <w:t>alter system set log_archive_config='dg_config=(</w:t>
            </w:r>
            <w:r w:rsidR="00C95F58">
              <w:t>sgeintdb</w:t>
            </w:r>
            <w:r>
              <w:t>,</w:t>
            </w:r>
            <w:r w:rsidR="00E0303D">
              <w:t>sgeint</w:t>
            </w:r>
            <w:r>
              <w:t>dg,</w:t>
            </w:r>
            <w:r w:rsidR="00C95F58">
              <w:t>sgeintdb</w:t>
            </w:r>
            <w:r>
              <w:t>dg)' scope=both  sid='*';</w:t>
            </w:r>
          </w:p>
          <w:p w:rsidR="00312106" w:rsidRDefault="00312106" w:rsidP="00312106">
            <w:r>
              <w:t>alter system set log_archive_dest_state_3='defer' scope=both sid='*';</w:t>
            </w:r>
          </w:p>
          <w:p w:rsidR="00312106" w:rsidRPr="0011757B" w:rsidRDefault="00312106" w:rsidP="00312106">
            <w:pPr>
              <w:rPr>
                <w:rFonts w:ascii="微软雅黑" w:eastAsia="微软雅黑" w:hAnsi="微软雅黑"/>
                <w:sz w:val="20"/>
              </w:rPr>
            </w:pPr>
            <w:r w:rsidRPr="0011757B">
              <w:rPr>
                <w:rFonts w:ascii="微软雅黑" w:eastAsia="微软雅黑" w:hAnsi="微软雅黑" w:hint="eastAsia"/>
                <w:sz w:val="20"/>
              </w:rPr>
              <w:t>#等备库实例启动，再开启enabled</w:t>
            </w:r>
          </w:p>
          <w:p w:rsidR="00312106" w:rsidRDefault="00312106" w:rsidP="00312106">
            <w:r>
              <w:t>alter system set log_archive_dest_3=</w:t>
            </w:r>
          </w:p>
          <w:p w:rsidR="00312106" w:rsidRDefault="00312106" w:rsidP="00312106">
            <w:r>
              <w:t>'service=</w:t>
            </w:r>
            <w:r w:rsidR="00C95F58">
              <w:t>sgeintdb</w:t>
            </w:r>
            <w:r>
              <w:t>dg ASYNC compression=enable valid_for=(ONLINE_LOGFILE,PRIMARY_ROLE) DB_UNIQUE_NAME='</w:t>
            </w:r>
            <w:r w:rsidR="00C95F58">
              <w:t>sgeintdb</w:t>
            </w:r>
            <w:r>
              <w:t xml:space="preserve">dg' scope=both  </w:t>
            </w:r>
            <w:r>
              <w:lastRenderedPageBreak/>
              <w:t>sid='*';</w:t>
            </w:r>
          </w:p>
          <w:p w:rsidR="00312106" w:rsidRDefault="00312106" w:rsidP="00312106">
            <w:r>
              <w:t xml:space="preserve">alter system set fal_client=' </w:t>
            </w:r>
            <w:r w:rsidR="00C95F58">
              <w:t>sgeintdb</w:t>
            </w:r>
            <w:r>
              <w:t xml:space="preserve">' scope=both sid='*'; </w:t>
            </w:r>
          </w:p>
          <w:p w:rsidR="00312106" w:rsidRDefault="00312106" w:rsidP="00312106">
            <w:r>
              <w:t>alter system set fal_server='sge</w:t>
            </w:r>
            <w:r w:rsidR="00E0303D">
              <w:t>int</w:t>
            </w:r>
            <w:r>
              <w:t>dg' ,'</w:t>
            </w:r>
            <w:r w:rsidR="00C95F58">
              <w:t>sgeintdb</w:t>
            </w:r>
            <w:r>
              <w:t>dg' scope=both sid='*';</w:t>
            </w:r>
          </w:p>
          <w:p w:rsidR="00312106" w:rsidRDefault="00312106" w:rsidP="00312106">
            <w:r>
              <w:t>alter system set standby_file_management=AUTO scope=both sid='*';</w:t>
            </w:r>
          </w:p>
          <w:p w:rsidR="00312106" w:rsidRPr="00D30083" w:rsidRDefault="00312106" w:rsidP="00312106">
            <w:r>
              <w:t>alter system set log_archive_max_processes = 8 scope=both sid='*';</w:t>
            </w:r>
          </w:p>
        </w:tc>
      </w:tr>
    </w:tbl>
    <w:p w:rsidR="00951251" w:rsidRPr="009D75C4" w:rsidRDefault="00012FFA" w:rsidP="009D75C4">
      <w:pPr>
        <w:pStyle w:val="3"/>
      </w:pPr>
      <w:r>
        <w:rPr>
          <w:rFonts w:hint="eastAsia"/>
        </w:rPr>
        <w:lastRenderedPageBreak/>
        <w:t xml:space="preserve"> </w:t>
      </w:r>
      <w:bookmarkStart w:id="76" w:name="_Toc11788847"/>
      <w:r w:rsidR="00461318" w:rsidRPr="009D75C4">
        <w:rPr>
          <w:rFonts w:hint="eastAsia"/>
        </w:rPr>
        <w:t>修改备库参数</w:t>
      </w:r>
      <w:bookmarkEnd w:id="76"/>
    </w:p>
    <w:p w:rsidR="00531CA0" w:rsidRDefault="00531CA0" w:rsidP="00685A19">
      <w:pPr>
        <w:pStyle w:val="ae"/>
        <w:numPr>
          <w:ilvl w:val="0"/>
          <w:numId w:val="10"/>
        </w:numPr>
        <w:ind w:firstLineChars="0"/>
        <w:rPr>
          <w:rFonts w:ascii="微软雅黑" w:eastAsia="微软雅黑" w:hAnsi="微软雅黑"/>
          <w:sz w:val="20"/>
        </w:rPr>
      </w:pPr>
      <w:r w:rsidRPr="00480E78">
        <w:rPr>
          <w:rFonts w:ascii="微软雅黑" w:eastAsia="微软雅黑" w:hAnsi="微软雅黑" w:hint="eastAsia"/>
          <w:sz w:val="20"/>
        </w:rPr>
        <w:t>在rman中启动数据库到nomount，从主库备份的spfile恢复到本地pfile</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303" w:rsidTr="00864ECB">
        <w:trPr>
          <w:jc w:val="center"/>
        </w:trPr>
        <w:tc>
          <w:tcPr>
            <w:tcW w:w="0" w:type="auto"/>
            <w:shd w:val="clear" w:color="auto" w:fill="D9D9D9" w:themeFill="background1" w:themeFillShade="D9"/>
            <w:vAlign w:val="center"/>
          </w:tcPr>
          <w:p w:rsidR="003F1303" w:rsidRDefault="003F1303" w:rsidP="003F1303">
            <w:bookmarkStart w:id="77" w:name="_Hlk11159780"/>
            <w:r>
              <w:t xml:space="preserve">RMAN&gt; startup nomount; </w:t>
            </w:r>
          </w:p>
          <w:p w:rsidR="003F1303" w:rsidRDefault="003F1303" w:rsidP="00E0303D">
            <w:pPr>
              <w:jc w:val="left"/>
            </w:pPr>
            <w:r>
              <w:t xml:space="preserve">RMAN&gt; restore spfile to '/home/oracle/inspect/20190607/spfile.ora' from '/backup/rmanfromsh/ </w:t>
            </w:r>
            <w:r w:rsidR="00C95F58">
              <w:t>intracdb</w:t>
            </w:r>
            <w:r>
              <w:t>1_20190606/spfile_9iu3eis2_1_1_20190606.ora';</w:t>
            </w:r>
          </w:p>
          <w:p w:rsidR="003F1303" w:rsidRDefault="003F1303" w:rsidP="00E0303D">
            <w:pPr>
              <w:jc w:val="left"/>
            </w:pPr>
            <w:r>
              <w:t>sqlplus / as sysdba</w:t>
            </w:r>
          </w:p>
          <w:p w:rsidR="003F1303" w:rsidRPr="00D30083" w:rsidRDefault="003F1303" w:rsidP="00E0303D">
            <w:pPr>
              <w:ind w:left="210" w:hangingChars="100" w:hanging="210"/>
              <w:jc w:val="left"/>
            </w:pPr>
            <w:r>
              <w:t>create</w:t>
            </w:r>
            <w:r w:rsidR="00AE38C6">
              <w:t xml:space="preserve"> </w:t>
            </w:r>
            <w:r>
              <w:t>pfile='/home/oracle/inspect/20190607/pfile.ora' from spfile='/home/oracle/inspect/20190607/spfile.ora';</w:t>
            </w:r>
          </w:p>
        </w:tc>
      </w:tr>
    </w:tbl>
    <w:bookmarkEnd w:id="77"/>
    <w:p w:rsidR="00376907" w:rsidRPr="00531CA0" w:rsidRDefault="00A86DB0" w:rsidP="00685A19">
      <w:pPr>
        <w:pStyle w:val="ae"/>
        <w:numPr>
          <w:ilvl w:val="0"/>
          <w:numId w:val="10"/>
        </w:numPr>
        <w:ind w:firstLineChars="0"/>
        <w:rPr>
          <w:rFonts w:ascii="微软雅黑" w:eastAsia="微软雅黑" w:hAnsi="微软雅黑"/>
          <w:sz w:val="20"/>
        </w:rPr>
      </w:pPr>
      <w:r w:rsidRPr="00531CA0">
        <w:rPr>
          <w:rFonts w:ascii="微软雅黑" w:eastAsia="微软雅黑" w:hAnsi="微软雅黑" w:hint="eastAsia"/>
          <w:sz w:val="20"/>
        </w:rPr>
        <w:t>修改备库参数文件</w:t>
      </w:r>
    </w:p>
    <w:p w:rsidR="00DD53E2" w:rsidRDefault="00531CA0" w:rsidP="00531CA0">
      <w:pPr>
        <w:rPr>
          <w:rFonts w:hAnsi="宋体"/>
          <w:color w:val="000000"/>
          <w:szCs w:val="24"/>
        </w:rPr>
      </w:pPr>
      <w:r>
        <w:rPr>
          <w:rFonts w:hAnsi="宋体"/>
          <w:color w:val="000000"/>
          <w:szCs w:val="24"/>
        </w:rPr>
        <w:t>v</w:t>
      </w:r>
      <w:r w:rsidRPr="00327A9A">
        <w:rPr>
          <w:rFonts w:hAnsi="宋体" w:hint="eastAsia"/>
          <w:color w:val="000000"/>
          <w:szCs w:val="24"/>
        </w:rPr>
        <w:t>i</w:t>
      </w:r>
      <w:r w:rsidRPr="00327A9A">
        <w:rPr>
          <w:rFonts w:hAnsi="宋体"/>
          <w:color w:val="000000"/>
          <w:szCs w:val="24"/>
        </w:rPr>
        <w:t xml:space="preserve"> /home/oracle/inspect/20190607/pfile.ora</w:t>
      </w:r>
    </w:p>
    <w:p w:rsidR="001E7B0D" w:rsidRPr="001E7B0D" w:rsidRDefault="001E7B0D" w:rsidP="00531CA0">
      <w:pPr>
        <w:rPr>
          <w:rFonts w:ascii="微软雅黑" w:eastAsia="微软雅黑" w:hAnsi="微软雅黑"/>
          <w:sz w:val="20"/>
        </w:rPr>
      </w:pPr>
      <w:r>
        <w:rPr>
          <w:rFonts w:ascii="微软雅黑" w:eastAsia="微软雅黑" w:hAnsi="微软雅黑" w:hint="eastAsia"/>
          <w:sz w:val="20"/>
        </w:rPr>
        <w:t>(</w:t>
      </w:r>
      <w:r w:rsidRPr="001E7B0D">
        <w:rPr>
          <w:rFonts w:ascii="微软雅黑" w:eastAsia="微软雅黑" w:hAnsi="微软雅黑" w:hint="eastAsia"/>
          <w:sz w:val="20"/>
        </w:rPr>
        <w:t>标红参数需要更改</w:t>
      </w:r>
      <w:r w:rsidR="007048F8">
        <w:rPr>
          <w:rFonts w:ascii="微软雅黑" w:eastAsia="微软雅黑" w:hAnsi="微软雅黑" w:hint="eastAsia"/>
          <w:sz w:val="20"/>
        </w:rPr>
        <w:t>或者检查</w:t>
      </w:r>
      <w:r>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296"/>
      </w:tblGrid>
      <w:tr w:rsidR="00DD53E2" w:rsidTr="00864ECB">
        <w:trPr>
          <w:jc w:val="center"/>
        </w:trPr>
        <w:tc>
          <w:tcPr>
            <w:tcW w:w="0" w:type="auto"/>
            <w:shd w:val="clear" w:color="auto" w:fill="D9D9D9" w:themeFill="background1" w:themeFillShade="D9"/>
            <w:vAlign w:val="center"/>
          </w:tcPr>
          <w:p w:rsidR="00DD53E2" w:rsidRPr="00DD53E2" w:rsidRDefault="00DD53E2" w:rsidP="00DD53E2">
            <w:r w:rsidRPr="00DD53E2">
              <w:rPr>
                <w:rFonts w:hint="eastAsia"/>
              </w:rPr>
              <w:t>*._cleanup_rollback_entries=2000</w:t>
            </w:r>
          </w:p>
          <w:p w:rsidR="00DD53E2" w:rsidRPr="00DD53E2" w:rsidRDefault="00DD53E2" w:rsidP="00DD53E2">
            <w:r w:rsidRPr="00DD53E2">
              <w:rPr>
                <w:rFonts w:hint="eastAsia"/>
              </w:rPr>
              <w:t>*._datafile_write_errors_crash_instance=FALSE</w:t>
            </w:r>
          </w:p>
          <w:p w:rsidR="00DD53E2" w:rsidRPr="00DD53E2" w:rsidRDefault="00DD53E2" w:rsidP="00DD53E2">
            <w:r w:rsidRPr="00DD53E2">
              <w:rPr>
                <w:rFonts w:hint="eastAsia"/>
              </w:rPr>
              <w:t>*._disable_streams_pool_auto_tuning=TRUE</w:t>
            </w:r>
          </w:p>
          <w:p w:rsidR="00DD53E2" w:rsidRPr="00DD53E2" w:rsidRDefault="00DD53E2" w:rsidP="00DD53E2">
            <w:r w:rsidRPr="00DD53E2">
              <w:rPr>
                <w:rFonts w:hint="eastAsia"/>
              </w:rPr>
              <w:t>*._optimizer_mjc_enabled=FALSE</w:t>
            </w:r>
          </w:p>
          <w:p w:rsidR="00DD53E2" w:rsidRPr="00DD53E2" w:rsidRDefault="00DD53E2" w:rsidP="00DD53E2">
            <w:r w:rsidRPr="00DD53E2">
              <w:rPr>
                <w:rFonts w:hint="eastAsia"/>
              </w:rPr>
              <w:t>*._optimizer_use_feedback=FALSE</w:t>
            </w:r>
          </w:p>
          <w:p w:rsidR="00DD53E2" w:rsidRPr="00DD53E2" w:rsidRDefault="00DD53E2" w:rsidP="00DD53E2">
            <w:r w:rsidRPr="00DD53E2">
              <w:rPr>
                <w:rFonts w:hint="eastAsia"/>
              </w:rPr>
              <w:t>*._PX_use_large_pool=TRUE</w:t>
            </w:r>
          </w:p>
          <w:p w:rsidR="00DD53E2" w:rsidRPr="00DD53E2" w:rsidRDefault="00DD53E2" w:rsidP="00DD53E2">
            <w:r w:rsidRPr="00DD53E2">
              <w:rPr>
                <w:rFonts w:hint="eastAsia"/>
              </w:rPr>
              <w:t>*.archive_lag_target=3600</w:t>
            </w:r>
          </w:p>
          <w:p w:rsidR="00DD53E2" w:rsidRPr="00DD53E2" w:rsidRDefault="00DD53E2" w:rsidP="00DD53E2">
            <w:r w:rsidRPr="00DD53E2">
              <w:t>*.cluster_database=tru</w:t>
            </w:r>
            <w:r w:rsidRPr="00DD53E2">
              <w:rPr>
                <w:rFonts w:hint="eastAsia"/>
              </w:rPr>
              <w:t>e</w:t>
            </w:r>
          </w:p>
          <w:p w:rsidR="00DD53E2" w:rsidRPr="00DD53E2" w:rsidRDefault="00DD53E2" w:rsidP="00DD53E2">
            <w:pPr>
              <w:rPr>
                <w:color w:val="FF0000"/>
              </w:rPr>
            </w:pPr>
            <w:r w:rsidRPr="00DD53E2">
              <w:rPr>
                <w:rFonts w:hint="eastAsia"/>
                <w:color w:val="FF0000"/>
              </w:rPr>
              <w:t>*.audit_file_dest='/app/oracle/admin/</w:t>
            </w:r>
            <w:r w:rsidR="00C95F58">
              <w:rPr>
                <w:rFonts w:hint="eastAsia"/>
                <w:color w:val="FF0000"/>
              </w:rPr>
              <w:t>sgeintdb</w:t>
            </w:r>
            <w:r w:rsidRPr="00DD53E2">
              <w:rPr>
                <w:rFonts w:hint="eastAsia"/>
                <w:color w:val="FF0000"/>
              </w:rPr>
              <w:t>dg/adump'</w:t>
            </w:r>
          </w:p>
          <w:p w:rsidR="00DD53E2" w:rsidRPr="00DD53E2" w:rsidRDefault="00DD53E2" w:rsidP="00DD53E2">
            <w:r w:rsidRPr="00DD53E2">
              <w:rPr>
                <w:rFonts w:hint="eastAsia"/>
              </w:rPr>
              <w:t>*.audit_trail='XML','EXTENDED'</w:t>
            </w:r>
          </w:p>
          <w:p w:rsidR="00DD53E2" w:rsidRPr="00DD53E2" w:rsidRDefault="00DD53E2" w:rsidP="00DD53E2">
            <w:r w:rsidRPr="00DD53E2">
              <w:rPr>
                <w:rFonts w:hint="eastAsia"/>
              </w:rPr>
              <w:t>*.compatible='11.2.0.4.0'</w:t>
            </w:r>
          </w:p>
          <w:p w:rsidR="00DD53E2" w:rsidRPr="00DD53E2" w:rsidRDefault="00DD53E2" w:rsidP="00DD53E2">
            <w:r w:rsidRPr="00DD53E2">
              <w:rPr>
                <w:rFonts w:hint="eastAsia"/>
              </w:rPr>
              <w:t>*.control_file_record_keep_time=30</w:t>
            </w:r>
          </w:p>
          <w:p w:rsidR="00DD53E2" w:rsidRPr="00DD53E2" w:rsidRDefault="00DD53E2" w:rsidP="00DD53E2">
            <w:pPr>
              <w:rPr>
                <w:color w:val="FF0000"/>
              </w:rPr>
            </w:pPr>
            <w:r w:rsidRPr="00DD53E2">
              <w:rPr>
                <w:rFonts w:hint="eastAsia"/>
                <w:color w:val="FF0000"/>
              </w:rPr>
              <w:t>*.control_files='+data/</w:t>
            </w:r>
            <w:r w:rsidR="00C95F58">
              <w:rPr>
                <w:rFonts w:hint="eastAsia"/>
                <w:color w:val="FF0000"/>
              </w:rPr>
              <w:t>sgeintdb</w:t>
            </w:r>
            <w:r w:rsidRPr="00DD53E2">
              <w:rPr>
                <w:rFonts w:hint="eastAsia"/>
                <w:color w:val="FF0000"/>
              </w:rPr>
              <w:t>dg/controlfile/control01.ctl','+arch/</w:t>
            </w:r>
            <w:r w:rsidR="00C95F58">
              <w:rPr>
                <w:rFonts w:hint="eastAsia"/>
                <w:color w:val="FF0000"/>
              </w:rPr>
              <w:t>sgeintdb</w:t>
            </w:r>
            <w:r w:rsidRPr="00DD53E2">
              <w:rPr>
                <w:rFonts w:hint="eastAsia"/>
                <w:color w:val="FF0000"/>
              </w:rPr>
              <w:t>dg/controlfile/control02.ctl'</w:t>
            </w:r>
          </w:p>
          <w:p w:rsidR="00DD53E2" w:rsidRPr="00DD53E2" w:rsidRDefault="00DD53E2" w:rsidP="00DD53E2">
            <w:r w:rsidRPr="00DD53E2">
              <w:rPr>
                <w:rFonts w:hint="eastAsia"/>
              </w:rPr>
              <w:t>*.db_block_checking='FULL'</w:t>
            </w:r>
          </w:p>
          <w:p w:rsidR="00DD53E2" w:rsidRPr="00DD53E2" w:rsidRDefault="00DD53E2" w:rsidP="00DD53E2">
            <w:r w:rsidRPr="00DD53E2">
              <w:rPr>
                <w:rFonts w:hint="eastAsia"/>
              </w:rPr>
              <w:t>*.db_block_size=8192</w:t>
            </w:r>
          </w:p>
          <w:p w:rsidR="00DD53E2" w:rsidRPr="00DD53E2" w:rsidRDefault="00DD53E2" w:rsidP="00DD53E2">
            <w:r w:rsidRPr="00DD53E2">
              <w:rPr>
                <w:rFonts w:hint="eastAsia"/>
              </w:rPr>
              <w:t>*.db_cache_size=25769803776</w:t>
            </w:r>
          </w:p>
          <w:p w:rsidR="00DD53E2" w:rsidRPr="00DD53E2" w:rsidRDefault="00DD53E2" w:rsidP="00DD53E2">
            <w:r w:rsidRPr="00DD53E2">
              <w:rPr>
                <w:rFonts w:hint="eastAsia"/>
              </w:rPr>
              <w:t>*.db_create_file_dest='+data'</w:t>
            </w:r>
          </w:p>
          <w:p w:rsidR="00DD53E2" w:rsidRPr="00DD53E2" w:rsidRDefault="00DD53E2" w:rsidP="00DD53E2">
            <w:r w:rsidRPr="00DD53E2">
              <w:rPr>
                <w:rFonts w:hint="eastAsia"/>
              </w:rPr>
              <w:t>*.db_domain=''</w:t>
            </w:r>
          </w:p>
          <w:p w:rsidR="00DD53E2" w:rsidRPr="00DD53E2" w:rsidRDefault="00DD53E2" w:rsidP="00DD53E2">
            <w:r w:rsidRPr="00DD53E2">
              <w:rPr>
                <w:rFonts w:hint="eastAsia"/>
              </w:rPr>
              <w:t>*.db_files=2048</w:t>
            </w:r>
          </w:p>
          <w:p w:rsidR="00DD53E2" w:rsidRPr="00DD53E2" w:rsidRDefault="00DD53E2" w:rsidP="00DD53E2">
            <w:r w:rsidRPr="00DD53E2">
              <w:rPr>
                <w:rFonts w:hint="eastAsia"/>
              </w:rPr>
              <w:t>*.db_flashback_retention_target=240</w:t>
            </w:r>
          </w:p>
          <w:p w:rsidR="00DD53E2" w:rsidRPr="00DD53E2" w:rsidRDefault="00DD53E2" w:rsidP="00DD53E2">
            <w:r w:rsidRPr="00DD53E2">
              <w:rPr>
                <w:rFonts w:hint="eastAsia"/>
              </w:rPr>
              <w:lastRenderedPageBreak/>
              <w:t>*.db_name='</w:t>
            </w:r>
            <w:r w:rsidR="00C95F58">
              <w:rPr>
                <w:rFonts w:hint="eastAsia"/>
              </w:rPr>
              <w:t>sgeintdb</w:t>
            </w:r>
            <w:r w:rsidRPr="00DD53E2">
              <w:rPr>
                <w:rFonts w:hint="eastAsia"/>
              </w:rPr>
              <w:t>'</w:t>
            </w:r>
          </w:p>
          <w:p w:rsidR="00DD53E2" w:rsidRPr="00DD53E2" w:rsidRDefault="00DD53E2" w:rsidP="00DD53E2">
            <w:pPr>
              <w:rPr>
                <w:color w:val="FF0000"/>
              </w:rPr>
            </w:pPr>
            <w:r w:rsidRPr="00DD53E2">
              <w:rPr>
                <w:rFonts w:hint="eastAsia"/>
                <w:color w:val="FF0000"/>
              </w:rPr>
              <w:t>*.db_recovery_file_dest='+</w:t>
            </w:r>
            <w:r w:rsidR="00A75059">
              <w:rPr>
                <w:color w:val="FF0000"/>
              </w:rPr>
              <w:t>ARCH</w:t>
            </w:r>
            <w:r w:rsidRPr="00DD53E2">
              <w:rPr>
                <w:rFonts w:hint="eastAsia"/>
                <w:color w:val="FF0000"/>
              </w:rPr>
              <w:t>'</w:t>
            </w:r>
          </w:p>
          <w:p w:rsidR="00DD53E2" w:rsidRPr="00DD53E2" w:rsidRDefault="00DD53E2" w:rsidP="00DD53E2">
            <w:pPr>
              <w:rPr>
                <w:color w:val="FF0000"/>
              </w:rPr>
            </w:pPr>
            <w:r w:rsidRPr="00DD53E2">
              <w:rPr>
                <w:rFonts w:hint="eastAsia"/>
                <w:color w:val="FF0000"/>
              </w:rPr>
              <w:t>*.db_recovery_file_dest_size=21474836480</w:t>
            </w:r>
          </w:p>
          <w:p w:rsidR="00DD53E2" w:rsidRPr="00DD53E2" w:rsidRDefault="00DD53E2" w:rsidP="00DD53E2">
            <w:r w:rsidRPr="00DD53E2">
              <w:rPr>
                <w:rFonts w:hint="eastAsia"/>
              </w:rPr>
              <w:t>*.db_writer_processes=2</w:t>
            </w:r>
          </w:p>
          <w:p w:rsidR="00DD53E2" w:rsidRPr="00DD53E2" w:rsidRDefault="00DD53E2" w:rsidP="00DD53E2">
            <w:r w:rsidRPr="00DD53E2">
              <w:rPr>
                <w:rFonts w:hint="eastAsia"/>
              </w:rPr>
              <w:t>*.deferred_segment_creation=FALSE</w:t>
            </w:r>
          </w:p>
          <w:p w:rsidR="00DD53E2" w:rsidRPr="00DD53E2" w:rsidRDefault="00DD53E2" w:rsidP="00DD53E2">
            <w:r w:rsidRPr="00DD53E2">
              <w:rPr>
                <w:rFonts w:hint="eastAsia"/>
              </w:rPr>
              <w:t>*.diagnostic_dest='/app/oracle'</w:t>
            </w:r>
          </w:p>
          <w:p w:rsidR="00DD53E2" w:rsidRPr="00DD53E2" w:rsidRDefault="00DD53E2" w:rsidP="00DD53E2">
            <w:r w:rsidRPr="00DD53E2">
              <w:rPr>
                <w:rFonts w:hint="eastAsia"/>
              </w:rPr>
              <w:t>*.dispatchers='(PROTOCOL=TCP) (SERVICE=</w:t>
            </w:r>
            <w:r w:rsidR="00C95F58">
              <w:rPr>
                <w:rFonts w:hint="eastAsia"/>
              </w:rPr>
              <w:t>sgeintdb</w:t>
            </w:r>
            <w:r w:rsidRPr="00DD53E2">
              <w:rPr>
                <w:rFonts w:hint="eastAsia"/>
              </w:rPr>
              <w:t>dgXDB)'</w:t>
            </w:r>
          </w:p>
          <w:p w:rsidR="00DD53E2" w:rsidRPr="00DD53E2" w:rsidRDefault="00DD53E2" w:rsidP="00DD53E2">
            <w:r w:rsidRPr="00DD53E2">
              <w:rPr>
                <w:rFonts w:hint="eastAsia"/>
              </w:rPr>
              <w:t>*.enable_ddl_logging=TRUE</w:t>
            </w:r>
          </w:p>
          <w:p w:rsidR="00DD53E2" w:rsidRPr="00DD53E2" w:rsidRDefault="00DD53E2" w:rsidP="00DD53E2">
            <w:r w:rsidRPr="00DD53E2">
              <w:rPr>
                <w:rFonts w:hint="eastAsia"/>
              </w:rPr>
              <w:t>*.event='28401 TRACE NAME CONTEXT FOREVER, LEVEL 1'</w:t>
            </w:r>
          </w:p>
          <w:p w:rsidR="00DD53E2" w:rsidRPr="00DD53E2" w:rsidRDefault="00DD53E2" w:rsidP="00DD53E2">
            <w:r w:rsidRPr="00DD53E2">
              <w:rPr>
                <w:rFonts w:hint="eastAsia"/>
              </w:rPr>
              <w:t>*.filesystemio_options='SETALL'</w:t>
            </w:r>
          </w:p>
          <w:p w:rsidR="00DD53E2" w:rsidRPr="00DD53E2" w:rsidRDefault="00DD53E2" w:rsidP="00DD53E2">
            <w:r w:rsidRPr="00DD53E2">
              <w:rPr>
                <w:rFonts w:hint="eastAsia"/>
              </w:rPr>
              <w:t>*.job_queue_processes=10</w:t>
            </w:r>
          </w:p>
          <w:p w:rsidR="00DD53E2" w:rsidRPr="00DD53E2" w:rsidRDefault="00DD53E2" w:rsidP="00DD53E2">
            <w:r w:rsidRPr="00DD53E2">
              <w:rPr>
                <w:rFonts w:hint="eastAsia"/>
              </w:rPr>
              <w:t>*.large_pool_size=268435456</w:t>
            </w:r>
          </w:p>
          <w:p w:rsidR="00DD53E2" w:rsidRPr="00DD53E2" w:rsidRDefault="00DD53E2" w:rsidP="00DD53E2">
            <w:r w:rsidRPr="00DD53E2">
              <w:rPr>
                <w:rFonts w:hint="eastAsia"/>
              </w:rPr>
              <w:t>*.log_archive_dest_1='LOCATION=+ARCH'</w:t>
            </w:r>
          </w:p>
          <w:p w:rsidR="00DD53E2" w:rsidRPr="00DD53E2" w:rsidRDefault="00DD53E2" w:rsidP="00DD53E2">
            <w:r w:rsidRPr="00DD53E2">
              <w:rPr>
                <w:rFonts w:hint="eastAsia"/>
              </w:rPr>
              <w:t>*.log_archive_format='%t_%s_%r.dbf'</w:t>
            </w:r>
          </w:p>
          <w:p w:rsidR="00DD53E2" w:rsidRPr="00DD53E2" w:rsidRDefault="00DD53E2" w:rsidP="00DD53E2">
            <w:r w:rsidRPr="00DD53E2">
              <w:rPr>
                <w:rFonts w:hint="eastAsia"/>
              </w:rPr>
              <w:t>*.open_cursors=1000</w:t>
            </w:r>
          </w:p>
          <w:p w:rsidR="00DD53E2" w:rsidRPr="00DD53E2" w:rsidRDefault="00DD53E2" w:rsidP="00DD53E2">
            <w:r w:rsidRPr="00DD53E2">
              <w:rPr>
                <w:rFonts w:hint="eastAsia"/>
              </w:rPr>
              <w:t>*.parallel_max_servers=12</w:t>
            </w:r>
          </w:p>
          <w:p w:rsidR="00DD53E2" w:rsidRPr="00DD53E2" w:rsidRDefault="00DD53E2" w:rsidP="00DD53E2">
            <w:r w:rsidRPr="00DD53E2">
              <w:rPr>
                <w:rFonts w:hint="eastAsia"/>
              </w:rPr>
              <w:t>*.pga_agg</w:t>
            </w:r>
            <w:r w:rsidR="00E0303D">
              <w:t>reg</w:t>
            </w:r>
            <w:r w:rsidRPr="00DD53E2">
              <w:rPr>
                <w:rFonts w:hint="eastAsia"/>
              </w:rPr>
              <w:t>ate_target=20G</w:t>
            </w:r>
          </w:p>
          <w:p w:rsidR="00DD53E2" w:rsidRPr="00DD53E2" w:rsidRDefault="00DD53E2" w:rsidP="00DD53E2">
            <w:r w:rsidRPr="00DD53E2">
              <w:rPr>
                <w:rFonts w:hint="eastAsia"/>
              </w:rPr>
              <w:t>*.processes=2000</w:t>
            </w:r>
          </w:p>
          <w:p w:rsidR="00DD53E2" w:rsidRPr="00DD53E2" w:rsidRDefault="00DD53E2" w:rsidP="00DD53E2">
            <w:r w:rsidRPr="00DD53E2">
              <w:rPr>
                <w:rFonts w:hint="eastAsia"/>
              </w:rPr>
              <w:t>*.remote_login_passwordfile='EXCLUSIVE'</w:t>
            </w:r>
          </w:p>
          <w:p w:rsidR="00DD53E2" w:rsidRPr="00DD53E2" w:rsidRDefault="00DD53E2" w:rsidP="00DD53E2">
            <w:r w:rsidRPr="00DD53E2">
              <w:rPr>
                <w:rFonts w:hint="eastAsia"/>
              </w:rPr>
              <w:t>*.resource_limit=TRUE</w:t>
            </w:r>
          </w:p>
          <w:p w:rsidR="00DD53E2" w:rsidRPr="00DD53E2" w:rsidRDefault="00DD53E2" w:rsidP="00DD53E2">
            <w:r w:rsidRPr="00DD53E2">
              <w:rPr>
                <w:rFonts w:hint="eastAsia"/>
              </w:rPr>
              <w:t>*.resource_manager_plan=''</w:t>
            </w:r>
          </w:p>
          <w:p w:rsidR="00DD53E2" w:rsidRPr="00DD53E2" w:rsidRDefault="00DD53E2" w:rsidP="00DD53E2">
            <w:r w:rsidRPr="00DD53E2">
              <w:rPr>
                <w:rFonts w:hint="eastAsia"/>
              </w:rPr>
              <w:t>*.service_names='</w:t>
            </w:r>
            <w:r w:rsidR="00C95F58">
              <w:rPr>
                <w:rFonts w:hint="eastAsia"/>
              </w:rPr>
              <w:t>sgeintdb</w:t>
            </w:r>
            <w:r w:rsidRPr="00DD53E2">
              <w:rPr>
                <w:rFonts w:hint="eastAsia"/>
              </w:rPr>
              <w:t>dg'</w:t>
            </w:r>
          </w:p>
          <w:p w:rsidR="00DD53E2" w:rsidRPr="00DD53E2" w:rsidRDefault="00DD53E2" w:rsidP="00DD53E2">
            <w:r w:rsidRPr="00DD53E2">
              <w:rPr>
                <w:rFonts w:hint="eastAsia"/>
              </w:rPr>
              <w:t>*.session_cached_cursors=100</w:t>
            </w:r>
          </w:p>
          <w:p w:rsidR="00DD53E2" w:rsidRPr="00DD53E2" w:rsidRDefault="00DD53E2" w:rsidP="00DD53E2">
            <w:r w:rsidRPr="00DD53E2">
              <w:rPr>
                <w:rFonts w:hint="eastAsia"/>
              </w:rPr>
              <w:t>*.sga_target=80G</w:t>
            </w:r>
          </w:p>
          <w:p w:rsidR="00DD53E2" w:rsidRPr="00DD53E2" w:rsidRDefault="00C95F58" w:rsidP="00DD53E2">
            <w:pPr>
              <w:rPr>
                <w:color w:val="FF0000"/>
              </w:rPr>
            </w:pPr>
            <w:r>
              <w:rPr>
                <w:rFonts w:hint="eastAsia"/>
                <w:color w:val="FF0000"/>
              </w:rPr>
              <w:t>sgeintdb</w:t>
            </w:r>
            <w:r w:rsidR="00DD53E2" w:rsidRPr="00DD53E2">
              <w:rPr>
                <w:rFonts w:hint="eastAsia"/>
                <w:color w:val="FF0000"/>
              </w:rPr>
              <w:t>dg2.thread=2</w:t>
            </w:r>
          </w:p>
          <w:p w:rsidR="00DD53E2" w:rsidRPr="00DD53E2" w:rsidRDefault="00C95F58" w:rsidP="00DD53E2">
            <w:pPr>
              <w:rPr>
                <w:color w:val="FF0000"/>
              </w:rPr>
            </w:pPr>
            <w:r>
              <w:rPr>
                <w:rFonts w:hint="eastAsia"/>
                <w:color w:val="FF0000"/>
              </w:rPr>
              <w:t>sgeintdb</w:t>
            </w:r>
            <w:r w:rsidR="00DD53E2" w:rsidRPr="00DD53E2">
              <w:rPr>
                <w:rFonts w:hint="eastAsia"/>
                <w:color w:val="FF0000"/>
              </w:rPr>
              <w:t>dg1.thread=1</w:t>
            </w:r>
          </w:p>
          <w:p w:rsidR="00DD53E2" w:rsidRPr="00DD53E2" w:rsidRDefault="00C95F58" w:rsidP="00DD53E2">
            <w:pPr>
              <w:rPr>
                <w:color w:val="FF0000"/>
              </w:rPr>
            </w:pPr>
            <w:r>
              <w:rPr>
                <w:rFonts w:hint="eastAsia"/>
                <w:color w:val="FF0000"/>
              </w:rPr>
              <w:t>sgeintdb</w:t>
            </w:r>
            <w:r w:rsidR="00DD53E2" w:rsidRPr="00DD53E2">
              <w:rPr>
                <w:rFonts w:hint="eastAsia"/>
                <w:color w:val="FF0000"/>
              </w:rPr>
              <w:t>dg1.undo_tablespace='UNDOTBS1'</w:t>
            </w:r>
          </w:p>
          <w:p w:rsidR="00DD53E2" w:rsidRPr="00DD53E2" w:rsidRDefault="00C95F58" w:rsidP="00DD53E2">
            <w:pPr>
              <w:rPr>
                <w:color w:val="FF0000"/>
              </w:rPr>
            </w:pPr>
            <w:r>
              <w:rPr>
                <w:rFonts w:hint="eastAsia"/>
                <w:color w:val="FF0000"/>
              </w:rPr>
              <w:t>sgeintdb</w:t>
            </w:r>
            <w:r w:rsidR="00DD53E2" w:rsidRPr="00DD53E2">
              <w:rPr>
                <w:rFonts w:hint="eastAsia"/>
                <w:color w:val="FF0000"/>
              </w:rPr>
              <w:t>dg2.undo_tablespace='UNDOTBS2'</w:t>
            </w:r>
          </w:p>
          <w:p w:rsidR="00DD53E2" w:rsidRPr="00DD53E2" w:rsidRDefault="00C95F58" w:rsidP="00DD53E2">
            <w:pPr>
              <w:rPr>
                <w:color w:val="FF0000"/>
              </w:rPr>
            </w:pPr>
            <w:r>
              <w:rPr>
                <w:rFonts w:hint="eastAsia"/>
                <w:color w:val="FF0000"/>
              </w:rPr>
              <w:t>sgeintdb</w:t>
            </w:r>
            <w:r w:rsidR="00DD53E2" w:rsidRPr="00DD53E2">
              <w:rPr>
                <w:rFonts w:hint="eastAsia"/>
                <w:color w:val="FF0000"/>
              </w:rPr>
              <w:t>dg1.instance_number=1</w:t>
            </w:r>
          </w:p>
          <w:p w:rsidR="00DD53E2" w:rsidRPr="00DD53E2" w:rsidRDefault="00C95F58" w:rsidP="00DD53E2">
            <w:pPr>
              <w:rPr>
                <w:color w:val="FF0000"/>
              </w:rPr>
            </w:pPr>
            <w:r>
              <w:rPr>
                <w:rFonts w:hint="eastAsia"/>
                <w:color w:val="FF0000"/>
              </w:rPr>
              <w:t>sgeintdb</w:t>
            </w:r>
            <w:r w:rsidR="00DD53E2" w:rsidRPr="00DD53E2">
              <w:rPr>
                <w:rFonts w:hint="eastAsia"/>
                <w:color w:val="FF0000"/>
              </w:rPr>
              <w:t>dg2.instance_number=2</w:t>
            </w:r>
          </w:p>
          <w:p w:rsidR="00DD53E2" w:rsidRPr="00DD53E2" w:rsidRDefault="00C95F58" w:rsidP="00DD53E2">
            <w:pPr>
              <w:rPr>
                <w:color w:val="FF0000"/>
              </w:rPr>
            </w:pPr>
            <w:r>
              <w:rPr>
                <w:rFonts w:hint="eastAsia"/>
                <w:color w:val="FF0000"/>
              </w:rPr>
              <w:t>sgeintdb</w:t>
            </w:r>
            <w:r w:rsidR="00DD53E2" w:rsidRPr="00DD53E2">
              <w:rPr>
                <w:rFonts w:hint="eastAsia"/>
                <w:color w:val="FF0000"/>
              </w:rPr>
              <w:t>dg1.listener_networks='((NAME=network1)(LOCAL_LISTENER=listener_net1)(REMOTE_LISTENER=</w:t>
            </w:r>
            <w:r>
              <w:rPr>
                <w:rFonts w:hint="eastAsia"/>
                <w:color w:val="FF0000"/>
              </w:rPr>
              <w:t>intracdb</w:t>
            </w:r>
            <w:r w:rsidR="00DD53E2" w:rsidRPr="00DD53E2">
              <w:rPr>
                <w:rFonts w:hint="eastAsia"/>
                <w:color w:val="FF0000"/>
              </w:rPr>
              <w:t>-scan:1521))','((NAME=network2)(LOCAL_LISTENER=listener_net2)(REMOTE_LISTENER=remote_net2))'</w:t>
            </w:r>
          </w:p>
          <w:p w:rsidR="00DD53E2" w:rsidRPr="00DD53E2" w:rsidRDefault="00C95F58" w:rsidP="00DD53E2">
            <w:pPr>
              <w:rPr>
                <w:color w:val="FF0000"/>
              </w:rPr>
            </w:pPr>
            <w:r>
              <w:rPr>
                <w:rFonts w:hint="eastAsia"/>
                <w:color w:val="FF0000"/>
              </w:rPr>
              <w:t>sgeintdb</w:t>
            </w:r>
            <w:r w:rsidR="00DD53E2" w:rsidRPr="00DD53E2">
              <w:rPr>
                <w:rFonts w:hint="eastAsia"/>
                <w:color w:val="FF0000"/>
              </w:rPr>
              <w:t>dg2.listener_networks='((NAME=network1)(LOCAL_LISTENER=listener_net1)(REMOTE_LISTENER=</w:t>
            </w:r>
            <w:r>
              <w:rPr>
                <w:rFonts w:hint="eastAsia"/>
                <w:color w:val="FF0000"/>
              </w:rPr>
              <w:t>intracdb</w:t>
            </w:r>
            <w:r w:rsidR="00DD53E2" w:rsidRPr="00DD53E2">
              <w:rPr>
                <w:rFonts w:hint="eastAsia"/>
                <w:color w:val="FF0000"/>
              </w:rPr>
              <w:t>-scan:1521))','((NAME=network2)(LOCAL_LISTENER=listener_net2)(REMOTE_LISTENER=remote_net2))'</w:t>
            </w:r>
          </w:p>
          <w:p w:rsidR="00DD53E2" w:rsidRPr="007048F8" w:rsidRDefault="00DD53E2" w:rsidP="00DD53E2">
            <w:pPr>
              <w:rPr>
                <w:color w:val="FF0000"/>
              </w:rPr>
            </w:pPr>
            <w:r w:rsidRPr="00DD53E2">
              <w:rPr>
                <w:rFonts w:hint="eastAsia"/>
                <w:color w:val="FF0000"/>
              </w:rPr>
              <w:t>*.db_file_name_convert='</w:t>
            </w:r>
            <w:del w:id="78" w:author="王松柏" w:date="2018-12-10T08:54: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w:delText>
              </w:r>
            </w:del>
            <w:r w:rsidR="00C95F58">
              <w:rPr>
                <w:rFonts w:hint="eastAsia"/>
                <w:color w:val="FF0000"/>
              </w:rPr>
              <w:t>sgeintdb</w:t>
            </w:r>
            <w:r w:rsidRPr="00DD53E2">
              <w:rPr>
                <w:rFonts w:hint="eastAsia"/>
                <w:color w:val="FF0000"/>
              </w:rPr>
              <w:t>','</w:t>
            </w:r>
            <w:del w:id="79" w:author="王松柏" w:date="2018-12-10T08:54:00Z">
              <w:r w:rsidRPr="00DD53E2" w:rsidDel="00C53A76">
                <w:rPr>
                  <w:rFonts w:hint="eastAsia"/>
                  <w:color w:val="FF0000"/>
                </w:rPr>
                <w:delText>+DATA/</w:delText>
              </w:r>
            </w:del>
            <w:r w:rsidR="00C95F58">
              <w:rPr>
                <w:rFonts w:hint="eastAsia"/>
                <w:color w:val="FF0000"/>
              </w:rPr>
              <w:t>sgeintdb</w:t>
            </w:r>
            <w:r w:rsidRPr="00DD53E2">
              <w:rPr>
                <w:rFonts w:hint="eastAsia"/>
                <w:color w:val="FF0000"/>
              </w:rPr>
              <w:t>dg</w:t>
            </w:r>
            <w:del w:id="80" w:author="王松柏" w:date="2018-12-10T08:55:00Z">
              <w:r w:rsidRPr="00DD53E2" w:rsidDel="00C53A76">
                <w:rPr>
                  <w:rFonts w:hint="eastAsia"/>
                  <w:color w:val="FF0000"/>
                </w:rPr>
                <w:delText>/datafile</w:delText>
              </w:r>
            </w:del>
            <w:r w:rsidRPr="00DD53E2">
              <w:rPr>
                <w:rFonts w:hint="eastAsia"/>
                <w:color w:val="FF0000"/>
              </w:rPr>
              <w:t>'</w:t>
            </w:r>
            <w:del w:id="81" w:author="王松柏" w:date="2018-12-10T08:55: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/SGETRADB/datafile','+DATA/sgetradbdg/datafile'</w:delText>
              </w:r>
            </w:del>
          </w:p>
          <w:p w:rsidR="007048F8" w:rsidRPr="00DD53E2" w:rsidDel="00C53A76" w:rsidRDefault="007048F8" w:rsidP="00DD53E2">
            <w:pPr>
              <w:rPr>
                <w:del w:id="82" w:author="王松柏" w:date="2018-12-10T08:55:00Z"/>
                <w:color w:val="FF0000"/>
              </w:rPr>
            </w:pPr>
          </w:p>
          <w:p w:rsidR="00DD53E2" w:rsidRPr="00DD53E2" w:rsidRDefault="00DD53E2" w:rsidP="00DD53E2">
            <w:pPr>
              <w:rPr>
                <w:color w:val="FF0000"/>
              </w:rPr>
            </w:pPr>
            <w:r w:rsidRPr="00DD53E2">
              <w:rPr>
                <w:rFonts w:hint="eastAsia"/>
                <w:color w:val="FF0000"/>
              </w:rPr>
              <w:t>*.log_file_name_convert='</w:t>
            </w:r>
            <w:del w:id="83" w:author="王松柏" w:date="2018-12-10T08:55:00Z">
              <w:r w:rsidRPr="00DD53E2" w:rsidDel="00C53A76">
                <w:rPr>
                  <w:color w:val="FF0000"/>
                </w:rPr>
                <w:delText>+DATA</w:delText>
              </w:r>
              <w:r w:rsidRPr="00DD53E2" w:rsidDel="00C53A76">
                <w:rPr>
                  <w:rFonts w:hint="eastAsia"/>
                  <w:color w:val="FF0000"/>
                </w:rPr>
                <w:delText>/</w:delText>
              </w:r>
            </w:del>
            <w:r w:rsidR="00C95F58">
              <w:rPr>
                <w:rFonts w:hint="eastAsia"/>
                <w:color w:val="FF0000"/>
              </w:rPr>
              <w:t>sgeintdb</w:t>
            </w:r>
            <w:r w:rsidRPr="00DD53E2">
              <w:rPr>
                <w:rFonts w:hint="eastAsia"/>
                <w:color w:val="FF0000"/>
              </w:rPr>
              <w:t>','</w:t>
            </w:r>
            <w:del w:id="84" w:author="王松柏" w:date="2018-12-10T08:55:00Z">
              <w:r w:rsidRPr="00DD53E2" w:rsidDel="00C53A76">
                <w:rPr>
                  <w:rFonts w:hint="eastAsia"/>
                  <w:color w:val="FF0000"/>
                </w:rPr>
                <w:delText>+DATA/</w:delText>
              </w:r>
            </w:del>
            <w:r w:rsidR="00C95F58">
              <w:rPr>
                <w:rFonts w:hint="eastAsia"/>
                <w:color w:val="FF0000"/>
              </w:rPr>
              <w:t>sgeintdb</w:t>
            </w:r>
            <w:r w:rsidRPr="00DD53E2">
              <w:rPr>
                <w:rFonts w:hint="eastAsia"/>
                <w:color w:val="FF0000"/>
              </w:rPr>
              <w:t>dg</w:t>
            </w:r>
            <w:del w:id="85" w:author="王松柏" w:date="2018-12-10T08:55:00Z">
              <w:r w:rsidRPr="00DD53E2" w:rsidDel="00C53A76">
                <w:rPr>
                  <w:rFonts w:hint="eastAsia"/>
                  <w:color w:val="FF0000"/>
                </w:rPr>
                <w:delText>/logfile</w:delText>
              </w:r>
            </w:del>
            <w:r w:rsidRPr="00DD53E2">
              <w:rPr>
                <w:rFonts w:hint="eastAsia"/>
                <w:color w:val="FF0000"/>
              </w:rPr>
              <w:t>'</w:t>
            </w:r>
            <w:del w:id="86" w:author="王松柏" w:date="2018-12-10T08:55:00Z">
              <w:r w:rsidRPr="00DD53E2" w:rsidDel="00C53A76">
                <w:rPr>
                  <w:rFonts w:hint="eastAsia"/>
                  <w:color w:val="FF0000"/>
                </w:rPr>
                <w:delText>,'</w:delText>
              </w:r>
              <w:r w:rsidRPr="00DD53E2" w:rsidDel="00C53A76">
                <w:rPr>
                  <w:color w:val="FF0000"/>
                </w:rPr>
                <w:delText>+ARCH</w:delText>
              </w:r>
              <w:r w:rsidRPr="00DD53E2" w:rsidDel="00C53A76">
                <w:rPr>
                  <w:rFonts w:hint="eastAsia"/>
                  <w:color w:val="FF0000"/>
                </w:rPr>
                <w:delText>/sgetradb','+ARCH/sgetradbdg/logfile'</w:delText>
              </w:r>
            </w:del>
          </w:p>
          <w:p w:rsidR="00DD53E2" w:rsidRPr="00DD53E2" w:rsidRDefault="00DD53E2" w:rsidP="00DD53E2">
            <w:pPr>
              <w:rPr>
                <w:color w:val="FF0000"/>
              </w:rPr>
            </w:pPr>
            <w:r w:rsidRPr="00DD53E2">
              <w:rPr>
                <w:rFonts w:hint="eastAsia"/>
                <w:color w:val="FF0000"/>
              </w:rPr>
              <w:t>*.log_archive_dest_1='LOCATION=+ARCH VALID_FOR=(ALL_LOGFILES,ALL_ROLES) DB_UNIQUE_NAME=</w:t>
            </w:r>
            <w:r w:rsidR="00C95F58">
              <w:rPr>
                <w:rFonts w:hint="eastAsia"/>
                <w:color w:val="FF0000"/>
              </w:rPr>
              <w:t>sgeintdb</w:t>
            </w:r>
            <w:r w:rsidRPr="00DD53E2">
              <w:rPr>
                <w:rFonts w:hint="eastAsia"/>
                <w:color w:val="FF0000"/>
              </w:rPr>
              <w:t>dg'</w:t>
            </w:r>
          </w:p>
          <w:p w:rsidR="00DD53E2" w:rsidRPr="00DD53E2" w:rsidRDefault="00DD53E2" w:rsidP="00DD53E2">
            <w:pPr>
              <w:rPr>
                <w:color w:val="FF0000"/>
              </w:rPr>
            </w:pPr>
            <w:r w:rsidRPr="00DD53E2">
              <w:rPr>
                <w:rFonts w:hint="eastAsia"/>
                <w:color w:val="FF0000"/>
              </w:rPr>
              <w:t>*.log_archive_dest_</w:t>
            </w:r>
            <w:r w:rsidRPr="00DD53E2">
              <w:rPr>
                <w:color w:val="FF0000"/>
              </w:rPr>
              <w:t>3</w:t>
            </w:r>
            <w:r w:rsidRPr="00DD53E2">
              <w:rPr>
                <w:rFonts w:hint="eastAsia"/>
                <w:color w:val="FF0000"/>
              </w:rPr>
              <w:t>='SERVICE=</w:t>
            </w:r>
            <w:r w:rsidR="00C95F58">
              <w:rPr>
                <w:rFonts w:hint="eastAsia"/>
                <w:color w:val="FF0000"/>
              </w:rPr>
              <w:t>sgeintdb</w:t>
            </w:r>
            <w:r w:rsidRPr="00DD53E2">
              <w:rPr>
                <w:rFonts w:hint="eastAsia"/>
                <w:color w:val="FF0000"/>
              </w:rPr>
              <w:t xml:space="preserve"> ASYNC compression=enable </w:t>
            </w:r>
            <w:r w:rsidRPr="00DD53E2">
              <w:rPr>
                <w:rFonts w:hint="eastAsia"/>
                <w:color w:val="FF0000"/>
              </w:rPr>
              <w:lastRenderedPageBreak/>
              <w:t>valid_for=(ONLINE_LOGFILE,PRIMARY_ROLE) DB_UNIQUE_NAME=</w:t>
            </w:r>
            <w:r w:rsidR="00C95F58">
              <w:rPr>
                <w:rFonts w:hint="eastAsia"/>
                <w:color w:val="FF0000"/>
              </w:rPr>
              <w:t>sgeintdb</w:t>
            </w:r>
            <w:r w:rsidRPr="00DD53E2">
              <w:rPr>
                <w:rFonts w:hint="eastAsia"/>
                <w:color w:val="FF0000"/>
              </w:rPr>
              <w:t>'</w:t>
            </w:r>
          </w:p>
          <w:p w:rsidR="00DD53E2" w:rsidRPr="00DD53E2" w:rsidRDefault="00DD53E2" w:rsidP="00DD53E2">
            <w:r w:rsidRPr="00DD53E2">
              <w:rPr>
                <w:rFonts w:hint="eastAsia"/>
              </w:rPr>
              <w:t>*.log_archive_dest_state_</w:t>
            </w:r>
            <w:r w:rsidRPr="00DD53E2">
              <w:t>3</w:t>
            </w:r>
            <w:r w:rsidRPr="00DD53E2">
              <w:rPr>
                <w:rFonts w:hint="eastAsia"/>
              </w:rPr>
              <w:t>='enable'</w:t>
            </w:r>
          </w:p>
          <w:p w:rsidR="00DD53E2" w:rsidRPr="00DD53E2" w:rsidRDefault="00DD53E2" w:rsidP="00DD53E2">
            <w:pPr>
              <w:rPr>
                <w:color w:val="FF0000"/>
              </w:rPr>
            </w:pPr>
            <w:r w:rsidRPr="00DD53E2">
              <w:rPr>
                <w:rFonts w:hint="eastAsia"/>
                <w:color w:val="FF0000"/>
              </w:rPr>
              <w:t>*.db_unique_name='</w:t>
            </w:r>
            <w:r w:rsidR="00C95F58">
              <w:rPr>
                <w:rFonts w:hint="eastAsia"/>
                <w:color w:val="FF0000"/>
              </w:rPr>
              <w:t>sgeintdb</w:t>
            </w:r>
            <w:r w:rsidRPr="00DD53E2">
              <w:rPr>
                <w:rFonts w:hint="eastAsia"/>
                <w:color w:val="FF0000"/>
              </w:rPr>
              <w:t>dg'</w:t>
            </w:r>
          </w:p>
          <w:p w:rsidR="00DD53E2" w:rsidRPr="00DD53E2" w:rsidRDefault="00DD53E2" w:rsidP="00DD53E2">
            <w:pPr>
              <w:rPr>
                <w:color w:val="FF0000"/>
              </w:rPr>
            </w:pPr>
            <w:r w:rsidRPr="00DD53E2">
              <w:rPr>
                <w:rFonts w:hint="eastAsia"/>
                <w:color w:val="FF0000"/>
              </w:rPr>
              <w:t>*.fal_client='</w:t>
            </w:r>
            <w:r w:rsidR="00C95F58">
              <w:rPr>
                <w:rFonts w:hint="eastAsia"/>
                <w:color w:val="FF0000"/>
              </w:rPr>
              <w:t>sgeintdb</w:t>
            </w:r>
            <w:r w:rsidRPr="00DD53E2">
              <w:rPr>
                <w:rFonts w:hint="eastAsia"/>
                <w:color w:val="FF0000"/>
              </w:rPr>
              <w:t>dg'</w:t>
            </w:r>
          </w:p>
          <w:p w:rsidR="00DD53E2" w:rsidRPr="00DD53E2" w:rsidRDefault="00DD53E2" w:rsidP="00DD53E2">
            <w:pPr>
              <w:rPr>
                <w:color w:val="FF0000"/>
              </w:rPr>
            </w:pPr>
            <w:r w:rsidRPr="00DD53E2">
              <w:rPr>
                <w:rFonts w:hint="eastAsia"/>
                <w:color w:val="FF0000"/>
              </w:rPr>
              <w:t>*.fal_server='</w:t>
            </w:r>
            <w:r w:rsidR="00C95F58">
              <w:rPr>
                <w:rFonts w:hint="eastAsia"/>
                <w:color w:val="FF0000"/>
              </w:rPr>
              <w:t>sgeintdb</w:t>
            </w:r>
            <w:r w:rsidRPr="00DD53E2">
              <w:rPr>
                <w:rFonts w:hint="eastAsia"/>
                <w:color w:val="FF0000"/>
              </w:rPr>
              <w:t>'</w:t>
            </w:r>
          </w:p>
          <w:p w:rsidR="00DD53E2" w:rsidRPr="00DD53E2" w:rsidRDefault="00DD53E2" w:rsidP="00DD53E2">
            <w:pPr>
              <w:rPr>
                <w:color w:val="FF0000"/>
              </w:rPr>
            </w:pPr>
            <w:r w:rsidRPr="00DD53E2">
              <w:rPr>
                <w:rFonts w:hint="eastAsia"/>
                <w:color w:val="FF0000"/>
              </w:rPr>
              <w:t>*.log_archive_config='dg_config=(</w:t>
            </w:r>
            <w:r w:rsidR="00C95F58">
              <w:rPr>
                <w:rFonts w:hint="eastAsia"/>
                <w:color w:val="FF0000"/>
              </w:rPr>
              <w:t>sgeintdb</w:t>
            </w:r>
            <w:r w:rsidRPr="00DD53E2">
              <w:rPr>
                <w:rFonts w:hint="eastAsia"/>
                <w:color w:val="FF0000"/>
              </w:rPr>
              <w:t>,</w:t>
            </w:r>
            <w:r w:rsidR="00C95F58">
              <w:rPr>
                <w:rFonts w:hint="eastAsia"/>
                <w:color w:val="FF0000"/>
              </w:rPr>
              <w:t>sgeintdb</w:t>
            </w:r>
            <w:r w:rsidRPr="00DD53E2">
              <w:rPr>
                <w:rFonts w:hint="eastAsia"/>
                <w:color w:val="FF0000"/>
              </w:rPr>
              <w:t>dg)'</w:t>
            </w:r>
          </w:p>
          <w:p w:rsidR="00DD53E2" w:rsidRPr="00DD53E2" w:rsidRDefault="00DD53E2" w:rsidP="00DD53E2">
            <w:r w:rsidRPr="00DD53E2">
              <w:rPr>
                <w:rFonts w:hint="eastAsia"/>
              </w:rPr>
              <w:t>*.standby_file_management='AUTO'</w:t>
            </w:r>
          </w:p>
          <w:p w:rsidR="00DD53E2" w:rsidRPr="00D30083" w:rsidRDefault="00DD53E2" w:rsidP="00DD53E2">
            <w:pPr>
              <w:ind w:left="210" w:hangingChars="100" w:hanging="210"/>
            </w:pPr>
            <w:r w:rsidRPr="00DD53E2">
              <w:rPr>
                <w:rFonts w:hint="eastAsia"/>
              </w:rPr>
              <w:t>*</w:t>
            </w:r>
            <w:r w:rsidRPr="00DD53E2">
              <w:t>.log_archive_max_processes=4</w:t>
            </w:r>
          </w:p>
        </w:tc>
      </w:tr>
    </w:tbl>
    <w:p w:rsidR="005B65E7" w:rsidRDefault="005B65E7" w:rsidP="005B65E7">
      <w:pPr>
        <w:rPr>
          <w:rFonts w:ascii="微软雅黑" w:eastAsia="微软雅黑" w:hAnsi="微软雅黑"/>
          <w:color w:val="FF0000"/>
          <w:sz w:val="18"/>
        </w:rPr>
      </w:pPr>
      <w:r w:rsidRPr="008963F9">
        <w:rPr>
          <w:rFonts w:ascii="微软雅黑" w:eastAsia="微软雅黑" w:hAnsi="微软雅黑" w:hint="eastAsia"/>
          <w:color w:val="FF0000"/>
          <w:sz w:val="18"/>
        </w:rPr>
        <w:lastRenderedPageBreak/>
        <w:t>#注：如果log_file_name_convert里面有logfile,需要提前在DATA和ARCH磁盘组里面添加目录。</w:t>
      </w:r>
    </w:p>
    <w:p w:rsidR="0033201E" w:rsidRDefault="0033201E" w:rsidP="005B65E7">
      <w:pPr>
        <w:rPr>
          <w:rFonts w:ascii="微软雅黑" w:eastAsia="微软雅黑" w:hAnsi="微软雅黑"/>
          <w:color w:val="FF0000"/>
          <w:sz w:val="18"/>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864ECB">
        <w:trPr>
          <w:jc w:val="center"/>
        </w:trPr>
        <w:tc>
          <w:tcPr>
            <w:tcW w:w="0" w:type="auto"/>
            <w:shd w:val="clear" w:color="auto" w:fill="D9D9D9" w:themeFill="background1" w:themeFillShade="D9"/>
            <w:vAlign w:val="center"/>
          </w:tcPr>
          <w:p w:rsidR="0033201E" w:rsidRDefault="0033201E" w:rsidP="0033201E">
            <w:r>
              <w:t>su - grid</w:t>
            </w:r>
          </w:p>
          <w:p w:rsidR="0033201E" w:rsidRDefault="0033201E" w:rsidP="0033201E">
            <w:r>
              <w:t>asmcmd</w:t>
            </w:r>
          </w:p>
          <w:p w:rsidR="0033201E" w:rsidRDefault="0033201E" w:rsidP="0033201E">
            <w:r>
              <w:t xml:space="preserve">cd </w:t>
            </w:r>
            <w:r w:rsidR="00FD5998">
              <w:rPr>
                <w:rFonts w:hint="eastAsia"/>
              </w:rPr>
              <w:t>+</w:t>
            </w:r>
            <w:r>
              <w:t>data</w:t>
            </w:r>
          </w:p>
          <w:p w:rsidR="0033201E" w:rsidRDefault="0033201E" w:rsidP="0033201E">
            <w:r>
              <w:t xml:space="preserve">cd </w:t>
            </w:r>
            <w:r w:rsidR="00C95F58">
              <w:t>sgeintdb</w:t>
            </w:r>
            <w:r>
              <w:t>dg</w:t>
            </w:r>
          </w:p>
          <w:p w:rsidR="0033201E" w:rsidRDefault="0033201E" w:rsidP="0033201E">
            <w:r>
              <w:t xml:space="preserve">mkdir </w:t>
            </w:r>
            <w:r w:rsidR="0024635C">
              <w:t>ONLINELOG</w:t>
            </w:r>
          </w:p>
          <w:p w:rsidR="0033201E" w:rsidRDefault="0033201E" w:rsidP="0033201E">
            <w:r>
              <w:t xml:space="preserve">cd </w:t>
            </w:r>
            <w:r w:rsidR="00FD5998">
              <w:rPr>
                <w:rFonts w:hint="eastAsia"/>
              </w:rPr>
              <w:t>+</w:t>
            </w:r>
            <w:r>
              <w:t>arch</w:t>
            </w:r>
          </w:p>
          <w:p w:rsidR="0033201E" w:rsidRDefault="0033201E" w:rsidP="0033201E">
            <w:r>
              <w:t xml:space="preserve">cd </w:t>
            </w:r>
            <w:r w:rsidR="00C95F58">
              <w:t>sgeintdb</w:t>
            </w:r>
            <w:r>
              <w:t>dg</w:t>
            </w:r>
          </w:p>
          <w:p w:rsidR="0033201E" w:rsidRPr="00D30083" w:rsidRDefault="0033201E" w:rsidP="0033201E">
            <w:pPr>
              <w:ind w:left="210" w:hangingChars="100" w:hanging="210"/>
            </w:pPr>
            <w:r>
              <w:t xml:space="preserve">mkdir </w:t>
            </w:r>
            <w:r w:rsidR="0024635C">
              <w:t>ONLINELOG</w:t>
            </w:r>
          </w:p>
        </w:tc>
      </w:tr>
    </w:tbl>
    <w:p w:rsidR="00376907" w:rsidRDefault="002C201C" w:rsidP="00685A19">
      <w:pPr>
        <w:pStyle w:val="ae"/>
        <w:numPr>
          <w:ilvl w:val="0"/>
          <w:numId w:val="10"/>
        </w:numPr>
        <w:ind w:firstLineChars="0"/>
        <w:rPr>
          <w:rFonts w:ascii="微软雅黑" w:eastAsia="微软雅黑" w:hAnsi="微软雅黑"/>
          <w:sz w:val="20"/>
        </w:rPr>
      </w:pPr>
      <w:r w:rsidRPr="00461318">
        <w:rPr>
          <w:rFonts w:ascii="微软雅黑" w:eastAsia="微软雅黑" w:hAnsi="微软雅黑" w:hint="eastAsia"/>
          <w:sz w:val="20"/>
        </w:rPr>
        <w:t>创建文件夹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864ECB">
        <w:trPr>
          <w:jc w:val="center"/>
        </w:trPr>
        <w:tc>
          <w:tcPr>
            <w:tcW w:w="0" w:type="auto"/>
            <w:shd w:val="clear" w:color="auto" w:fill="D9D9D9" w:themeFill="background1" w:themeFillShade="D9"/>
            <w:vAlign w:val="center"/>
          </w:tcPr>
          <w:p w:rsidR="0033201E" w:rsidRPr="00D30083" w:rsidRDefault="0033201E" w:rsidP="00864ECB">
            <w:pPr>
              <w:ind w:left="210" w:hangingChars="100" w:hanging="210"/>
            </w:pPr>
            <w:bookmarkStart w:id="87" w:name="_Hlk11159959"/>
            <w:r w:rsidRPr="0033201E">
              <w:t>mkdir -p /app/oracle/admin/</w:t>
            </w:r>
            <w:r w:rsidR="00C95F58">
              <w:t>sgeintdb</w:t>
            </w:r>
            <w:r w:rsidRPr="0033201E">
              <w:t>dg/adump</w:t>
            </w:r>
          </w:p>
        </w:tc>
      </w:tr>
    </w:tbl>
    <w:p w:rsidR="00F71D91" w:rsidRDefault="00F71D91" w:rsidP="00685A19">
      <w:pPr>
        <w:pStyle w:val="ae"/>
        <w:numPr>
          <w:ilvl w:val="0"/>
          <w:numId w:val="10"/>
        </w:numPr>
        <w:ind w:firstLineChars="0"/>
        <w:rPr>
          <w:rFonts w:ascii="微软雅黑" w:eastAsia="微软雅黑" w:hAnsi="微软雅黑"/>
          <w:sz w:val="20"/>
        </w:rPr>
      </w:pPr>
      <w:bookmarkStart w:id="88" w:name="_Hlk10894119"/>
      <w:bookmarkEnd w:id="87"/>
      <w:r>
        <w:rPr>
          <w:rFonts w:ascii="微软雅黑" w:eastAsia="微软雅黑" w:hAnsi="微软雅黑" w:hint="eastAsia"/>
          <w:sz w:val="20"/>
        </w:rPr>
        <w:t>注意参数文件修改与核对</w:t>
      </w:r>
    </w:p>
    <w:p w:rsidR="00F71D91" w:rsidRPr="0033201E" w:rsidRDefault="00F71D91" w:rsidP="00685A19">
      <w:pPr>
        <w:pStyle w:val="ae"/>
        <w:numPr>
          <w:ilvl w:val="0"/>
          <w:numId w:val="10"/>
        </w:numPr>
        <w:ind w:firstLineChars="0"/>
        <w:rPr>
          <w:rFonts w:ascii="微软雅黑" w:eastAsia="微软雅黑" w:hAnsi="微软雅黑"/>
          <w:sz w:val="20"/>
        </w:rPr>
      </w:pPr>
      <w:r w:rsidRPr="0033201E">
        <w:rPr>
          <w:rFonts w:ascii="微软雅黑" w:eastAsia="微软雅黑" w:hAnsi="微软雅黑" w:hint="eastAsia"/>
          <w:sz w:val="20"/>
        </w:rPr>
        <w:t>注意两个节点的口令文件的权限，位置和命名</w:t>
      </w:r>
      <w:r w:rsidRPr="0033201E">
        <w:rPr>
          <w:rFonts w:ascii="微软雅黑" w:eastAsia="微软雅黑" w:hAnsi="微软雅黑"/>
          <w:sz w:val="20"/>
        </w:rPr>
        <w:t>orapw</w:t>
      </w:r>
      <w:r w:rsidR="00C95F58">
        <w:rPr>
          <w:rFonts w:ascii="微软雅黑" w:eastAsia="微软雅黑" w:hAnsi="微软雅黑"/>
          <w:sz w:val="20"/>
        </w:rPr>
        <w:t>sgeintdb</w:t>
      </w:r>
      <w:r w:rsidRPr="0033201E">
        <w:rPr>
          <w:rFonts w:ascii="微软雅黑" w:eastAsia="微软雅黑" w:hAnsi="微软雅黑"/>
          <w:sz w:val="20"/>
        </w:rPr>
        <w:t>dg1</w:t>
      </w:r>
      <w:r w:rsidRPr="0033201E">
        <w:rPr>
          <w:rFonts w:ascii="微软雅黑" w:eastAsia="微软雅黑" w:hAnsi="微软雅黑" w:hint="eastAsia"/>
          <w:sz w:val="20"/>
        </w:rPr>
        <w:t>/</w:t>
      </w:r>
      <w:r w:rsidRPr="0033201E">
        <w:rPr>
          <w:rFonts w:ascii="微软雅黑" w:eastAsia="微软雅黑" w:hAnsi="微软雅黑"/>
          <w:sz w:val="20"/>
        </w:rPr>
        <w:t>orapw</w:t>
      </w:r>
      <w:r w:rsidR="00C95F58">
        <w:rPr>
          <w:rFonts w:ascii="微软雅黑" w:eastAsia="微软雅黑" w:hAnsi="微软雅黑"/>
          <w:sz w:val="20"/>
        </w:rPr>
        <w:t>sgeintdb</w:t>
      </w:r>
      <w:r w:rsidRPr="0033201E">
        <w:rPr>
          <w:rFonts w:ascii="微软雅黑" w:eastAsia="微软雅黑" w:hAnsi="微软雅黑"/>
          <w:sz w:val="20"/>
        </w:rPr>
        <w:t>dg</w:t>
      </w:r>
      <w:r w:rsidRPr="0033201E">
        <w:rPr>
          <w:rFonts w:ascii="微软雅黑" w:eastAsia="微软雅黑" w:hAnsi="微软雅黑" w:hint="eastAsia"/>
          <w:sz w:val="20"/>
        </w:rPr>
        <w:t>2</w:t>
      </w:r>
    </w:p>
    <w:p w:rsidR="00F71D91" w:rsidRPr="009746B8" w:rsidRDefault="00F71D91" w:rsidP="00685A19">
      <w:pPr>
        <w:pStyle w:val="ae"/>
        <w:numPr>
          <w:ilvl w:val="0"/>
          <w:numId w:val="10"/>
        </w:numPr>
        <w:ind w:firstLineChars="0"/>
        <w:rPr>
          <w:rFonts w:ascii="微软雅黑" w:eastAsia="微软雅黑" w:hAnsi="微软雅黑"/>
          <w:sz w:val="20"/>
        </w:rPr>
      </w:pPr>
      <w:r>
        <w:rPr>
          <w:rFonts w:ascii="微软雅黑" w:eastAsia="微软雅黑" w:hAnsi="微软雅黑" w:hint="eastAsia"/>
          <w:sz w:val="20"/>
        </w:rPr>
        <w:t>tnsping</w:t>
      </w:r>
      <w:r>
        <w:rPr>
          <w:rFonts w:ascii="微软雅黑" w:eastAsia="微软雅黑" w:hAnsi="微软雅黑"/>
          <w:sz w:val="20"/>
        </w:rPr>
        <w:t xml:space="preserve"> </w:t>
      </w:r>
      <w:r w:rsidR="00C95F58">
        <w:rPr>
          <w:rFonts w:ascii="微软雅黑" w:eastAsia="微软雅黑" w:hAnsi="微软雅黑" w:hint="eastAsia"/>
          <w:sz w:val="20"/>
        </w:rPr>
        <w:t>sgeintdb</w:t>
      </w:r>
      <w:r w:rsidRPr="006F337A">
        <w:rPr>
          <w:rFonts w:ascii="微软雅黑" w:eastAsia="微软雅黑" w:hAnsi="微软雅黑" w:hint="eastAsia"/>
          <w:sz w:val="20"/>
        </w:rPr>
        <w:t>检查</w:t>
      </w:r>
      <w:r>
        <w:rPr>
          <w:rFonts w:ascii="微软雅黑" w:eastAsia="微软雅黑" w:hAnsi="微软雅黑" w:hint="eastAsia"/>
          <w:sz w:val="20"/>
        </w:rPr>
        <w:t>网络服务名是否ping通</w:t>
      </w:r>
    </w:p>
    <w:bookmarkEnd w:id="88"/>
    <w:p w:rsidR="00047149" w:rsidRPr="009D75C4" w:rsidRDefault="009D75C4" w:rsidP="009D75C4">
      <w:pPr>
        <w:pStyle w:val="2"/>
      </w:pPr>
      <w:r>
        <w:t xml:space="preserve"> </w:t>
      </w:r>
      <w:bookmarkStart w:id="89" w:name="_Toc11788848"/>
      <w:r w:rsidR="005A201F" w:rsidRPr="009D75C4">
        <w:rPr>
          <w:rFonts w:hint="eastAsia"/>
        </w:rPr>
        <w:t>创建</w:t>
      </w:r>
      <w:r w:rsidR="00077B4C" w:rsidRPr="009D75C4">
        <w:rPr>
          <w:rFonts w:hint="eastAsia"/>
        </w:rPr>
        <w:t>并恢复</w:t>
      </w:r>
      <w:r w:rsidR="005A201F" w:rsidRPr="009D75C4">
        <w:rPr>
          <w:rFonts w:hint="eastAsia"/>
        </w:rPr>
        <w:t>备库实例</w:t>
      </w:r>
      <w:bookmarkEnd w:id="89"/>
    </w:p>
    <w:p w:rsidR="00484396" w:rsidRDefault="00484396" w:rsidP="00484396">
      <w:pPr>
        <w:pStyle w:val="3"/>
      </w:pPr>
      <w:r>
        <w:rPr>
          <w:rFonts w:hint="eastAsia"/>
        </w:rPr>
        <w:t xml:space="preserve"> </w:t>
      </w:r>
      <w:bookmarkStart w:id="90" w:name="_Toc11788849"/>
      <w:r>
        <w:rPr>
          <w:rFonts w:hint="eastAsia"/>
        </w:rPr>
        <w:t>dummy</w:t>
      </w:r>
      <w:r>
        <w:rPr>
          <w:rFonts w:hint="eastAsia"/>
        </w:rPr>
        <w:t>实例</w:t>
      </w:r>
      <w:bookmarkEnd w:id="90"/>
    </w:p>
    <w:p w:rsidR="00484396" w:rsidRDefault="00484396" w:rsidP="00685A19">
      <w:pPr>
        <w:pStyle w:val="ae"/>
        <w:numPr>
          <w:ilvl w:val="0"/>
          <w:numId w:val="11"/>
        </w:numPr>
        <w:ind w:firstLineChars="0"/>
        <w:rPr>
          <w:rFonts w:ascii="微软雅黑" w:eastAsia="微软雅黑" w:hAnsi="微软雅黑"/>
          <w:sz w:val="20"/>
        </w:rPr>
      </w:pPr>
      <w:r>
        <w:rPr>
          <w:rFonts w:ascii="微软雅黑" w:eastAsia="微软雅黑" w:hAnsi="微软雅黑" w:hint="eastAsia"/>
          <w:sz w:val="20"/>
        </w:rPr>
        <w:t>关闭dummy实例</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84396" w:rsidTr="00864ECB">
        <w:trPr>
          <w:jc w:val="center"/>
        </w:trPr>
        <w:tc>
          <w:tcPr>
            <w:tcW w:w="0" w:type="auto"/>
            <w:shd w:val="clear" w:color="auto" w:fill="D9D9D9" w:themeFill="background1" w:themeFillShade="D9"/>
            <w:vAlign w:val="center"/>
          </w:tcPr>
          <w:p w:rsidR="00484396" w:rsidRDefault="00484396" w:rsidP="00864ECB">
            <w:pPr>
              <w:ind w:left="210" w:hangingChars="100" w:hanging="210"/>
            </w:pPr>
            <w:r w:rsidRPr="00484396">
              <w:t>rman target /</w:t>
            </w:r>
          </w:p>
          <w:p w:rsidR="00484396" w:rsidRPr="00D30083" w:rsidRDefault="00484396" w:rsidP="00864ECB">
            <w:pPr>
              <w:ind w:left="210" w:hangingChars="100" w:hanging="210"/>
            </w:pPr>
            <w:r w:rsidRPr="00484396">
              <w:t>shutdown immediate;</w:t>
            </w:r>
          </w:p>
        </w:tc>
      </w:tr>
    </w:tbl>
    <w:p w:rsidR="00484396" w:rsidRPr="001E621B" w:rsidRDefault="00484396" w:rsidP="00685A19">
      <w:pPr>
        <w:pStyle w:val="ae"/>
        <w:numPr>
          <w:ilvl w:val="0"/>
          <w:numId w:val="11"/>
        </w:numPr>
        <w:ind w:firstLineChars="0"/>
        <w:rPr>
          <w:rFonts w:ascii="微软雅黑" w:eastAsia="微软雅黑" w:hAnsi="微软雅黑"/>
          <w:sz w:val="20"/>
        </w:rPr>
      </w:pPr>
      <w:r>
        <w:rPr>
          <w:rFonts w:ascii="微软雅黑" w:eastAsia="微软雅黑" w:hAnsi="微软雅黑" w:hint="eastAsia"/>
          <w:sz w:val="20"/>
        </w:rPr>
        <w:t>清理dummy实例的adr</w:t>
      </w:r>
      <w:r>
        <w:rPr>
          <w:rFonts w:ascii="微软雅黑" w:eastAsia="微软雅黑" w:hAnsi="微软雅黑"/>
          <w:sz w:val="20"/>
        </w:rPr>
        <w:t xml:space="preserve"> </w:t>
      </w:r>
      <w:r>
        <w:rPr>
          <w:rFonts w:ascii="微软雅黑" w:eastAsia="微软雅黑" w:hAnsi="微软雅黑" w:hint="eastAsia"/>
          <w:sz w:val="20"/>
        </w:rPr>
        <w:t>home</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84396" w:rsidTr="00864ECB">
        <w:trPr>
          <w:jc w:val="center"/>
        </w:trPr>
        <w:tc>
          <w:tcPr>
            <w:tcW w:w="0" w:type="auto"/>
            <w:shd w:val="clear" w:color="auto" w:fill="D9D9D9" w:themeFill="background1" w:themeFillShade="D9"/>
            <w:vAlign w:val="center"/>
          </w:tcPr>
          <w:p w:rsidR="00484396" w:rsidRPr="00D30083" w:rsidRDefault="00484396" w:rsidP="00484396">
            <w:pPr>
              <w:ind w:left="210" w:hangingChars="100" w:hanging="210"/>
            </w:pPr>
            <w:r w:rsidRPr="00484396">
              <w:t>cd $ORACLE_BASE/diag/rdbms/</w:t>
            </w:r>
          </w:p>
          <w:p w:rsidR="00484396" w:rsidRPr="00D30083" w:rsidRDefault="00484396" w:rsidP="00864ECB">
            <w:pPr>
              <w:ind w:left="210" w:hangingChars="100" w:hanging="210"/>
            </w:pPr>
            <w:r>
              <w:rPr>
                <w:rFonts w:hint="eastAsia"/>
              </w:rPr>
              <w:t>rm</w:t>
            </w:r>
            <w:r>
              <w:t xml:space="preserve"> -fr dummy</w:t>
            </w:r>
          </w:p>
        </w:tc>
      </w:tr>
    </w:tbl>
    <w:p w:rsidR="00047149" w:rsidRDefault="00484396" w:rsidP="00D449D9">
      <w:pPr>
        <w:pStyle w:val="3"/>
      </w:pPr>
      <w:r>
        <w:rPr>
          <w:rFonts w:hint="eastAsia"/>
        </w:rPr>
        <w:lastRenderedPageBreak/>
        <w:t xml:space="preserve"> </w:t>
      </w:r>
      <w:bookmarkStart w:id="91" w:name="_Toc11788850"/>
      <w:r>
        <w:rPr>
          <w:rFonts w:hint="eastAsia"/>
        </w:rPr>
        <w:t>恢复参数文件</w:t>
      </w:r>
      <w:bookmarkEnd w:id="9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E259D" w:rsidTr="00864ECB">
        <w:trPr>
          <w:jc w:val="center"/>
        </w:trPr>
        <w:tc>
          <w:tcPr>
            <w:tcW w:w="0" w:type="auto"/>
            <w:shd w:val="clear" w:color="auto" w:fill="D9D9D9" w:themeFill="background1" w:themeFillShade="D9"/>
            <w:vAlign w:val="center"/>
          </w:tcPr>
          <w:p w:rsidR="00484396" w:rsidRDefault="00484396" w:rsidP="006E259D">
            <w:pPr>
              <w:ind w:left="210" w:hangingChars="100" w:hanging="210"/>
            </w:pPr>
            <w:r w:rsidRPr="00484396">
              <w:t>[oracle@</w:t>
            </w:r>
            <w:r w:rsidR="00C95F58">
              <w:t>intracdb</w:t>
            </w:r>
            <w:r w:rsidRPr="00484396">
              <w:t>1 dbs]$ sqlplus / as sysdba</w:t>
            </w:r>
          </w:p>
          <w:p w:rsidR="00484396" w:rsidRDefault="00484396" w:rsidP="00E0303D">
            <w:pPr>
              <w:ind w:left="210" w:hangingChars="100" w:hanging="210"/>
              <w:jc w:val="left"/>
            </w:pPr>
            <w:r w:rsidRPr="00484396">
              <w:t>SQL&gt; create spfile='+DATA/</w:t>
            </w:r>
            <w:r w:rsidR="00C95F58">
              <w:t>sgeintdb</w:t>
            </w:r>
            <w:r w:rsidRPr="00484396">
              <w:t>dg/spfile</w:t>
            </w:r>
            <w:r w:rsidR="00C95F58">
              <w:t>sgeintdb</w:t>
            </w:r>
            <w:r w:rsidRPr="00484396">
              <w:t xml:space="preserve">dg.ora' from pfile='/home/oracle/inspect/20190607/pfile.ora'; </w:t>
            </w:r>
          </w:p>
          <w:p w:rsidR="00484396" w:rsidRDefault="00484396" w:rsidP="006E259D">
            <w:pPr>
              <w:ind w:left="210" w:hangingChars="100" w:hanging="210"/>
            </w:pPr>
            <w:r w:rsidRPr="00484396">
              <w:t>[oracle@</w:t>
            </w:r>
            <w:r w:rsidR="00C95F58">
              <w:t>intracdb</w:t>
            </w:r>
            <w:r w:rsidRPr="00484396">
              <w:t xml:space="preserve">1 20190607]$ srvctl start database -d </w:t>
            </w:r>
            <w:r w:rsidR="00C95F58">
              <w:t>sgeintdb</w:t>
            </w:r>
            <w:r w:rsidRPr="00484396">
              <w:t>dg -o nomount</w:t>
            </w:r>
          </w:p>
          <w:p w:rsidR="006E259D" w:rsidRPr="006E259D" w:rsidRDefault="006E259D" w:rsidP="006E259D">
            <w:pPr>
              <w:ind w:left="200" w:hangingChars="100" w:hanging="200"/>
              <w:rPr>
                <w:rFonts w:ascii="微软雅黑" w:eastAsia="微软雅黑" w:hAnsi="微软雅黑"/>
                <w:sz w:val="20"/>
              </w:rPr>
            </w:pPr>
            <w:r w:rsidRPr="006E259D">
              <w:rPr>
                <w:rFonts w:ascii="微软雅黑" w:eastAsia="微软雅黑" w:hAnsi="微软雅黑" w:hint="eastAsia"/>
                <w:sz w:val="20"/>
              </w:rPr>
              <w:t>#检查数据库是否使用spfile启动及参数：</w:t>
            </w:r>
          </w:p>
          <w:p w:rsidR="006E259D" w:rsidRDefault="006E259D" w:rsidP="006E259D">
            <w:pPr>
              <w:ind w:left="210" w:hangingChars="100" w:hanging="210"/>
            </w:pPr>
            <w:r>
              <w:t>show parameter spfile</w:t>
            </w:r>
          </w:p>
          <w:p w:rsidR="006E259D" w:rsidRDefault="006E259D" w:rsidP="006E259D">
            <w:pPr>
              <w:ind w:left="210" w:hangingChars="100" w:hanging="210"/>
            </w:pPr>
            <w:r>
              <w:t>show parameter name</w:t>
            </w:r>
          </w:p>
          <w:p w:rsidR="006E259D" w:rsidRDefault="006E259D" w:rsidP="006E259D">
            <w:pPr>
              <w:ind w:left="210" w:hangingChars="100" w:hanging="210"/>
            </w:pPr>
            <w:r>
              <w:t>show parameter standby</w:t>
            </w:r>
          </w:p>
          <w:p w:rsidR="006E259D" w:rsidRDefault="006E259D" w:rsidP="006E259D">
            <w:pPr>
              <w:ind w:left="210" w:hangingChars="100" w:hanging="210"/>
            </w:pPr>
            <w:r>
              <w:t>show parameter cluster</w:t>
            </w:r>
          </w:p>
          <w:p w:rsidR="006E259D" w:rsidRDefault="006E259D" w:rsidP="006E259D">
            <w:pPr>
              <w:ind w:left="210" w:hangingChars="100" w:hanging="210"/>
            </w:pPr>
            <w:r>
              <w:t>show parameter listerner</w:t>
            </w:r>
          </w:p>
          <w:p w:rsidR="00484396" w:rsidRDefault="00484396" w:rsidP="006E259D">
            <w:pPr>
              <w:ind w:left="210" w:hangingChars="100" w:hanging="210"/>
            </w:pPr>
            <w:r>
              <w:rPr>
                <w:rFonts w:hint="eastAsia"/>
              </w:rPr>
              <w:t>show</w:t>
            </w:r>
            <w:r>
              <w:t xml:space="preserve"> parameter fal</w:t>
            </w:r>
          </w:p>
          <w:p w:rsidR="00484396" w:rsidRDefault="00484396" w:rsidP="006E259D">
            <w:pPr>
              <w:ind w:left="210" w:hangingChars="100" w:hanging="210"/>
            </w:pPr>
            <w:r>
              <w:rPr>
                <w:rFonts w:hint="eastAsia"/>
              </w:rPr>
              <w:t>s</w:t>
            </w:r>
            <w:r>
              <w:t>how parameter manage</w:t>
            </w:r>
          </w:p>
          <w:p w:rsidR="00484396" w:rsidRDefault="00484396" w:rsidP="006E259D">
            <w:pPr>
              <w:ind w:left="210" w:hangingChars="100" w:hanging="210"/>
            </w:pPr>
            <w:r>
              <w:rPr>
                <w:rFonts w:hint="eastAsia"/>
              </w:rPr>
              <w:t>s</w:t>
            </w:r>
            <w:r>
              <w:t>how parameter convert</w:t>
            </w:r>
          </w:p>
          <w:p w:rsidR="00484396" w:rsidRPr="00D30083" w:rsidRDefault="00484396" w:rsidP="006E259D">
            <w:pPr>
              <w:ind w:left="210" w:hangingChars="100" w:hanging="210"/>
            </w:pPr>
            <w:r>
              <w:rPr>
                <w:rFonts w:hint="eastAsia"/>
              </w:rPr>
              <w:t>s</w:t>
            </w:r>
            <w:r>
              <w:t>how parameter log</w:t>
            </w:r>
          </w:p>
        </w:tc>
      </w:tr>
    </w:tbl>
    <w:p w:rsidR="00047149" w:rsidRDefault="00484396" w:rsidP="00D449D9">
      <w:pPr>
        <w:pStyle w:val="3"/>
      </w:pPr>
      <w:r>
        <w:rPr>
          <w:rFonts w:hint="eastAsia"/>
        </w:rPr>
        <w:t xml:space="preserve"> </w:t>
      </w:r>
      <w:bookmarkStart w:id="92" w:name="_Toc11788851"/>
      <w:r w:rsidR="004D2EAC" w:rsidRPr="009D75C4">
        <w:rPr>
          <w:rFonts w:hint="eastAsia"/>
        </w:rPr>
        <w:t>恢复控制文件</w:t>
      </w:r>
      <w:bookmarkEnd w:id="92"/>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442A7" w:rsidTr="00864ECB">
        <w:trPr>
          <w:jc w:val="center"/>
        </w:trPr>
        <w:tc>
          <w:tcPr>
            <w:tcW w:w="0" w:type="auto"/>
            <w:shd w:val="clear" w:color="auto" w:fill="D9D9D9" w:themeFill="background1" w:themeFillShade="D9"/>
            <w:vAlign w:val="center"/>
          </w:tcPr>
          <w:p w:rsidR="00A442A7" w:rsidRDefault="00A442A7" w:rsidP="00A442A7">
            <w:pPr>
              <w:ind w:left="210" w:hangingChars="100" w:hanging="210"/>
            </w:pPr>
            <w:r w:rsidRPr="00A442A7">
              <w:t>[oracle@</w:t>
            </w:r>
            <w:r w:rsidR="00C95F58">
              <w:t>intracdb</w:t>
            </w:r>
            <w:r w:rsidRPr="00A442A7">
              <w:t>1 20190607]$ rman target /</w:t>
            </w:r>
          </w:p>
          <w:p w:rsidR="00A442A7" w:rsidRDefault="00A442A7" w:rsidP="00E0303D">
            <w:pPr>
              <w:ind w:left="210" w:hangingChars="100" w:hanging="210"/>
              <w:jc w:val="left"/>
            </w:pPr>
            <w:r w:rsidRPr="00A442A7">
              <w:t>RMAN&gt; restore standby controlfile from '/backup/rmanfromsh/</w:t>
            </w:r>
            <w:r w:rsidR="00C95F58">
              <w:t>intracdb</w:t>
            </w:r>
            <w:r w:rsidRPr="00A442A7">
              <w:t>1_20190606/ctl_stand_con.ctl';</w:t>
            </w:r>
          </w:p>
          <w:p w:rsidR="00A442A7" w:rsidRPr="00D30083" w:rsidRDefault="00A442A7" w:rsidP="00A442A7">
            <w:pPr>
              <w:ind w:left="210" w:hangingChars="100" w:hanging="210"/>
            </w:pPr>
            <w:r>
              <w:t>RMAN&gt; alter database mount;</w:t>
            </w:r>
          </w:p>
        </w:tc>
      </w:tr>
    </w:tbl>
    <w:p w:rsidR="00047149" w:rsidRPr="009D75C4" w:rsidRDefault="00A11F85" w:rsidP="00D449D9">
      <w:pPr>
        <w:pStyle w:val="3"/>
      </w:pPr>
      <w:r>
        <w:rPr>
          <w:rFonts w:hint="eastAsia"/>
        </w:rPr>
        <w:t xml:space="preserve"> </w:t>
      </w:r>
      <w:bookmarkStart w:id="93" w:name="_Toc11788852"/>
      <w:r w:rsidR="004D2EAC" w:rsidRPr="009D75C4">
        <w:rPr>
          <w:rFonts w:hint="eastAsia"/>
        </w:rPr>
        <w:t>恢复数据库</w:t>
      </w:r>
      <w:bookmarkEnd w:id="93"/>
    </w:p>
    <w:p w:rsidR="00FF410F" w:rsidRDefault="00FF410F"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sz w:val="20"/>
        </w:rPr>
        <w:t>restore database</w:t>
      </w:r>
      <w:r w:rsidRPr="00A11F85">
        <w:rPr>
          <w:rFonts w:ascii="微软雅黑" w:eastAsia="微软雅黑" w:hAnsi="微软雅黑" w:hint="eastAsia"/>
          <w:sz w:val="20"/>
        </w:rPr>
        <w:t>前可以先关闭2节点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66CB3" w:rsidTr="00864ECB">
        <w:trPr>
          <w:jc w:val="center"/>
        </w:trPr>
        <w:tc>
          <w:tcPr>
            <w:tcW w:w="0" w:type="auto"/>
            <w:shd w:val="clear" w:color="auto" w:fill="D9D9D9" w:themeFill="background1" w:themeFillShade="D9"/>
            <w:vAlign w:val="center"/>
          </w:tcPr>
          <w:p w:rsidR="00A66CB3" w:rsidRDefault="00A66CB3" w:rsidP="00A66CB3">
            <w:pPr>
              <w:ind w:left="210" w:hangingChars="100" w:hanging="210"/>
            </w:pPr>
            <w:r>
              <w:t>RMAN&gt; catalog start with '/backup/rmanfromsh/</w:t>
            </w:r>
            <w:r w:rsidR="00C95F58">
              <w:t>intracdb</w:t>
            </w:r>
            <w:r>
              <w:t>1_20190606/';</w:t>
            </w:r>
          </w:p>
          <w:p w:rsidR="00A66CB3" w:rsidRDefault="00A66CB3" w:rsidP="00A66CB3">
            <w:pPr>
              <w:ind w:left="210" w:hangingChars="100" w:hanging="210"/>
            </w:pPr>
            <w:r>
              <w:t>RMAN&gt; crosscheck backupset;</w:t>
            </w:r>
          </w:p>
          <w:p w:rsidR="00A66CB3" w:rsidRDefault="00A66CB3" w:rsidP="00A66CB3">
            <w:pPr>
              <w:ind w:left="210" w:hangingChars="100" w:hanging="210"/>
            </w:pPr>
            <w:r>
              <w:t>RMAN&gt; delete noprompt expired backup;</w:t>
            </w:r>
          </w:p>
          <w:p w:rsidR="00A66CB3" w:rsidRPr="00D30083" w:rsidRDefault="00A66CB3" w:rsidP="00A66CB3">
            <w:pPr>
              <w:ind w:left="210" w:hangingChars="100" w:hanging="210"/>
            </w:pPr>
            <w:r>
              <w:t>RMAN&gt; restore database;</w:t>
            </w:r>
          </w:p>
        </w:tc>
      </w:tr>
    </w:tbl>
    <w:p w:rsidR="00A36B3D" w:rsidRDefault="00A36B3D"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hint="eastAsia"/>
          <w:sz w:val="20"/>
        </w:rPr>
        <w:t>启动数据库到mount状态</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864ECB">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4" w:name="_Hlk11160963"/>
            <w:r>
              <w:t>[oracle@</w:t>
            </w:r>
            <w:r w:rsidR="00C95F58">
              <w:t>intracdb</w:t>
            </w:r>
            <w:r>
              <w:t xml:space="preserve">1]$ srvctl stop database -d </w:t>
            </w:r>
            <w:r w:rsidR="00C95F58">
              <w:t>sgeintdb</w:t>
            </w:r>
            <w:r>
              <w:t>dg</w:t>
            </w:r>
          </w:p>
          <w:p w:rsidR="00937A8E" w:rsidRPr="00D30083" w:rsidRDefault="00937A8E" w:rsidP="00937A8E">
            <w:pPr>
              <w:ind w:left="210" w:hangingChars="100" w:hanging="210"/>
            </w:pPr>
            <w:r>
              <w:t>[oracle@</w:t>
            </w:r>
            <w:r w:rsidR="00C95F58">
              <w:t>intracdb</w:t>
            </w:r>
            <w:r>
              <w:t xml:space="preserve">1]$ srvctl start database -d </w:t>
            </w:r>
            <w:r w:rsidR="00C95F58">
              <w:t>sgeintdb</w:t>
            </w:r>
            <w:r>
              <w:t>dg -o mount</w:t>
            </w:r>
          </w:p>
        </w:tc>
      </w:tr>
    </w:tbl>
    <w:p w:rsidR="00364097" w:rsidRDefault="002F0916" w:rsidP="008963F9">
      <w:pPr>
        <w:pStyle w:val="3"/>
      </w:pPr>
      <w:bookmarkStart w:id="95" w:name="_Hlk531783105"/>
      <w:bookmarkEnd w:id="94"/>
      <w:r>
        <w:rPr>
          <w:rFonts w:hint="eastAsia"/>
        </w:rPr>
        <w:lastRenderedPageBreak/>
        <w:t xml:space="preserve"> </w:t>
      </w:r>
      <w:bookmarkStart w:id="96" w:name="_Toc11788853"/>
      <w:r w:rsidR="00037CCA" w:rsidRPr="009D75C4">
        <w:rPr>
          <w:rFonts w:hint="eastAsia"/>
        </w:rPr>
        <w:t>修改</w:t>
      </w:r>
      <w:r w:rsidR="00037CCA" w:rsidRPr="009D75C4">
        <w:rPr>
          <w:rFonts w:hint="eastAsia"/>
        </w:rPr>
        <w:t>cluster</w:t>
      </w:r>
      <w:r w:rsidR="00037CCA" w:rsidRPr="009D75C4">
        <w:rPr>
          <w:rFonts w:hint="eastAsia"/>
        </w:rPr>
        <w:t>参数</w:t>
      </w:r>
      <w:bookmarkEnd w:id="9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864ECB">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7" w:name="_Hlk11160988"/>
            <w:r>
              <w:t>SQL&gt; alter system set cluster_database_instances=2 scope=spfile;</w:t>
            </w:r>
          </w:p>
          <w:p w:rsidR="00937A8E" w:rsidRPr="00D30083" w:rsidRDefault="00937A8E" w:rsidP="00937A8E">
            <w:pPr>
              <w:ind w:left="210" w:hangingChars="100" w:hanging="210"/>
            </w:pPr>
            <w:r>
              <w:t>System altered.</w:t>
            </w:r>
          </w:p>
        </w:tc>
      </w:tr>
    </w:tbl>
    <w:bookmarkEnd w:id="95"/>
    <w:bookmarkEnd w:id="97"/>
    <w:p w:rsidR="00047149" w:rsidRPr="009D75C4" w:rsidRDefault="00C50733" w:rsidP="009D75C4">
      <w:pPr>
        <w:pStyle w:val="2"/>
      </w:pPr>
      <w:r>
        <w:rPr>
          <w:rFonts w:hint="eastAsia"/>
        </w:rPr>
        <w:t xml:space="preserve"> </w:t>
      </w:r>
      <w:bookmarkStart w:id="98" w:name="_Toc11788854"/>
      <w:r w:rsidR="00E34E4C" w:rsidRPr="009D75C4">
        <w:rPr>
          <w:rFonts w:hint="eastAsia"/>
        </w:rPr>
        <w:t>创建</w:t>
      </w:r>
      <w:r w:rsidR="00E34E4C" w:rsidRPr="009D75C4">
        <w:rPr>
          <w:rFonts w:hint="eastAsia"/>
        </w:rPr>
        <w:t>standby</w:t>
      </w:r>
      <w:r w:rsidR="00E34E4C" w:rsidRPr="009D75C4">
        <w:t xml:space="preserve"> </w:t>
      </w:r>
      <w:r w:rsidR="00E34E4C" w:rsidRPr="009D75C4">
        <w:rPr>
          <w:rFonts w:hint="eastAsia"/>
        </w:rPr>
        <w:t>redo</w:t>
      </w:r>
      <w:bookmarkEnd w:id="98"/>
    </w:p>
    <w:p w:rsidR="00A45E3C" w:rsidRDefault="009D75C4" w:rsidP="00CB7A26">
      <w:pPr>
        <w:pStyle w:val="3"/>
      </w:pPr>
      <w:r>
        <w:rPr>
          <w:rFonts w:hint="eastAsia"/>
        </w:rPr>
        <w:t xml:space="preserve"> </w:t>
      </w:r>
      <w:bookmarkStart w:id="99" w:name="_Toc11788855"/>
      <w:r w:rsidR="00A45E3C" w:rsidRPr="009D75C4">
        <w:rPr>
          <w:rFonts w:hint="eastAsia"/>
        </w:rPr>
        <w:t>查看</w:t>
      </w:r>
      <w:r w:rsidR="00FD416B">
        <w:rPr>
          <w:rFonts w:hint="eastAsia"/>
        </w:rPr>
        <w:t>主</w:t>
      </w:r>
      <w:r w:rsidR="00A45E3C" w:rsidRPr="009D75C4">
        <w:rPr>
          <w:rFonts w:hint="eastAsia"/>
        </w:rPr>
        <w:t>库日志文件大小</w:t>
      </w:r>
      <w:bookmarkEnd w:id="99"/>
    </w:p>
    <w:p w:rsidR="0058318C"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主/备库端操作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A239F" w:rsidTr="00864ECB">
        <w:trPr>
          <w:jc w:val="center"/>
        </w:trPr>
        <w:tc>
          <w:tcPr>
            <w:tcW w:w="0" w:type="auto"/>
            <w:shd w:val="clear" w:color="auto" w:fill="D9D9D9" w:themeFill="background1" w:themeFillShade="D9"/>
            <w:vAlign w:val="center"/>
          </w:tcPr>
          <w:p w:rsidR="006A239F" w:rsidRDefault="006A239F" w:rsidP="006A239F">
            <w:pPr>
              <w:ind w:left="210" w:hangingChars="100" w:hanging="210"/>
            </w:pPr>
            <w:bookmarkStart w:id="100" w:name="_Hlk11161626"/>
            <w:r>
              <w:t>col group# for 99</w:t>
            </w:r>
          </w:p>
          <w:p w:rsidR="006A239F" w:rsidRDefault="006A239F" w:rsidP="006A239F">
            <w:pPr>
              <w:ind w:left="210" w:hangingChars="100" w:hanging="210"/>
            </w:pPr>
            <w:r>
              <w:t>col thread# for 99</w:t>
            </w:r>
          </w:p>
          <w:p w:rsidR="006A239F" w:rsidRDefault="006A239F" w:rsidP="006A239F">
            <w:pPr>
              <w:ind w:left="210" w:hangingChars="100" w:hanging="210"/>
            </w:pPr>
            <w:r>
              <w:t xml:space="preserve">col member for 99 </w:t>
            </w:r>
          </w:p>
          <w:p w:rsidR="006A239F" w:rsidRDefault="006A239F" w:rsidP="006A239F">
            <w:pPr>
              <w:ind w:left="210" w:hangingChars="100" w:hanging="210"/>
            </w:pPr>
            <w:r>
              <w:t>col bytes for 99999999</w:t>
            </w:r>
          </w:p>
          <w:p w:rsidR="006A239F" w:rsidRDefault="006A239F" w:rsidP="006A239F">
            <w:pPr>
              <w:ind w:left="210" w:hangingChars="100" w:hanging="210"/>
            </w:pPr>
            <w:r>
              <w:t>col status for a10</w:t>
            </w:r>
          </w:p>
          <w:p w:rsidR="006A239F" w:rsidRDefault="006A239F" w:rsidP="006A239F">
            <w:pPr>
              <w:ind w:left="210" w:hangingChars="100" w:hanging="210"/>
            </w:pPr>
            <w:r>
              <w:t>col type for a20</w:t>
            </w:r>
          </w:p>
          <w:p w:rsidR="006A239F" w:rsidRDefault="006A239F" w:rsidP="006A239F">
            <w:pPr>
              <w:ind w:left="210" w:hangingChars="100" w:hanging="210"/>
            </w:pPr>
            <w:r>
              <w:t>set linesize 200</w:t>
            </w:r>
          </w:p>
          <w:p w:rsidR="006A239F" w:rsidRDefault="006A239F" w:rsidP="006A239F">
            <w:pPr>
              <w:ind w:left="210" w:hangingChars="100" w:hanging="210"/>
            </w:pPr>
            <w:r>
              <w:t>set pagesize 100</w:t>
            </w:r>
          </w:p>
          <w:p w:rsidR="006A239F" w:rsidRDefault="006A239F" w:rsidP="006A239F">
            <w:pPr>
              <w:ind w:left="210" w:hangingChars="100" w:hanging="210"/>
            </w:pPr>
            <w:r>
              <w:t>SELECT L.GROUP#, L.THREAD#, LF.MEMBER, L.BYTES/1024/1024, L.STATUS, LF.TYPE</w:t>
            </w:r>
          </w:p>
          <w:p w:rsidR="006A239F" w:rsidRDefault="006A239F" w:rsidP="006A239F">
            <w:pPr>
              <w:ind w:left="210" w:hangingChars="100" w:hanging="210"/>
            </w:pPr>
            <w:r>
              <w:t xml:space="preserve">  FROM V$LOG L, V$LOGFILE LF</w:t>
            </w:r>
          </w:p>
          <w:p w:rsidR="006A239F" w:rsidRPr="00D30083" w:rsidRDefault="006A239F" w:rsidP="006A239F">
            <w:pPr>
              <w:ind w:left="210" w:hangingChars="100" w:hanging="210"/>
            </w:pPr>
            <w:r>
              <w:t xml:space="preserve"> WHERE L.GROUP# = LF.GROUP#</w:t>
            </w:r>
            <w:r>
              <w:rPr>
                <w:rFonts w:hint="eastAsia"/>
              </w:rPr>
              <w:t>;</w:t>
            </w:r>
          </w:p>
        </w:tc>
      </w:tr>
    </w:tbl>
    <w:bookmarkEnd w:id="100"/>
    <w:p w:rsidR="00A45E3C" w:rsidRDefault="002F0916" w:rsidP="00CB7A26">
      <w:pPr>
        <w:pStyle w:val="3"/>
      </w:pPr>
      <w:r>
        <w:rPr>
          <w:rFonts w:hint="eastAsia"/>
        </w:rPr>
        <w:t xml:space="preserve"> </w:t>
      </w:r>
      <w:bookmarkStart w:id="101" w:name="_Toc11788856"/>
      <w:r w:rsidR="003E003E" w:rsidRPr="009D75C4">
        <w:rPr>
          <w:rFonts w:hint="eastAsia"/>
        </w:rPr>
        <w:t>创建</w:t>
      </w:r>
      <w:r w:rsidR="003E003E" w:rsidRPr="009D75C4">
        <w:rPr>
          <w:rFonts w:hint="eastAsia"/>
        </w:rPr>
        <w:t>standby</w:t>
      </w:r>
      <w:r w:rsidR="003E003E" w:rsidRPr="009D75C4">
        <w:rPr>
          <w:rFonts w:hint="eastAsia"/>
        </w:rPr>
        <w:t>日志组</w:t>
      </w:r>
      <w:bookmarkEnd w:id="101"/>
    </w:p>
    <w:p w:rsidR="002F0916" w:rsidRDefault="002F0916" w:rsidP="00A315A5">
      <w:pPr>
        <w:rPr>
          <w:rFonts w:ascii="微软雅黑" w:eastAsia="微软雅黑" w:hAnsi="微软雅黑"/>
          <w:color w:val="FF0000"/>
          <w:sz w:val="24"/>
          <w:szCs w:val="24"/>
        </w:rPr>
      </w:pPr>
      <w:bookmarkStart w:id="102" w:name="_Hlk531783142"/>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若数据库已经有standby</w:t>
      </w:r>
      <w:r>
        <w:rPr>
          <w:rFonts w:ascii="微软雅黑" w:eastAsia="微软雅黑" w:hAnsi="微软雅黑"/>
          <w:color w:val="FF0000"/>
          <w:sz w:val="24"/>
          <w:szCs w:val="24"/>
        </w:rPr>
        <w:t xml:space="preserve"> </w:t>
      </w:r>
      <w:r>
        <w:rPr>
          <w:rFonts w:ascii="微软雅黑" w:eastAsia="微软雅黑" w:hAnsi="微软雅黑" w:hint="eastAsia"/>
          <w:color w:val="FF0000"/>
          <w:sz w:val="24"/>
          <w:szCs w:val="24"/>
        </w:rPr>
        <w:t>log的信息，</w:t>
      </w:r>
      <w:r w:rsidR="00A315A5">
        <w:rPr>
          <w:rFonts w:ascii="微软雅黑" w:eastAsia="微软雅黑" w:hAnsi="微软雅黑" w:hint="eastAsia"/>
          <w:color w:val="FF0000"/>
          <w:sz w:val="24"/>
          <w:szCs w:val="24"/>
        </w:rPr>
        <w:t>主</w:t>
      </w:r>
      <w:r>
        <w:rPr>
          <w:rFonts w:ascii="微软雅黑" w:eastAsia="微软雅黑" w:hAnsi="微软雅黑" w:hint="eastAsia"/>
          <w:color w:val="FF0000"/>
          <w:sz w:val="24"/>
          <w:szCs w:val="24"/>
        </w:rPr>
        <w:t>备库可不用重新删除添加</w:t>
      </w:r>
      <w:r w:rsidR="009D7203">
        <w:rPr>
          <w:rFonts w:ascii="微软雅黑" w:eastAsia="微软雅黑" w:hAnsi="微软雅黑" w:hint="eastAsia"/>
          <w:color w:val="FF0000"/>
          <w:sz w:val="24"/>
          <w:szCs w:val="24"/>
        </w:rPr>
        <w:t>。</w:t>
      </w:r>
      <w:r w:rsidR="00A315A5">
        <w:rPr>
          <w:rFonts w:ascii="微软雅黑" w:eastAsia="微软雅黑" w:hAnsi="微软雅黑" w:hint="eastAsia"/>
          <w:color w:val="FF0000"/>
          <w:sz w:val="24"/>
          <w:szCs w:val="24"/>
        </w:rPr>
        <w:t>即</w:t>
      </w:r>
      <w:r w:rsidR="00A315A5" w:rsidRPr="00A315A5">
        <w:rPr>
          <w:rFonts w:ascii="微软雅黑" w:eastAsia="微软雅黑" w:hAnsi="微软雅黑" w:hint="eastAsia"/>
          <w:b/>
          <w:bCs/>
          <w:color w:val="FF0000"/>
          <w:sz w:val="24"/>
          <w:szCs w:val="24"/>
        </w:rPr>
        <w:t>忽略</w:t>
      </w:r>
      <w:r w:rsidR="00A315A5">
        <w:rPr>
          <w:rFonts w:ascii="微软雅黑" w:eastAsia="微软雅黑" w:hAnsi="微软雅黑" w:hint="eastAsia"/>
          <w:color w:val="FF0000"/>
          <w:sz w:val="24"/>
          <w:szCs w:val="24"/>
        </w:rPr>
        <w:t>该步骤。</w:t>
      </w:r>
      <w:r w:rsidR="009D7203">
        <w:rPr>
          <w:rFonts w:ascii="微软雅黑" w:eastAsia="微软雅黑" w:hAnsi="微软雅黑" w:hint="eastAsia"/>
          <w:color w:val="FF0000"/>
          <w:sz w:val="24"/>
          <w:szCs w:val="24"/>
        </w:rPr>
        <w:t>以下为主备库均无standby</w:t>
      </w:r>
      <w:r w:rsidR="009D7203">
        <w:rPr>
          <w:rFonts w:ascii="微软雅黑" w:eastAsia="微软雅黑" w:hAnsi="微软雅黑"/>
          <w:color w:val="FF0000"/>
          <w:sz w:val="24"/>
          <w:szCs w:val="24"/>
        </w:rPr>
        <w:t xml:space="preserve"> </w:t>
      </w:r>
      <w:r w:rsidR="009D7203">
        <w:rPr>
          <w:rFonts w:ascii="微软雅黑" w:eastAsia="微软雅黑" w:hAnsi="微软雅黑" w:hint="eastAsia"/>
          <w:color w:val="FF0000"/>
          <w:sz w:val="24"/>
          <w:szCs w:val="24"/>
        </w:rPr>
        <w:t>log情况下操作。</w:t>
      </w:r>
    </w:p>
    <w:p w:rsidR="005107DB" w:rsidRPr="00F355FB" w:rsidRDefault="005107DB" w:rsidP="005107DB">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group#,status,type,member from v$logfile;</w:t>
      </w:r>
    </w:p>
    <w:p w:rsidR="005107DB" w:rsidRDefault="005107DB" w:rsidP="005107DB">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 standby logfile group 5;</w:t>
      </w:r>
    </w:p>
    <w:p w:rsidR="005107DB" w:rsidRPr="008963F9" w:rsidRDefault="005107DB" w:rsidP="005107DB">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rsidR="005107DB" w:rsidRDefault="005107DB" w:rsidP="00A315A5">
      <w:pPr>
        <w:rPr>
          <w:rFonts w:ascii="微软雅黑" w:eastAsia="微软雅黑" w:hAnsi="微软雅黑" w:hint="eastAsia"/>
          <w:color w:val="FF0000"/>
          <w:sz w:val="24"/>
          <w:szCs w:val="24"/>
        </w:rPr>
      </w:pPr>
    </w:p>
    <w:p w:rsidR="004C5A3D" w:rsidRPr="00FD416B" w:rsidRDefault="004C5A3D" w:rsidP="00685A19">
      <w:pPr>
        <w:pStyle w:val="ae"/>
        <w:numPr>
          <w:ilvl w:val="0"/>
          <w:numId w:val="13"/>
        </w:numPr>
        <w:ind w:firstLineChars="0"/>
        <w:rPr>
          <w:rFonts w:ascii="微软雅黑" w:eastAsia="微软雅黑" w:hAnsi="微软雅黑"/>
          <w:sz w:val="20"/>
        </w:rPr>
      </w:pPr>
      <w:r w:rsidRPr="00FD416B">
        <w:rPr>
          <w:rFonts w:ascii="微软雅黑" w:eastAsia="微软雅黑" w:hAnsi="微软雅黑" w:hint="eastAsia"/>
          <w:sz w:val="20"/>
        </w:rPr>
        <w:t>添加</w:t>
      </w:r>
      <w:r w:rsidR="00FD416B" w:rsidRPr="00FD416B">
        <w:rPr>
          <w:rFonts w:ascii="微软雅黑" w:eastAsia="微软雅黑" w:hAnsi="微软雅黑" w:hint="eastAsia"/>
          <w:b/>
          <w:bCs/>
          <w:color w:val="FF0000"/>
          <w:sz w:val="20"/>
        </w:rPr>
        <w:t>主</w:t>
      </w:r>
      <w:r w:rsidRPr="00FD416B">
        <w:rPr>
          <w:rFonts w:ascii="微软雅黑" w:eastAsia="微软雅黑" w:hAnsi="微软雅黑" w:hint="eastAsia"/>
          <w:b/>
          <w:bCs/>
          <w:color w:val="FF0000"/>
          <w:sz w:val="20"/>
        </w:rPr>
        <w:t>备库</w:t>
      </w:r>
      <w:r w:rsidRPr="00FD416B">
        <w:rPr>
          <w:rFonts w:ascii="微软雅黑" w:eastAsia="微软雅黑" w:hAnsi="微软雅黑" w:hint="eastAsia"/>
          <w:sz w:val="20"/>
        </w:rPr>
        <w:t>端两节点的standby日志组</w:t>
      </w:r>
    </w:p>
    <w:p w:rsidR="00FD416B" w:rsidRDefault="00FD416B" w:rsidP="00FD416B">
      <w:pPr>
        <w:pStyle w:val="ae"/>
        <w:ind w:left="360" w:firstLineChars="0" w:firstLine="0"/>
        <w:rPr>
          <w:rFonts w:ascii="微软雅黑" w:eastAsia="微软雅黑" w:hAnsi="微软雅黑"/>
          <w:sz w:val="20"/>
        </w:rPr>
      </w:pPr>
      <w:r>
        <w:rPr>
          <w:rFonts w:ascii="微软雅黑" w:eastAsia="微软雅黑" w:hAnsi="微软雅黑" w:hint="eastAsia"/>
          <w:sz w:val="20"/>
        </w:rPr>
        <w:t>添加规则：</w:t>
      </w:r>
    </w:p>
    <w:p w:rsidR="00FD416B" w:rsidRDefault="00BE78AB" w:rsidP="00BE78AB">
      <w:pPr>
        <w:ind w:firstLineChars="400" w:firstLine="800"/>
        <w:rPr>
          <w:rFonts w:ascii="微软雅黑" w:eastAsia="微软雅黑" w:hAnsi="微软雅黑"/>
          <w:sz w:val="20"/>
        </w:rPr>
      </w:pPr>
      <w:r w:rsidRPr="00BE78AB">
        <w:rPr>
          <w:rFonts w:ascii="微软雅黑" w:eastAsia="微软雅黑" w:hAnsi="微软雅黑" w:hint="eastAsia"/>
          <w:sz w:val="20"/>
        </w:rPr>
        <w:t>s</w:t>
      </w:r>
      <w:r w:rsidR="00FD416B" w:rsidRPr="00BE78AB">
        <w:rPr>
          <w:rFonts w:ascii="微软雅黑" w:eastAsia="微软雅黑" w:hAnsi="微软雅黑"/>
          <w:sz w:val="20"/>
        </w:rPr>
        <w:t>tandby redo log组数公式 &gt;= (每个instance日志组个数+1)*instance个数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F5B9B" w:rsidTr="00864ECB">
        <w:trPr>
          <w:jc w:val="center"/>
        </w:trPr>
        <w:tc>
          <w:tcPr>
            <w:tcW w:w="0" w:type="auto"/>
            <w:shd w:val="clear" w:color="auto" w:fill="D9D9D9" w:themeFill="background1" w:themeFillShade="D9"/>
            <w:vAlign w:val="center"/>
          </w:tcPr>
          <w:p w:rsidR="00BF5B9B" w:rsidRDefault="00BF5B9B" w:rsidP="00BF5B9B">
            <w:pPr>
              <w:ind w:left="210" w:hangingChars="100" w:hanging="210"/>
            </w:pPr>
            <w:r>
              <w:lastRenderedPageBreak/>
              <w:t>alter database add standby logfile thread 1 group 20 ('+DATA','+ARCH') size 1024M;</w:t>
            </w:r>
          </w:p>
          <w:p w:rsidR="00BF5B9B" w:rsidRDefault="00BF5B9B" w:rsidP="00BF5B9B">
            <w:pPr>
              <w:ind w:left="210" w:hangingChars="100" w:hanging="210"/>
            </w:pPr>
            <w:r>
              <w:t>alter database add standby logfile thread 1 group 21 ('+DATA','+ARCH') size 1024M;</w:t>
            </w:r>
          </w:p>
          <w:p w:rsidR="00BF5B9B" w:rsidRDefault="00BF5B9B" w:rsidP="00BF5B9B">
            <w:pPr>
              <w:ind w:left="210" w:hangingChars="100" w:hanging="210"/>
            </w:pPr>
            <w:r>
              <w:t>alter database add standby logfile thread 1 group 22 ('+DATA','+ARCH') size 1024M;</w:t>
            </w:r>
          </w:p>
          <w:p w:rsidR="00BF5B9B" w:rsidRDefault="00BF5B9B" w:rsidP="00BF5B9B">
            <w:pPr>
              <w:ind w:left="210" w:hangingChars="100" w:hanging="210"/>
            </w:pPr>
            <w:r>
              <w:t>alter database add standby logfile thread 1 group 23 ('+DATA','+ARCH') size 1024M;</w:t>
            </w:r>
          </w:p>
          <w:p w:rsidR="00BF5B9B" w:rsidRDefault="00BF5B9B" w:rsidP="00BF5B9B">
            <w:pPr>
              <w:ind w:left="210" w:hangingChars="100" w:hanging="210"/>
            </w:pPr>
            <w:r>
              <w:t>alter database add standby logfile thread 1 group 24 ('+DATA','+ARCH') size 1024M;</w:t>
            </w:r>
          </w:p>
          <w:p w:rsidR="00BF5B9B" w:rsidRDefault="00BF5B9B" w:rsidP="00BF5B9B">
            <w:pPr>
              <w:ind w:left="210" w:hangingChars="100" w:hanging="210"/>
            </w:pPr>
            <w:r>
              <w:t>alter database add standby logfile thread 1 group 25 ('+DATA','+ARCH') size 1024M;</w:t>
            </w:r>
          </w:p>
          <w:p w:rsidR="00BF5B9B" w:rsidRDefault="00BF5B9B" w:rsidP="00BF5B9B">
            <w:pPr>
              <w:ind w:left="210" w:hangingChars="100" w:hanging="210"/>
            </w:pPr>
            <w:r>
              <w:t>alter database add standby logfile thread 2 group 26 ('+DATA','+ARCH') size 1024M;</w:t>
            </w:r>
          </w:p>
          <w:p w:rsidR="00BF5B9B" w:rsidRDefault="00BF5B9B" w:rsidP="00BF5B9B">
            <w:pPr>
              <w:ind w:left="210" w:hangingChars="100" w:hanging="210"/>
            </w:pPr>
            <w:r>
              <w:t>alter database add standby logfile thread 2 group 27 ('+DATA','+ARCH') size 1024M;</w:t>
            </w:r>
          </w:p>
          <w:p w:rsidR="00BF5B9B" w:rsidRDefault="00BF5B9B" w:rsidP="00BF5B9B">
            <w:pPr>
              <w:ind w:left="210" w:hangingChars="100" w:hanging="210"/>
            </w:pPr>
            <w:r>
              <w:t>alter database add standby logfile thread 2 group 28 ('+DATA','+ARCH') size 1024M;</w:t>
            </w:r>
          </w:p>
          <w:p w:rsidR="00BF5B9B" w:rsidRDefault="00BF5B9B" w:rsidP="00BF5B9B">
            <w:pPr>
              <w:ind w:left="210" w:hangingChars="100" w:hanging="210"/>
            </w:pPr>
            <w:r>
              <w:t>alter database add standby logfile thread 2 group 29 ('+DATA','+ARCH') size 1024M;</w:t>
            </w:r>
          </w:p>
          <w:p w:rsidR="00BF5B9B" w:rsidRDefault="00BF5B9B" w:rsidP="00BF5B9B">
            <w:pPr>
              <w:ind w:left="210" w:hangingChars="100" w:hanging="210"/>
            </w:pPr>
            <w:r>
              <w:t>alter database add standby logfile thread 2 group 30 ('+DATA','+ARCH') size 1024M;</w:t>
            </w:r>
          </w:p>
          <w:p w:rsidR="00BF5B9B" w:rsidRPr="00D30083" w:rsidRDefault="00BF5B9B" w:rsidP="00BF5B9B">
            <w:pPr>
              <w:ind w:left="210" w:hangingChars="100" w:hanging="210"/>
            </w:pPr>
            <w:r>
              <w:t>alter database add standby logfile thread 2 group 31 ('+DATA','+ARCH') size 1024M;</w:t>
            </w:r>
          </w:p>
        </w:tc>
      </w:tr>
    </w:tbl>
    <w:bookmarkEnd w:id="102"/>
    <w:p w:rsidR="00653CED" w:rsidRDefault="00653CED" w:rsidP="00653CED">
      <w:pPr>
        <w:pStyle w:val="3"/>
      </w:pPr>
      <w:r>
        <w:rPr>
          <w:rFonts w:hint="eastAsia"/>
        </w:rPr>
        <w:t xml:space="preserve"> </w:t>
      </w:r>
      <w:bookmarkStart w:id="103" w:name="_Toc11788857"/>
      <w:r w:rsidRPr="009D75C4">
        <w:rPr>
          <w:rFonts w:hint="eastAsia"/>
        </w:rPr>
        <w:t>备库介质恢复</w:t>
      </w:r>
      <w:bookmarkEnd w:id="103"/>
    </w:p>
    <w:p w:rsidR="001D6653" w:rsidRPr="00FD416B" w:rsidRDefault="001D6653" w:rsidP="001D665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使用节点1开启mrp</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53CED" w:rsidTr="00864ECB">
        <w:trPr>
          <w:jc w:val="center"/>
        </w:trPr>
        <w:tc>
          <w:tcPr>
            <w:tcW w:w="0" w:type="auto"/>
            <w:shd w:val="clear" w:color="auto" w:fill="D9D9D9" w:themeFill="background1" w:themeFillShade="D9"/>
            <w:vAlign w:val="center"/>
          </w:tcPr>
          <w:p w:rsidR="00653CED" w:rsidRDefault="00653CED" w:rsidP="00864ECB">
            <w:pPr>
              <w:ind w:left="210" w:hangingChars="100" w:hanging="210"/>
            </w:pPr>
            <w:r>
              <w:t xml:space="preserve">alter database recover managed standby database using current logfile </w:t>
            </w:r>
          </w:p>
          <w:p w:rsidR="00653CED" w:rsidRPr="00D30083" w:rsidRDefault="00653CED" w:rsidP="00864ECB">
            <w:pPr>
              <w:ind w:left="210" w:hangingChars="100" w:hanging="210"/>
            </w:pPr>
            <w:r>
              <w:t>disconnect from session nodelay;</w:t>
            </w:r>
          </w:p>
        </w:tc>
      </w:tr>
    </w:tbl>
    <w:p w:rsidR="003E003E" w:rsidRDefault="00A315A5" w:rsidP="00CB7A26">
      <w:pPr>
        <w:pStyle w:val="3"/>
      </w:pPr>
      <w:r>
        <w:rPr>
          <w:rFonts w:hint="eastAsia"/>
        </w:rPr>
        <w:t xml:space="preserve"> </w:t>
      </w:r>
      <w:bookmarkStart w:id="104" w:name="_Toc11788858"/>
      <w:r w:rsidR="002B2B98" w:rsidRPr="009D75C4">
        <w:rPr>
          <w:rFonts w:hint="eastAsia"/>
        </w:rPr>
        <w:t>开启日志投递</w:t>
      </w:r>
      <w:bookmarkEnd w:id="104"/>
    </w:p>
    <w:p w:rsidR="0058318C" w:rsidRPr="00FD416B"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43674" w:rsidTr="00864ECB">
        <w:trPr>
          <w:jc w:val="center"/>
        </w:trPr>
        <w:tc>
          <w:tcPr>
            <w:tcW w:w="0" w:type="auto"/>
            <w:shd w:val="clear" w:color="auto" w:fill="D9D9D9" w:themeFill="background1" w:themeFillShade="D9"/>
            <w:vAlign w:val="center"/>
          </w:tcPr>
          <w:p w:rsidR="00643674" w:rsidRDefault="00643674" w:rsidP="00643674">
            <w:pPr>
              <w:ind w:left="210" w:hangingChars="100" w:hanging="210"/>
            </w:pPr>
            <w:bookmarkStart w:id="105" w:name="_Hlk11161895"/>
            <w:r>
              <w:t>alter system set log_archive_dest_state_3='enable' scope=both sid=</w:t>
            </w:r>
            <w:r w:rsidRPr="00A442A7">
              <w:t>'</w:t>
            </w:r>
            <w:r>
              <w:t>*</w:t>
            </w:r>
            <w:r w:rsidRPr="00A442A7">
              <w:t>'</w:t>
            </w:r>
            <w:r>
              <w:t>;</w:t>
            </w:r>
          </w:p>
          <w:p w:rsidR="00643674" w:rsidRPr="00D30083" w:rsidRDefault="00643674" w:rsidP="00643674">
            <w:pPr>
              <w:ind w:left="210" w:hangingChars="100" w:hanging="210"/>
            </w:pPr>
            <w:r>
              <w:t>alter system switch logfile;</w:t>
            </w:r>
          </w:p>
        </w:tc>
      </w:tr>
    </w:tbl>
    <w:bookmarkEnd w:id="105"/>
    <w:p w:rsidR="00B2000D" w:rsidRDefault="00EE1D05" w:rsidP="009D75C4">
      <w:pPr>
        <w:pStyle w:val="2"/>
      </w:pPr>
      <w:r>
        <w:rPr>
          <w:rFonts w:hint="eastAsia"/>
        </w:rPr>
        <w:t xml:space="preserve"> </w:t>
      </w:r>
      <w:bookmarkStart w:id="106" w:name="_Toc11788859"/>
      <w:r w:rsidR="00A270E9" w:rsidRPr="009D75C4">
        <w:rPr>
          <w:rFonts w:hint="eastAsia"/>
        </w:rPr>
        <w:t>备库添加相关资源</w:t>
      </w:r>
      <w:bookmarkEnd w:id="106"/>
    </w:p>
    <w:p w:rsidR="00006143" w:rsidRDefault="00006143" w:rsidP="00006143">
      <w:pPr>
        <w:pStyle w:val="3"/>
      </w:pPr>
      <w:r>
        <w:rPr>
          <w:rFonts w:hint="eastAsia"/>
        </w:rPr>
        <w:t>将库添加到</w:t>
      </w:r>
      <w:r>
        <w:rPr>
          <w:rFonts w:hint="eastAsia"/>
        </w:rPr>
        <w:t>C</w:t>
      </w:r>
      <w:r>
        <w:t>RS</w:t>
      </w:r>
      <w:r>
        <w:rPr>
          <w:rFonts w:hint="eastAsia"/>
        </w:rPr>
        <w:t>资源</w:t>
      </w:r>
    </w:p>
    <w:p w:rsidR="00006143" w:rsidRPr="00531B31" w:rsidRDefault="00006143" w:rsidP="00006143">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database -d sge</w:t>
      </w:r>
      <w:r>
        <w:rPr>
          <w:rFonts w:hAnsi="宋体"/>
          <w:color w:val="000000"/>
          <w:sz w:val="20"/>
        </w:rPr>
        <w:t>int</w:t>
      </w:r>
      <w:r w:rsidRPr="00531B31">
        <w:rPr>
          <w:rFonts w:hAnsi="宋体" w:hint="eastAsia"/>
          <w:color w:val="000000"/>
          <w:sz w:val="20"/>
        </w:rPr>
        <w:t>dbdg -n sge</w:t>
      </w:r>
      <w:r>
        <w:rPr>
          <w:rFonts w:hAnsi="宋体"/>
          <w:color w:val="000000"/>
          <w:sz w:val="20"/>
        </w:rPr>
        <w:t>int</w:t>
      </w:r>
      <w:r w:rsidRPr="00531B31">
        <w:rPr>
          <w:rFonts w:hAnsi="宋体" w:hint="eastAsia"/>
          <w:color w:val="000000"/>
          <w:sz w:val="20"/>
        </w:rPr>
        <w:t>db -o /app/oracle/product/11.2.0/db_1 -p +DATA/sge</w:t>
      </w:r>
      <w:r>
        <w:rPr>
          <w:rFonts w:hAnsi="宋体"/>
          <w:color w:val="000000"/>
          <w:sz w:val="20"/>
        </w:rPr>
        <w:t>int</w:t>
      </w:r>
      <w:r w:rsidRPr="00531B31">
        <w:rPr>
          <w:rFonts w:hAnsi="宋体" w:hint="eastAsia"/>
          <w:color w:val="000000"/>
          <w:sz w:val="20"/>
        </w:rPr>
        <w:t>dbdg/spfilesge</w:t>
      </w:r>
      <w:r>
        <w:rPr>
          <w:rFonts w:hAnsi="宋体"/>
          <w:color w:val="000000"/>
          <w:sz w:val="20"/>
        </w:rPr>
        <w:t>int</w:t>
      </w:r>
      <w:r w:rsidRPr="00531B31">
        <w:rPr>
          <w:rFonts w:hAnsi="宋体" w:hint="eastAsia"/>
          <w:color w:val="000000"/>
          <w:sz w:val="20"/>
        </w:rPr>
        <w:t>dbdg.ora -r physical_standby -a DATA</w:t>
      </w:r>
      <w:r w:rsidRPr="0057660C">
        <w:rPr>
          <w:rFonts w:hAnsi="宋体"/>
          <w:color w:val="000000"/>
          <w:sz w:val="20"/>
        </w:rPr>
        <w:t>,ARCH</w:t>
      </w:r>
    </w:p>
    <w:p w:rsidR="00006143" w:rsidRPr="00531B31" w:rsidRDefault="00006143" w:rsidP="00006143">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instance -d sge</w:t>
      </w:r>
      <w:r>
        <w:rPr>
          <w:rFonts w:hAnsi="宋体"/>
          <w:color w:val="000000"/>
          <w:sz w:val="20"/>
        </w:rPr>
        <w:t>int</w:t>
      </w:r>
      <w:r w:rsidRPr="00531B31">
        <w:rPr>
          <w:rFonts w:hAnsi="宋体" w:hint="eastAsia"/>
          <w:color w:val="000000"/>
          <w:sz w:val="20"/>
        </w:rPr>
        <w:t>dbdg -i sge</w:t>
      </w:r>
      <w:r>
        <w:rPr>
          <w:rFonts w:hAnsi="宋体"/>
          <w:color w:val="000000"/>
          <w:sz w:val="20"/>
        </w:rPr>
        <w:t>int</w:t>
      </w:r>
      <w:r w:rsidRPr="00531B31">
        <w:rPr>
          <w:rFonts w:hAnsi="宋体" w:hint="eastAsia"/>
          <w:color w:val="000000"/>
          <w:sz w:val="20"/>
        </w:rPr>
        <w:t xml:space="preserve">dbdg1 -n </w:t>
      </w:r>
      <w:r>
        <w:rPr>
          <w:rFonts w:hAnsi="宋体"/>
          <w:color w:val="000000"/>
          <w:sz w:val="20"/>
        </w:rPr>
        <w:t>int</w:t>
      </w:r>
      <w:r w:rsidRPr="00531B31">
        <w:rPr>
          <w:rFonts w:hAnsi="宋体" w:hint="eastAsia"/>
          <w:color w:val="000000"/>
          <w:sz w:val="20"/>
        </w:rPr>
        <w:t>racdb1</w:t>
      </w:r>
    </w:p>
    <w:p w:rsidR="00006143" w:rsidRPr="00CA5917" w:rsidRDefault="00006143" w:rsidP="00006143">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instance -d sge</w:t>
      </w:r>
      <w:r>
        <w:rPr>
          <w:rFonts w:hAnsi="宋体"/>
          <w:color w:val="000000"/>
          <w:sz w:val="20"/>
        </w:rPr>
        <w:t>int</w:t>
      </w:r>
      <w:r w:rsidRPr="00531B31">
        <w:rPr>
          <w:rFonts w:hAnsi="宋体" w:hint="eastAsia"/>
          <w:color w:val="000000"/>
          <w:sz w:val="20"/>
        </w:rPr>
        <w:t>dbdg -i sge</w:t>
      </w:r>
      <w:r>
        <w:rPr>
          <w:rFonts w:hAnsi="宋体"/>
          <w:color w:val="000000"/>
          <w:sz w:val="20"/>
        </w:rPr>
        <w:t>int</w:t>
      </w:r>
      <w:r w:rsidRPr="00531B31">
        <w:rPr>
          <w:rFonts w:hAnsi="宋体" w:hint="eastAsia"/>
          <w:color w:val="000000"/>
          <w:sz w:val="20"/>
        </w:rPr>
        <w:t xml:space="preserve">dbdg2 -n </w:t>
      </w:r>
      <w:r>
        <w:rPr>
          <w:rFonts w:hAnsi="宋体"/>
          <w:color w:val="000000"/>
          <w:sz w:val="20"/>
        </w:rPr>
        <w:t>int</w:t>
      </w:r>
      <w:bookmarkStart w:id="107" w:name="_GoBack"/>
      <w:bookmarkEnd w:id="107"/>
      <w:r w:rsidRPr="00531B31">
        <w:rPr>
          <w:rFonts w:hAnsi="宋体" w:hint="eastAsia"/>
          <w:color w:val="000000"/>
          <w:sz w:val="20"/>
        </w:rPr>
        <w:t>racdb2</w:t>
      </w:r>
    </w:p>
    <w:p w:rsidR="00006143" w:rsidRPr="00006143" w:rsidRDefault="00006143" w:rsidP="00006143">
      <w:pPr>
        <w:rPr>
          <w:rFonts w:hint="eastAsia"/>
        </w:rPr>
      </w:pPr>
    </w:p>
    <w:p w:rsidR="004F0461" w:rsidRDefault="00653CED" w:rsidP="004F0461">
      <w:pPr>
        <w:pStyle w:val="3"/>
      </w:pPr>
      <w:r>
        <w:rPr>
          <w:rFonts w:hint="eastAsia"/>
        </w:rPr>
        <w:lastRenderedPageBreak/>
        <w:t xml:space="preserve"> </w:t>
      </w:r>
      <w:bookmarkStart w:id="108" w:name="_Toc11788860"/>
      <w:r w:rsidR="004F0461" w:rsidRPr="009D75C4">
        <w:rPr>
          <w:rFonts w:hint="eastAsia"/>
        </w:rPr>
        <w:t>新增服务名到</w:t>
      </w:r>
      <w:r w:rsidR="004F0461" w:rsidRPr="009D75C4">
        <w:rPr>
          <w:rFonts w:hint="eastAsia"/>
        </w:rPr>
        <w:t>CRS</w:t>
      </w:r>
      <w:r w:rsidR="004F0461" w:rsidRPr="009D75C4">
        <w:rPr>
          <w:rFonts w:hint="eastAsia"/>
        </w:rPr>
        <w:t>资源</w:t>
      </w:r>
      <w:bookmarkEnd w:id="10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D6653" w:rsidTr="00864ECB">
        <w:trPr>
          <w:jc w:val="center"/>
        </w:trPr>
        <w:tc>
          <w:tcPr>
            <w:tcW w:w="0" w:type="auto"/>
            <w:shd w:val="clear" w:color="auto" w:fill="D9D9D9" w:themeFill="background1" w:themeFillShade="D9"/>
            <w:vAlign w:val="center"/>
          </w:tcPr>
          <w:p w:rsidR="001D6653" w:rsidRPr="001D6653" w:rsidRDefault="001D6653" w:rsidP="00864ECB">
            <w:pPr>
              <w:ind w:left="210" w:hangingChars="100" w:hanging="210"/>
            </w:pPr>
            <w:bookmarkStart w:id="109" w:name="_Hlk11162405"/>
            <w:r w:rsidRPr="001D6653">
              <w:t xml:space="preserve">srvctl add service -d </w:t>
            </w:r>
            <w:r w:rsidR="00C95F58">
              <w:t>sgeintdb</w:t>
            </w:r>
            <w:r w:rsidRPr="001D6653">
              <w:t xml:space="preserve">dg -s </w:t>
            </w:r>
            <w:r w:rsidR="00E0303D">
              <w:t>sgeint</w:t>
            </w:r>
            <w:r w:rsidRPr="001D6653">
              <w:t xml:space="preserve"> -r </w:t>
            </w:r>
            <w:r w:rsidR="00C95F58">
              <w:t>sgeintdb</w:t>
            </w:r>
            <w:r w:rsidRPr="001D6653">
              <w:t xml:space="preserve">dg2 -a </w:t>
            </w:r>
            <w:r w:rsidR="00C95F58">
              <w:t>sgeintdb</w:t>
            </w:r>
            <w:r w:rsidRPr="001D6653">
              <w:t>dg1 -P BASIC -m BASIC -e SELECT -w 5 -z 3 -l PRIMARY,SNAPSHOT_STANDBY</w:t>
            </w:r>
          </w:p>
        </w:tc>
      </w:tr>
    </w:tbl>
    <w:bookmarkEnd w:id="109"/>
    <w:p w:rsidR="00CF46CD" w:rsidRDefault="001D6653" w:rsidP="00CB7A26">
      <w:pPr>
        <w:pStyle w:val="3"/>
      </w:pPr>
      <w:r>
        <w:rPr>
          <w:rFonts w:hint="eastAsia"/>
        </w:rPr>
        <w:t xml:space="preserve"> </w:t>
      </w:r>
      <w:bookmarkStart w:id="110" w:name="_Toc11788861"/>
      <w:r w:rsidR="00CF46CD" w:rsidRPr="009D75C4">
        <w:rPr>
          <w:rFonts w:hint="eastAsia"/>
        </w:rPr>
        <w:t>查看服务资源状态</w:t>
      </w:r>
      <w:bookmarkEnd w:id="11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294D98" w:rsidTr="00864ECB">
        <w:trPr>
          <w:jc w:val="center"/>
        </w:trPr>
        <w:tc>
          <w:tcPr>
            <w:tcW w:w="0" w:type="auto"/>
            <w:shd w:val="clear" w:color="auto" w:fill="D9D9D9" w:themeFill="background1" w:themeFillShade="D9"/>
            <w:vAlign w:val="center"/>
          </w:tcPr>
          <w:p w:rsidR="00294D98" w:rsidRPr="00294D98" w:rsidRDefault="00294D98" w:rsidP="00294D98">
            <w:pPr>
              <w:ind w:left="210" w:hangingChars="100" w:hanging="210"/>
            </w:pPr>
            <w:r>
              <w:t>/app/11.2.0/grid/bin/crsctl stat res -t</w:t>
            </w:r>
          </w:p>
        </w:tc>
      </w:tr>
    </w:tbl>
    <w:p w:rsidR="00E63938" w:rsidRPr="009D75C4" w:rsidRDefault="00EE1D05" w:rsidP="009D75C4">
      <w:pPr>
        <w:pStyle w:val="2"/>
      </w:pPr>
      <w:r>
        <w:rPr>
          <w:rFonts w:hint="eastAsia"/>
        </w:rPr>
        <w:t xml:space="preserve"> </w:t>
      </w:r>
      <w:bookmarkStart w:id="111" w:name="_Toc11788862"/>
      <w:r w:rsidR="001D6653">
        <w:rPr>
          <w:rFonts w:hint="eastAsia"/>
        </w:rPr>
        <w:t>同步状态检查</w:t>
      </w:r>
      <w:bookmarkEnd w:id="111"/>
    </w:p>
    <w:p w:rsidR="00EE1D05" w:rsidRDefault="00380EA9" w:rsidP="00EE1D05">
      <w:pPr>
        <w:pStyle w:val="3"/>
      </w:pPr>
      <w:r>
        <w:rPr>
          <w:rFonts w:hint="eastAsia"/>
        </w:rPr>
        <w:t xml:space="preserve"> </w:t>
      </w:r>
      <w:bookmarkStart w:id="112" w:name="_Toc11788863"/>
      <w:r w:rsidR="00920086">
        <w:rPr>
          <w:rFonts w:hint="eastAsia"/>
        </w:rPr>
        <w:t>查看</w:t>
      </w:r>
      <w:r w:rsidR="00EE1D05">
        <w:rPr>
          <w:rFonts w:hint="eastAsia"/>
        </w:rPr>
        <w:t>备库</w:t>
      </w:r>
      <w:r w:rsidR="00920086">
        <w:rPr>
          <w:rFonts w:hint="eastAsia"/>
        </w:rPr>
        <w:t>警告日志</w:t>
      </w:r>
      <w:bookmarkEnd w:id="112"/>
    </w:p>
    <w:p w:rsidR="00EE1D05" w:rsidRPr="00EE1D05" w:rsidRDefault="00EE1D05" w:rsidP="00EE1D05">
      <w:pPr>
        <w:rPr>
          <w:rFonts w:ascii="微软雅黑" w:eastAsia="微软雅黑" w:hAnsi="微软雅黑"/>
          <w:sz w:val="20"/>
        </w:rPr>
      </w:pPr>
      <w:r w:rsidRPr="00EE1D05">
        <w:rPr>
          <w:rFonts w:ascii="微软雅黑" w:eastAsia="微软雅黑" w:hAnsi="微软雅黑" w:hint="eastAsia"/>
          <w:sz w:val="20"/>
        </w:rPr>
        <w:t>略。</w:t>
      </w:r>
    </w:p>
    <w:p w:rsidR="00E63938" w:rsidRDefault="00380EA9" w:rsidP="004C0047">
      <w:pPr>
        <w:pStyle w:val="3"/>
      </w:pPr>
      <w:r>
        <w:t xml:space="preserve"> </w:t>
      </w:r>
      <w:bookmarkStart w:id="113" w:name="_Toc11788864"/>
      <w:r w:rsidR="00782E8B">
        <w:rPr>
          <w:rFonts w:hint="eastAsia"/>
        </w:rPr>
        <w:t>mrp</w:t>
      </w:r>
      <w:r w:rsidR="00782E8B">
        <w:rPr>
          <w:rFonts w:hint="eastAsia"/>
        </w:rPr>
        <w:t>进程状态检查</w:t>
      </w:r>
      <w:bookmarkEnd w:id="11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64ECB">
        <w:trPr>
          <w:jc w:val="center"/>
        </w:trPr>
        <w:tc>
          <w:tcPr>
            <w:tcW w:w="0" w:type="auto"/>
            <w:shd w:val="clear" w:color="auto" w:fill="D9D9D9" w:themeFill="background1" w:themeFillShade="D9"/>
            <w:vAlign w:val="center"/>
          </w:tcPr>
          <w:p w:rsidR="00782E8B" w:rsidRPr="00294D98" w:rsidRDefault="00782E8B" w:rsidP="00864ECB">
            <w:pPr>
              <w:ind w:left="210" w:hangingChars="100" w:hanging="210"/>
            </w:pPr>
            <w:r w:rsidRPr="00782E8B">
              <w:t>select inst_id,process,status,thread#,sequence#,block# from gv$managed_standby where PROCESS like 'MRP%';</w:t>
            </w:r>
          </w:p>
        </w:tc>
      </w:tr>
    </w:tbl>
    <w:p w:rsidR="004C0047" w:rsidRDefault="00380EA9" w:rsidP="004C0047">
      <w:pPr>
        <w:pStyle w:val="3"/>
      </w:pPr>
      <w:r>
        <w:rPr>
          <w:rFonts w:hint="eastAsia"/>
        </w:rPr>
        <w:t xml:space="preserve"> </w:t>
      </w:r>
      <w:bookmarkStart w:id="114" w:name="_Toc11788865"/>
      <w:r w:rsidR="004C0047">
        <w:rPr>
          <w:rFonts w:hint="eastAsia"/>
        </w:rPr>
        <w:t>外部归档文件处理</w:t>
      </w:r>
      <w:bookmarkEnd w:id="114"/>
    </w:p>
    <w:p w:rsidR="00165975" w:rsidRPr="004C0047" w:rsidRDefault="00165975" w:rsidP="004C0047">
      <w:pPr>
        <w:rPr>
          <w:rFonts w:ascii="微软雅黑" w:eastAsia="微软雅黑" w:hAnsi="微软雅黑"/>
          <w:sz w:val="20"/>
        </w:rPr>
      </w:pPr>
      <w:r w:rsidRPr="004C0047">
        <w:rPr>
          <w:rFonts w:ascii="微软雅黑" w:eastAsia="微软雅黑" w:hAnsi="微软雅黑" w:hint="eastAsia"/>
          <w:sz w:val="20"/>
        </w:rPr>
        <w:t>注意</w:t>
      </w:r>
      <w:r w:rsidR="004C0047" w:rsidRPr="004C0047">
        <w:rPr>
          <w:rFonts w:ascii="微软雅黑" w:eastAsia="微软雅黑" w:hAnsi="微软雅黑" w:hint="eastAsia"/>
          <w:sz w:val="20"/>
        </w:rPr>
        <w:t>：</w:t>
      </w:r>
      <w:r w:rsidRPr="004C0047">
        <w:rPr>
          <w:rFonts w:ascii="微软雅黑" w:eastAsia="微软雅黑" w:hAnsi="微软雅黑" w:hint="eastAsia"/>
          <w:sz w:val="20"/>
        </w:rPr>
        <w:t>外部存档日志文件空间，如空间不足请及时删除(</w:t>
      </w:r>
      <w:r w:rsidRPr="004C0047">
        <w:rPr>
          <w:rFonts w:ascii="微软雅黑" w:eastAsia="微软雅黑" w:hAnsi="微软雅黑" w:hint="eastAsia"/>
          <w:b/>
          <w:bCs/>
          <w:sz w:val="20"/>
        </w:rPr>
        <w:t>文档 ID</w:t>
      </w:r>
      <w:r w:rsidRPr="004C0047">
        <w:rPr>
          <w:rFonts w:ascii="微软雅黑" w:eastAsia="微软雅黑" w:hAnsi="微软雅黑" w:hint="eastAsia"/>
          <w:sz w:val="20"/>
        </w:rPr>
        <w:t xml:space="preserve"> </w:t>
      </w:r>
      <w:r w:rsidRPr="004C0047">
        <w:rPr>
          <w:rFonts w:ascii="微软雅黑" w:eastAsia="微软雅黑" w:hAnsi="微软雅黑" w:hint="eastAsia"/>
          <w:b/>
          <w:bCs/>
          <w:sz w:val="20"/>
        </w:rPr>
        <w:t>1617965.1</w:t>
      </w:r>
      <w:r w:rsidRPr="004C0047">
        <w:rPr>
          <w:rFonts w:ascii="微软雅黑" w:eastAsia="微软雅黑" w:hAnsi="微软雅黑"/>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64ECB">
        <w:trPr>
          <w:jc w:val="center"/>
        </w:trPr>
        <w:tc>
          <w:tcPr>
            <w:tcW w:w="0" w:type="auto"/>
            <w:shd w:val="clear" w:color="auto" w:fill="D9D9D9" w:themeFill="background1" w:themeFillShade="D9"/>
            <w:vAlign w:val="center"/>
          </w:tcPr>
          <w:p w:rsidR="00782E8B" w:rsidRDefault="00782E8B" w:rsidP="00782E8B">
            <w:pPr>
              <w:ind w:left="210" w:hangingChars="100" w:hanging="210"/>
            </w:pPr>
            <w:r>
              <w:t>SQL&gt;select * from V$FLASH_RECOVERY_AREA_USAGE;</w:t>
            </w:r>
          </w:p>
          <w:p w:rsidR="00782E8B" w:rsidRDefault="00782E8B" w:rsidP="00782E8B">
            <w:pPr>
              <w:ind w:left="210" w:hangingChars="100" w:hanging="210"/>
            </w:pPr>
          </w:p>
          <w:p w:rsidR="00782E8B" w:rsidRPr="00294D98" w:rsidRDefault="00782E8B" w:rsidP="00782E8B">
            <w:pPr>
              <w:ind w:left="210" w:hangingChars="100" w:hanging="210"/>
            </w:pPr>
            <w:r>
              <w:t>RMAN&gt;delete foreign archivelog all;</w:t>
            </w:r>
          </w:p>
        </w:tc>
      </w:tr>
    </w:tbl>
    <w:p w:rsidR="001D6653" w:rsidRDefault="00380EA9" w:rsidP="004C0047">
      <w:pPr>
        <w:pStyle w:val="3"/>
      </w:pPr>
      <w:r>
        <w:rPr>
          <w:rFonts w:hint="eastAsia"/>
        </w:rPr>
        <w:t xml:space="preserve"> </w:t>
      </w:r>
      <w:bookmarkStart w:id="115" w:name="_Toc11788866"/>
      <w:r w:rsidR="00782E8B">
        <w:rPr>
          <w:rFonts w:hint="eastAsia"/>
        </w:rPr>
        <w:t>日志接收与同步检查</w:t>
      </w:r>
      <w:bookmarkEnd w:id="11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64ECB">
        <w:trPr>
          <w:jc w:val="center"/>
        </w:trPr>
        <w:tc>
          <w:tcPr>
            <w:tcW w:w="0" w:type="auto"/>
            <w:shd w:val="clear" w:color="auto" w:fill="D9D9D9" w:themeFill="background1" w:themeFillShade="D9"/>
            <w:vAlign w:val="center"/>
          </w:tcPr>
          <w:p w:rsidR="00782E8B" w:rsidRPr="00782E8B" w:rsidRDefault="00782E8B" w:rsidP="00864ECB">
            <w:pPr>
              <w:ind w:left="200" w:hangingChars="100" w:hanging="200"/>
              <w:rPr>
                <w:rFonts w:ascii="微软雅黑" w:eastAsia="微软雅黑" w:hAnsi="微软雅黑"/>
                <w:sz w:val="20"/>
              </w:rPr>
            </w:pPr>
            <w:r w:rsidRPr="00782E8B">
              <w:rPr>
                <w:rFonts w:ascii="微软雅黑" w:eastAsia="微软雅黑" w:hAnsi="微软雅黑" w:hint="eastAsia"/>
                <w:sz w:val="20"/>
              </w:rPr>
              <w:t>主库：</w:t>
            </w:r>
          </w:p>
          <w:p w:rsidR="00782E8B" w:rsidRDefault="00782E8B" w:rsidP="00864ECB">
            <w:pPr>
              <w:ind w:left="210" w:hangingChars="100" w:hanging="210"/>
            </w:pPr>
            <w:r w:rsidRPr="00782E8B">
              <w:t>select thread#,max(sequence#) "Last Primary Seq Generated" from v$archived_log val,v$database vdb where val.resetlogs_change#=vdb.resetlogs_change# group by thread# order by 1;</w:t>
            </w:r>
          </w:p>
          <w:p w:rsidR="00782E8B" w:rsidRDefault="00782E8B" w:rsidP="00782E8B">
            <w:pPr>
              <w:ind w:left="200" w:hangingChars="100" w:hanging="200"/>
              <w:rPr>
                <w:rFonts w:ascii="微软雅黑" w:eastAsia="微软雅黑" w:hAnsi="微软雅黑"/>
                <w:sz w:val="20"/>
              </w:rPr>
            </w:pPr>
            <w:r w:rsidRPr="00782E8B">
              <w:rPr>
                <w:rFonts w:ascii="微软雅黑" w:eastAsia="微软雅黑" w:hAnsi="微软雅黑" w:hint="eastAsia"/>
                <w:sz w:val="20"/>
              </w:rPr>
              <w:t>备库：</w:t>
            </w:r>
          </w:p>
          <w:p w:rsidR="003F12D7" w:rsidRPr="00782E8B" w:rsidRDefault="003F12D7" w:rsidP="00782E8B">
            <w:pPr>
              <w:ind w:left="200" w:hangingChars="100" w:hanging="200"/>
              <w:rPr>
                <w:rFonts w:ascii="微软雅黑" w:eastAsia="微软雅黑" w:hAnsi="微软雅黑"/>
                <w:sz w:val="20"/>
              </w:rPr>
            </w:pPr>
            <w:r w:rsidRPr="003F12D7">
              <w:rPr>
                <w:rFonts w:ascii="微软雅黑" w:eastAsia="微软雅黑" w:hAnsi="微软雅黑" w:hint="eastAsia"/>
                <w:sz w:val="20"/>
              </w:rPr>
              <w:lastRenderedPageBreak/>
              <w:t>-- 检查备库已经接收到的 sequence# 号</w:t>
            </w:r>
          </w:p>
          <w:p w:rsidR="00782E8B" w:rsidRDefault="00782E8B" w:rsidP="00864ECB">
            <w:pPr>
              <w:ind w:left="210" w:hangingChars="100" w:hanging="210"/>
            </w:pPr>
            <w:r w:rsidRPr="00782E8B">
              <w:t>select thread#,max(sequence#) "Last Standby Seq Received" from v$archived_log val,v$database vdb where val.resetlogs_change#=vdb.resetlogs_change# group by thread# order by 1;</w:t>
            </w:r>
          </w:p>
          <w:p w:rsidR="003F12D7" w:rsidRPr="003F12D7" w:rsidRDefault="003F12D7" w:rsidP="00864ECB">
            <w:pPr>
              <w:ind w:left="200" w:hangingChars="100" w:hanging="200"/>
              <w:rPr>
                <w:rFonts w:ascii="微软雅黑" w:eastAsia="微软雅黑" w:hAnsi="微软雅黑"/>
                <w:sz w:val="20"/>
              </w:rPr>
            </w:pPr>
            <w:r w:rsidRPr="003F12D7">
              <w:rPr>
                <w:rFonts w:ascii="微软雅黑" w:eastAsia="微软雅黑" w:hAnsi="微软雅黑" w:hint="eastAsia"/>
                <w:sz w:val="20"/>
              </w:rPr>
              <w:t>-- 检查备库已经</w:t>
            </w:r>
            <w:r>
              <w:rPr>
                <w:rFonts w:ascii="微软雅黑" w:eastAsia="微软雅黑" w:hAnsi="微软雅黑" w:hint="eastAsia"/>
                <w:sz w:val="20"/>
              </w:rPr>
              <w:t>应用</w:t>
            </w:r>
            <w:r w:rsidRPr="003F12D7">
              <w:rPr>
                <w:rFonts w:ascii="微软雅黑" w:eastAsia="微软雅黑" w:hAnsi="微软雅黑" w:hint="eastAsia"/>
                <w:sz w:val="20"/>
              </w:rPr>
              <w:t>到的 sequence# 号</w:t>
            </w:r>
          </w:p>
          <w:p w:rsidR="00782E8B" w:rsidRPr="00294D98" w:rsidRDefault="00782E8B" w:rsidP="00864ECB">
            <w:pPr>
              <w:ind w:left="210" w:hangingChars="100" w:hanging="210"/>
            </w:pPr>
            <w:r w:rsidRPr="00782E8B">
              <w:t>select thread#,max(sequence#) "Last Standby Seq Applied" from v$archived_log val,v$database vdb where val.resetlogs_change#=vdb.resetlogs_change# and val.applied in ('YES','IN-MEMORY') group by thread# order by 1;</w:t>
            </w:r>
          </w:p>
        </w:tc>
      </w:tr>
    </w:tbl>
    <w:p w:rsidR="00782E8B" w:rsidRDefault="00380EA9" w:rsidP="004C0047">
      <w:pPr>
        <w:pStyle w:val="3"/>
      </w:pPr>
      <w:r>
        <w:rPr>
          <w:rFonts w:hint="eastAsia"/>
        </w:rPr>
        <w:lastRenderedPageBreak/>
        <w:t xml:space="preserve"> </w:t>
      </w:r>
      <w:bookmarkStart w:id="116" w:name="_Toc11788867"/>
      <w:r w:rsidR="00EE1D05">
        <w:rPr>
          <w:rFonts w:hint="eastAsia"/>
        </w:rPr>
        <w:t>延迟查询</w:t>
      </w:r>
      <w:bookmarkEnd w:id="11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E1D05" w:rsidTr="00864ECB">
        <w:trPr>
          <w:jc w:val="center"/>
        </w:trPr>
        <w:tc>
          <w:tcPr>
            <w:tcW w:w="0" w:type="auto"/>
            <w:shd w:val="clear" w:color="auto" w:fill="D9D9D9" w:themeFill="background1" w:themeFillShade="D9"/>
            <w:vAlign w:val="center"/>
          </w:tcPr>
          <w:p w:rsidR="00EE1D05" w:rsidRPr="00294D98" w:rsidRDefault="00EE1D05" w:rsidP="00864ECB">
            <w:pPr>
              <w:ind w:left="210" w:hangingChars="100" w:hanging="210"/>
            </w:pPr>
            <w:r w:rsidRPr="00EE1D05">
              <w:t>select name,value from v$dataguard_stats;</w:t>
            </w:r>
          </w:p>
        </w:tc>
      </w:tr>
    </w:tbl>
    <w:p w:rsidR="00EE1D05" w:rsidRDefault="009A62C3">
      <w:pPr>
        <w:pStyle w:val="2"/>
      </w:pPr>
      <w:r>
        <w:t xml:space="preserve"> </w:t>
      </w:r>
      <w:bookmarkStart w:id="117" w:name="_Toc11788868"/>
      <w:r w:rsidR="00E0303D">
        <w:rPr>
          <w:rFonts w:hint="eastAsia"/>
        </w:rPr>
        <w:t>sgeint</w:t>
      </w:r>
      <w:r w:rsidR="00EE1D05">
        <w:rPr>
          <w:rFonts w:hint="eastAsia"/>
        </w:rPr>
        <w:t>服务开启</w:t>
      </w:r>
      <w:bookmarkEnd w:id="117"/>
    </w:p>
    <w:p w:rsidR="009A62C3" w:rsidRDefault="009A62C3" w:rsidP="009A62C3">
      <w:pPr>
        <w:rPr>
          <w:rFonts w:ascii="微软雅黑" w:eastAsia="微软雅黑" w:hAnsi="微软雅黑"/>
          <w:sz w:val="20"/>
        </w:rPr>
      </w:pPr>
      <w:r w:rsidRPr="004C0047">
        <w:rPr>
          <w:rFonts w:ascii="微软雅黑" w:eastAsia="微软雅黑" w:hAnsi="微软雅黑" w:hint="eastAsia"/>
          <w:sz w:val="20"/>
        </w:rPr>
        <w:t>注意：</w:t>
      </w:r>
      <w:r>
        <w:rPr>
          <w:rFonts w:ascii="微软雅黑" w:eastAsia="微软雅黑" w:hAnsi="微软雅黑" w:hint="eastAsia"/>
          <w:sz w:val="20"/>
        </w:rPr>
        <w:t>开启</w:t>
      </w:r>
      <w:r w:rsidR="00E0303D">
        <w:rPr>
          <w:rFonts w:ascii="微软雅黑" w:eastAsia="微软雅黑" w:hAnsi="微软雅黑" w:hint="eastAsia"/>
          <w:sz w:val="20"/>
        </w:rPr>
        <w:t>sgeint</w:t>
      </w:r>
      <w:r>
        <w:rPr>
          <w:rFonts w:ascii="微软雅黑" w:eastAsia="微软雅黑" w:hAnsi="微软雅黑" w:hint="eastAsia"/>
          <w:sz w:val="20"/>
        </w:rPr>
        <w:t>服务需要备库的crs状态为open。在2</w:t>
      </w:r>
      <w:r>
        <w:rPr>
          <w:rFonts w:ascii="微软雅黑" w:eastAsia="微软雅黑" w:hAnsi="微软雅黑"/>
          <w:sz w:val="20"/>
        </w:rPr>
        <w:t>.8</w:t>
      </w:r>
      <w:r>
        <w:rPr>
          <w:rFonts w:ascii="微软雅黑" w:eastAsia="微软雅黑" w:hAnsi="微软雅黑" w:hint="eastAsia"/>
          <w:sz w:val="20"/>
        </w:rPr>
        <w:t>.</w:t>
      </w:r>
      <w:r>
        <w:rPr>
          <w:rFonts w:ascii="微软雅黑" w:eastAsia="微软雅黑" w:hAnsi="微软雅黑"/>
          <w:sz w:val="20"/>
        </w:rPr>
        <w:t>4</w:t>
      </w:r>
      <w:r>
        <w:rPr>
          <w:rFonts w:ascii="微软雅黑" w:eastAsia="微软雅黑" w:hAnsi="微软雅黑" w:hint="eastAsia"/>
          <w:sz w:val="20"/>
        </w:rPr>
        <w:t>步骤中，检查出的日志序列号一致并且2</w:t>
      </w:r>
      <w:r>
        <w:rPr>
          <w:rFonts w:ascii="微软雅黑" w:eastAsia="微软雅黑" w:hAnsi="微软雅黑"/>
          <w:sz w:val="20"/>
        </w:rPr>
        <w:t>.8.5</w:t>
      </w:r>
      <w:r>
        <w:rPr>
          <w:rFonts w:ascii="微软雅黑" w:eastAsia="微软雅黑" w:hAnsi="微软雅黑" w:hint="eastAsia"/>
          <w:sz w:val="20"/>
        </w:rPr>
        <w:t>中基本无延迟后，可以将数据库开启至open状态。</w:t>
      </w:r>
    </w:p>
    <w:p w:rsidR="009A62C3" w:rsidRDefault="00380EA9" w:rsidP="009A62C3">
      <w:pPr>
        <w:pStyle w:val="3"/>
      </w:pPr>
      <w:r>
        <w:rPr>
          <w:rFonts w:hint="eastAsia"/>
        </w:rPr>
        <w:t xml:space="preserve"> </w:t>
      </w:r>
      <w:bookmarkStart w:id="118" w:name="_Toc11788869"/>
      <w:r w:rsidR="009A62C3">
        <w:rPr>
          <w:rFonts w:hint="eastAsia"/>
        </w:rPr>
        <w:t>开启数据库为</w:t>
      </w:r>
      <w:r w:rsidR="009A62C3">
        <w:rPr>
          <w:rFonts w:hint="eastAsia"/>
        </w:rPr>
        <w:t>open</w:t>
      </w:r>
      <w:bookmarkEnd w:id="1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A62C3" w:rsidTr="00864ECB">
        <w:trPr>
          <w:jc w:val="center"/>
        </w:trPr>
        <w:tc>
          <w:tcPr>
            <w:tcW w:w="0" w:type="auto"/>
            <w:shd w:val="clear" w:color="auto" w:fill="D9D9D9" w:themeFill="background1" w:themeFillShade="D9"/>
            <w:vAlign w:val="center"/>
          </w:tcPr>
          <w:p w:rsidR="009A62C3" w:rsidRDefault="009A62C3" w:rsidP="00864ECB">
            <w:pPr>
              <w:ind w:left="200" w:hangingChars="100" w:hanging="200"/>
              <w:rPr>
                <w:rFonts w:ascii="微软雅黑" w:eastAsia="微软雅黑" w:hAnsi="微软雅黑"/>
                <w:sz w:val="20"/>
              </w:rPr>
            </w:pPr>
            <w:r w:rsidRPr="009A62C3">
              <w:rPr>
                <w:rFonts w:ascii="微软雅黑" w:eastAsia="微软雅黑" w:hAnsi="微软雅黑" w:hint="eastAsia"/>
                <w:sz w:val="20"/>
              </w:rPr>
              <w:t>P</w:t>
            </w:r>
            <w:r w:rsidRPr="009A62C3">
              <w:rPr>
                <w:rFonts w:ascii="微软雅黑" w:eastAsia="微软雅黑" w:hAnsi="微软雅黑"/>
                <w:sz w:val="20"/>
              </w:rPr>
              <w:t>S:</w:t>
            </w:r>
            <w:r w:rsidRPr="009A62C3">
              <w:rPr>
                <w:rFonts w:ascii="微软雅黑" w:eastAsia="微软雅黑" w:hAnsi="微软雅黑" w:hint="eastAsia"/>
                <w:sz w:val="20"/>
              </w:rPr>
              <w:t>当主备库</w:t>
            </w:r>
            <w:r w:rsidRPr="009A62C3">
              <w:rPr>
                <w:rFonts w:ascii="微软雅黑" w:eastAsia="微软雅黑" w:hAnsi="微软雅黑" w:hint="eastAsia"/>
                <w:color w:val="FF0000"/>
                <w:sz w:val="20"/>
              </w:rPr>
              <w:t>完全同步</w:t>
            </w:r>
            <w:r w:rsidRPr="009A62C3">
              <w:rPr>
                <w:rFonts w:ascii="微软雅黑" w:eastAsia="微软雅黑" w:hAnsi="微软雅黑" w:hint="eastAsia"/>
                <w:sz w:val="20"/>
              </w:rPr>
              <w:t>后</w:t>
            </w:r>
            <w:r>
              <w:rPr>
                <w:rFonts w:ascii="微软雅黑" w:eastAsia="微软雅黑" w:hAnsi="微软雅黑" w:hint="eastAsia"/>
                <w:sz w:val="20"/>
              </w:rPr>
              <w:t>，关闭备库</w:t>
            </w:r>
          </w:p>
          <w:p w:rsidR="009A62C3" w:rsidRPr="009A62C3" w:rsidRDefault="009A62C3" w:rsidP="00864ECB">
            <w:pPr>
              <w:ind w:left="210" w:hangingChars="100" w:hanging="210"/>
            </w:pPr>
            <w:r w:rsidRPr="009A62C3">
              <w:t xml:space="preserve">alter database recover managed standby database </w:t>
            </w:r>
            <w:r w:rsidRPr="009A62C3">
              <w:rPr>
                <w:rFonts w:hint="eastAsia"/>
              </w:rPr>
              <w:t>cancel</w:t>
            </w:r>
            <w:r w:rsidRPr="009A62C3">
              <w:t>;</w:t>
            </w:r>
          </w:p>
          <w:p w:rsidR="009A62C3" w:rsidRPr="009A62C3" w:rsidRDefault="009A62C3" w:rsidP="009A62C3">
            <w:pPr>
              <w:ind w:left="210" w:hangingChars="100" w:hanging="210"/>
            </w:pPr>
            <w:r w:rsidRPr="009A62C3">
              <w:t xml:space="preserve">srvctl stop database -d </w:t>
            </w:r>
            <w:r w:rsidR="00C95F58">
              <w:t>sgeintdb</w:t>
            </w:r>
            <w:r w:rsidRPr="009A62C3">
              <w:t>dg</w:t>
            </w:r>
          </w:p>
          <w:p w:rsidR="009A62C3" w:rsidRDefault="009A62C3" w:rsidP="009A62C3">
            <w:pPr>
              <w:ind w:left="210" w:hangingChars="100" w:hanging="210"/>
            </w:pPr>
            <w:r w:rsidRPr="009A62C3">
              <w:t xml:space="preserve">srvctl start database -d </w:t>
            </w:r>
            <w:r w:rsidR="00C95F58">
              <w:t>sgeintdb</w:t>
            </w:r>
            <w:r w:rsidRPr="009A62C3">
              <w:t>dg</w:t>
            </w:r>
          </w:p>
          <w:p w:rsidR="009A62C3" w:rsidRDefault="009A62C3" w:rsidP="009A62C3">
            <w:pPr>
              <w:ind w:left="210" w:hangingChars="100" w:hanging="210"/>
            </w:pPr>
            <w:r>
              <w:rPr>
                <w:rFonts w:hint="eastAsia"/>
              </w:rPr>
              <w:t>s</w:t>
            </w:r>
            <w:r>
              <w:t>qlplus / as sysdba</w:t>
            </w:r>
          </w:p>
          <w:p w:rsidR="009A62C3" w:rsidRDefault="009A62C3" w:rsidP="009A62C3">
            <w:pPr>
              <w:ind w:left="210" w:hangingChars="100" w:hanging="210"/>
            </w:pPr>
            <w:r w:rsidRPr="009A62C3">
              <w:t>recover managed standby database using current logfile disconnect from session</w:t>
            </w:r>
            <w:r>
              <w:t xml:space="preserve"> nodelay</w:t>
            </w:r>
            <w:r w:rsidRPr="009A62C3">
              <w:t>;</w:t>
            </w:r>
          </w:p>
          <w:p w:rsidR="00C822BF" w:rsidRDefault="00C822BF" w:rsidP="009A62C3">
            <w:pPr>
              <w:ind w:left="210" w:hangingChars="100" w:hanging="210"/>
            </w:pPr>
            <w:r>
              <w:t>select open_mode,database_role from gv$database;</w:t>
            </w:r>
          </w:p>
          <w:p w:rsidR="00C822BF" w:rsidRDefault="00C822BF" w:rsidP="009A62C3">
            <w:pPr>
              <w:ind w:left="210" w:hangingChars="100" w:hanging="210"/>
            </w:pPr>
            <w:r>
              <w:t>GRID:</w:t>
            </w:r>
          </w:p>
          <w:p w:rsidR="00C822BF" w:rsidRPr="009A62C3" w:rsidRDefault="00C822BF" w:rsidP="009A62C3">
            <w:pPr>
              <w:ind w:left="210" w:hangingChars="100" w:hanging="210"/>
            </w:pPr>
            <w:r>
              <w:rPr>
                <w:rFonts w:hint="eastAsia"/>
              </w:rPr>
              <w:t>c</w:t>
            </w:r>
            <w:r>
              <w:t>rsctl stat res -t</w:t>
            </w:r>
          </w:p>
        </w:tc>
      </w:tr>
    </w:tbl>
    <w:p w:rsidR="009A62C3" w:rsidRPr="009A62C3" w:rsidRDefault="00380EA9" w:rsidP="00C822BF">
      <w:pPr>
        <w:pStyle w:val="3"/>
      </w:pPr>
      <w:r>
        <w:rPr>
          <w:rFonts w:hint="eastAsia"/>
        </w:rPr>
        <w:t xml:space="preserve"> </w:t>
      </w:r>
      <w:bookmarkStart w:id="119" w:name="_Toc11788870"/>
      <w:r w:rsidR="00C822BF">
        <w:rPr>
          <w:rFonts w:hint="eastAsia"/>
        </w:rPr>
        <w:t>开启</w:t>
      </w:r>
      <w:r w:rsidR="00E0303D">
        <w:rPr>
          <w:rFonts w:hint="eastAsia"/>
        </w:rPr>
        <w:t>sgeint</w:t>
      </w:r>
      <w:r w:rsidR="00474FE5">
        <w:rPr>
          <w:rFonts w:hint="eastAsia"/>
        </w:rPr>
        <w:t>服务</w:t>
      </w:r>
      <w:bookmarkEnd w:id="11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74FE5" w:rsidTr="00864ECB">
        <w:trPr>
          <w:jc w:val="center"/>
        </w:trPr>
        <w:tc>
          <w:tcPr>
            <w:tcW w:w="0" w:type="auto"/>
            <w:shd w:val="clear" w:color="auto" w:fill="D9D9D9" w:themeFill="background1" w:themeFillShade="D9"/>
            <w:vAlign w:val="center"/>
          </w:tcPr>
          <w:p w:rsidR="00474FE5" w:rsidRPr="00474FE5" w:rsidRDefault="00474FE5" w:rsidP="00474FE5">
            <w:pPr>
              <w:ind w:left="200" w:hangingChars="100" w:hanging="200"/>
              <w:rPr>
                <w:rFonts w:ascii="微软雅黑" w:eastAsia="微软雅黑" w:hAnsi="微软雅黑"/>
                <w:b/>
                <w:bCs/>
                <w:sz w:val="20"/>
              </w:rPr>
            </w:pPr>
            <w:r w:rsidRPr="00474FE5">
              <w:rPr>
                <w:rFonts w:ascii="微软雅黑" w:eastAsia="微软雅黑" w:hAnsi="微软雅黑" w:hint="eastAsia"/>
                <w:b/>
                <w:bCs/>
                <w:sz w:val="20"/>
              </w:rPr>
              <w:t>#</w:t>
            </w:r>
            <w:r w:rsidR="00E0303D">
              <w:rPr>
                <w:rFonts w:ascii="微软雅黑" w:eastAsia="微软雅黑" w:hAnsi="微软雅黑" w:hint="eastAsia"/>
                <w:b/>
                <w:bCs/>
                <w:sz w:val="20"/>
              </w:rPr>
              <w:t>sgeint</w:t>
            </w:r>
            <w:r w:rsidRPr="00474FE5">
              <w:rPr>
                <w:rFonts w:ascii="微软雅黑" w:eastAsia="微软雅黑" w:hAnsi="微软雅黑" w:hint="eastAsia"/>
                <w:b/>
                <w:bCs/>
                <w:sz w:val="20"/>
              </w:rPr>
              <w:t>服务供应用连接</w:t>
            </w:r>
          </w:p>
          <w:p w:rsidR="00474FE5" w:rsidRPr="00474FE5" w:rsidRDefault="00474FE5" w:rsidP="00474FE5">
            <w:pPr>
              <w:ind w:left="210" w:hangingChars="100" w:hanging="210"/>
            </w:pPr>
            <w:r w:rsidRPr="00474FE5">
              <w:rPr>
                <w:highlight w:val="yellow"/>
              </w:rPr>
              <w:t xml:space="preserve">srvctl start service -d </w:t>
            </w:r>
            <w:r w:rsidR="00C95F58">
              <w:rPr>
                <w:highlight w:val="yellow"/>
              </w:rPr>
              <w:t>sgeintdb</w:t>
            </w:r>
            <w:r w:rsidRPr="00474FE5">
              <w:rPr>
                <w:highlight w:val="yellow"/>
              </w:rPr>
              <w:t xml:space="preserve">dg -s </w:t>
            </w:r>
            <w:r w:rsidR="00E0303D">
              <w:rPr>
                <w:highlight w:val="yellow"/>
              </w:rPr>
              <w:t>sgeint</w:t>
            </w:r>
          </w:p>
        </w:tc>
      </w:tr>
    </w:tbl>
    <w:p w:rsidR="00047149" w:rsidRDefault="00DA7C24" w:rsidP="009D75C4">
      <w:pPr>
        <w:pStyle w:val="2"/>
      </w:pPr>
      <w:bookmarkStart w:id="120" w:name="_Toc11788871"/>
      <w:r w:rsidRPr="009D75C4">
        <w:rPr>
          <w:rFonts w:hint="eastAsia"/>
        </w:rPr>
        <w:lastRenderedPageBreak/>
        <w:t>S</w:t>
      </w:r>
      <w:r w:rsidRPr="009D75C4">
        <w:t>NAPSHOT STANDBY</w:t>
      </w:r>
      <w:r w:rsidRPr="009D75C4">
        <w:rPr>
          <w:rFonts w:hint="eastAsia"/>
        </w:rPr>
        <w:t>相关配置</w:t>
      </w:r>
      <w:bookmarkEnd w:id="12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2D7" w:rsidTr="00864ECB">
        <w:trPr>
          <w:jc w:val="center"/>
        </w:trPr>
        <w:tc>
          <w:tcPr>
            <w:tcW w:w="0" w:type="auto"/>
            <w:shd w:val="clear" w:color="auto" w:fill="D9D9D9" w:themeFill="background1" w:themeFillShade="D9"/>
            <w:vAlign w:val="center"/>
          </w:tcPr>
          <w:p w:rsidR="00550F2C" w:rsidRDefault="00550F2C" w:rsidP="003F12D7">
            <w:pPr>
              <w:ind w:left="210" w:hangingChars="100" w:hanging="210"/>
            </w:pPr>
            <w:bookmarkStart w:id="121" w:name="_Hlk11164507"/>
            <w:r>
              <w:rPr>
                <w:rFonts w:hint="eastAsia"/>
              </w:rPr>
              <w:t>S</w:t>
            </w:r>
            <w:r>
              <w:t xml:space="preserve">QL&gt; </w:t>
            </w:r>
            <w:r>
              <w:rPr>
                <w:rFonts w:hint="eastAsia"/>
              </w:rPr>
              <w:t>show</w:t>
            </w:r>
            <w:r>
              <w:t xml:space="preserve"> parameter recovery</w:t>
            </w:r>
          </w:p>
          <w:p w:rsidR="003F12D7" w:rsidRPr="003F12D7" w:rsidRDefault="003F12D7" w:rsidP="003F12D7">
            <w:pPr>
              <w:ind w:left="210" w:hangingChars="100" w:hanging="210"/>
            </w:pPr>
            <w:r w:rsidRPr="003F12D7">
              <w:t>SQL&gt; alter system set DB_RECOVERY_FILE_DEST_SIZE=20G scope=both sid='*';</w:t>
            </w:r>
          </w:p>
          <w:p w:rsidR="003F12D7" w:rsidRPr="003F12D7" w:rsidRDefault="003F12D7" w:rsidP="003F12D7">
            <w:pPr>
              <w:ind w:left="210" w:hangingChars="100" w:hanging="210"/>
            </w:pPr>
            <w:r w:rsidRPr="003F12D7">
              <w:t>System altered.</w:t>
            </w:r>
          </w:p>
          <w:p w:rsidR="003F12D7" w:rsidRPr="003F12D7" w:rsidRDefault="003F12D7" w:rsidP="003F12D7">
            <w:pPr>
              <w:ind w:left="210" w:hangingChars="100" w:hanging="210"/>
            </w:pPr>
            <w:r w:rsidRPr="003F12D7">
              <w:t>SQL&gt; alter system set db_recovery_file_dest='+</w:t>
            </w:r>
            <w:r w:rsidR="008C627D">
              <w:t>ARCH</w:t>
            </w:r>
            <w:r w:rsidRPr="003F12D7">
              <w:t>' scope=both sid='*';</w:t>
            </w:r>
          </w:p>
          <w:p w:rsidR="003F12D7" w:rsidRPr="00474FE5" w:rsidRDefault="003F12D7" w:rsidP="003F12D7">
            <w:pPr>
              <w:ind w:left="210" w:hangingChars="100" w:hanging="210"/>
            </w:pPr>
            <w:r w:rsidRPr="003F12D7">
              <w:t>System altered.</w:t>
            </w:r>
          </w:p>
        </w:tc>
      </w:tr>
    </w:tbl>
    <w:p w:rsidR="00165975" w:rsidRDefault="00E20BC9" w:rsidP="009D75C4">
      <w:pPr>
        <w:pStyle w:val="2"/>
      </w:pPr>
      <w:bookmarkStart w:id="122" w:name="_Toc11788872"/>
      <w:bookmarkStart w:id="123" w:name="_Hlk531783204"/>
      <w:bookmarkEnd w:id="121"/>
      <w:r w:rsidRPr="009D75C4">
        <w:rPr>
          <w:rFonts w:hint="eastAsia"/>
        </w:rPr>
        <w:t>检查集群状态</w:t>
      </w:r>
      <w:r w:rsidR="009B78E8" w:rsidRPr="009D75C4">
        <w:rPr>
          <w:rFonts w:hint="eastAsia"/>
        </w:rPr>
        <w:t>及监听服务状态</w:t>
      </w:r>
      <w:bookmarkEnd w:id="122"/>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0F2C" w:rsidTr="00864ECB">
        <w:trPr>
          <w:jc w:val="center"/>
        </w:trPr>
        <w:tc>
          <w:tcPr>
            <w:tcW w:w="0" w:type="auto"/>
            <w:shd w:val="clear" w:color="auto" w:fill="D9D9D9" w:themeFill="background1" w:themeFillShade="D9"/>
            <w:vAlign w:val="center"/>
          </w:tcPr>
          <w:p w:rsidR="00550F2C" w:rsidRPr="00550F2C" w:rsidRDefault="00550F2C" w:rsidP="00EF4D4C">
            <w:r w:rsidRPr="00550F2C">
              <w:t xml:space="preserve">su </w:t>
            </w:r>
            <w:r>
              <w:rPr>
                <w:rFonts w:hint="eastAsia"/>
              </w:rPr>
              <w:t>-</w:t>
            </w:r>
            <w:r w:rsidRPr="00550F2C">
              <w:t xml:space="preserve"> grid</w:t>
            </w:r>
          </w:p>
          <w:p w:rsidR="00550F2C" w:rsidRPr="00550F2C" w:rsidRDefault="00550F2C" w:rsidP="00550F2C">
            <w:pPr>
              <w:ind w:left="210" w:hangingChars="100" w:hanging="210"/>
            </w:pPr>
            <w:r w:rsidRPr="00550F2C">
              <w:t>crsctl stat res -t</w:t>
            </w:r>
          </w:p>
          <w:p w:rsidR="00550F2C" w:rsidRPr="00550F2C" w:rsidRDefault="00550F2C" w:rsidP="00550F2C">
            <w:pPr>
              <w:ind w:left="210" w:hangingChars="100" w:hanging="210"/>
            </w:pPr>
            <w:r w:rsidRPr="00550F2C">
              <w:t xml:space="preserve">srvctl status service -d </w:t>
            </w:r>
            <w:r w:rsidR="00C95F58">
              <w:t>sgeintdb</w:t>
            </w:r>
            <w:r w:rsidRPr="00550F2C">
              <w:t xml:space="preserve">dg -s </w:t>
            </w:r>
            <w:r w:rsidR="00E0303D">
              <w:t>sgeint</w:t>
            </w:r>
          </w:p>
          <w:p w:rsidR="00550F2C" w:rsidRPr="00550F2C" w:rsidRDefault="00550F2C" w:rsidP="00550F2C">
            <w:pPr>
              <w:ind w:left="210" w:hangingChars="100" w:hanging="210"/>
            </w:pPr>
            <w:r w:rsidRPr="00550F2C">
              <w:t>lsnrctl status</w:t>
            </w:r>
          </w:p>
          <w:p w:rsidR="00550F2C" w:rsidRPr="00550F2C" w:rsidRDefault="00550F2C" w:rsidP="00550F2C">
            <w:pPr>
              <w:ind w:left="210" w:hangingChars="100" w:hanging="210"/>
            </w:pPr>
            <w:r w:rsidRPr="00550F2C">
              <w:t>lsnrctl status LISTNER_SCAN1</w:t>
            </w:r>
          </w:p>
        </w:tc>
      </w:tr>
    </w:tbl>
    <w:p w:rsidR="00165975" w:rsidRPr="009D75C4" w:rsidRDefault="00165975" w:rsidP="009D75C4">
      <w:pPr>
        <w:pStyle w:val="2"/>
      </w:pPr>
      <w:bookmarkStart w:id="124" w:name="_Toc11788873"/>
      <w:bookmarkEnd w:id="123"/>
      <w:r w:rsidRPr="009D75C4">
        <w:rPr>
          <w:rFonts w:hint="eastAsia"/>
        </w:rPr>
        <w:t>验证备库状态</w:t>
      </w:r>
      <w:bookmarkEnd w:id="124"/>
    </w:p>
    <w:p w:rsidR="00594F4B" w:rsidRDefault="001A3E6C" w:rsidP="00594F4B">
      <w:pPr>
        <w:pStyle w:val="3"/>
      </w:pPr>
      <w:r>
        <w:rPr>
          <w:rFonts w:hint="eastAsia"/>
        </w:rPr>
        <w:t xml:space="preserve"> </w:t>
      </w:r>
      <w:bookmarkStart w:id="125" w:name="_Toc11788874"/>
      <w:r w:rsidR="00594F4B">
        <w:rPr>
          <w:rFonts w:hint="eastAsia"/>
        </w:rPr>
        <w:t>进行</w:t>
      </w:r>
      <w:r w:rsidR="00594F4B">
        <w:rPr>
          <w:rFonts w:hint="eastAsia"/>
        </w:rPr>
        <w:t>snapshot</w:t>
      </w:r>
      <w:r w:rsidR="00594F4B">
        <w:t xml:space="preserve"> standby</w:t>
      </w:r>
      <w:r w:rsidR="00594F4B">
        <w:rPr>
          <w:rFonts w:hint="eastAsia"/>
        </w:rPr>
        <w:t>切换测试</w:t>
      </w:r>
      <w:bookmarkEnd w:id="12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94F4B" w:rsidTr="00864ECB">
        <w:trPr>
          <w:jc w:val="center"/>
        </w:trPr>
        <w:tc>
          <w:tcPr>
            <w:tcW w:w="0" w:type="auto"/>
            <w:shd w:val="clear" w:color="auto" w:fill="D9D9D9" w:themeFill="background1" w:themeFillShade="D9"/>
            <w:vAlign w:val="center"/>
          </w:tcPr>
          <w:p w:rsidR="00594F4B" w:rsidRDefault="00594F4B" w:rsidP="00594F4B">
            <w:pPr>
              <w:ind w:left="210" w:hangingChars="100" w:hanging="210"/>
            </w:pPr>
            <w:r>
              <w:t>SQL&gt;</w:t>
            </w:r>
            <w:r w:rsidR="00F71A7F">
              <w:t xml:space="preserve"> </w:t>
            </w:r>
            <w:r>
              <w:t>select name,value from v$dataguard_stats;</w:t>
            </w:r>
          </w:p>
          <w:p w:rsidR="00594F4B" w:rsidRDefault="00594F4B" w:rsidP="00594F4B">
            <w:pPr>
              <w:ind w:left="210" w:hangingChars="100" w:hanging="210"/>
            </w:pPr>
            <w:r>
              <w:t>SQL&gt; alter database recover managed standby database cancel;</w:t>
            </w:r>
          </w:p>
          <w:p w:rsidR="0048573C" w:rsidRDefault="0048573C" w:rsidP="0048573C">
            <w:pPr>
              <w:ind w:left="210" w:hangingChars="100" w:hanging="210"/>
            </w:pPr>
            <w:r>
              <w:t xml:space="preserve">[oracle@tarracdb1]$ </w:t>
            </w:r>
            <w:r w:rsidRPr="009A62C3">
              <w:t xml:space="preserve">srvctl stop database -d </w:t>
            </w:r>
            <w:r w:rsidR="00C95F58">
              <w:t>sgeintdb</w:t>
            </w:r>
            <w:r w:rsidRPr="009A62C3">
              <w:t>dg</w:t>
            </w:r>
          </w:p>
          <w:p w:rsidR="0048573C" w:rsidRDefault="0048573C" w:rsidP="0048573C">
            <w:pPr>
              <w:ind w:left="210" w:hangingChars="100" w:hanging="210"/>
            </w:pPr>
            <w:r>
              <w:t xml:space="preserve">[oracle@tarracdb1]$ </w:t>
            </w:r>
            <w:r>
              <w:rPr>
                <w:rFonts w:hint="eastAsia"/>
              </w:rPr>
              <w:t>sr</w:t>
            </w:r>
            <w:r>
              <w:t xml:space="preserve">vctl start instance -d </w:t>
            </w:r>
            <w:r w:rsidR="00C95F58">
              <w:t>sgeintdb</w:t>
            </w:r>
            <w:r w:rsidRPr="009A62C3">
              <w:t>dg</w:t>
            </w:r>
            <w:r>
              <w:t xml:space="preserve"> -i </w:t>
            </w:r>
            <w:r w:rsidR="00C95F58">
              <w:t>sgeintdb</w:t>
            </w:r>
            <w:r w:rsidRPr="0048573C">
              <w:t>dg1</w:t>
            </w:r>
            <w:r>
              <w:t xml:space="preserve"> -o mount</w:t>
            </w:r>
          </w:p>
          <w:p w:rsidR="00594F4B" w:rsidRDefault="00594F4B" w:rsidP="00594F4B">
            <w:pPr>
              <w:ind w:left="210" w:hangingChars="100" w:hanging="210"/>
            </w:pPr>
            <w:r>
              <w:t>SQL&gt; alter database convert to snapshot standby;</w:t>
            </w:r>
          </w:p>
          <w:p w:rsidR="006A0CC2" w:rsidRDefault="006A0CC2" w:rsidP="006A0CC2">
            <w:pPr>
              <w:ind w:left="210" w:hangingChars="100" w:hanging="210"/>
            </w:pPr>
            <w:r>
              <w:t xml:space="preserve">[oracle@tarracdb1]$ srvctl stop database -d </w:t>
            </w:r>
            <w:r w:rsidR="00C95F58">
              <w:t>sgeintdb</w:t>
            </w:r>
            <w:r>
              <w:t>dg</w:t>
            </w:r>
          </w:p>
          <w:p w:rsidR="006A0CC2" w:rsidRPr="006A0CC2" w:rsidRDefault="006A0CC2" w:rsidP="006A0CC2">
            <w:pPr>
              <w:ind w:left="210" w:hangingChars="100" w:hanging="210"/>
            </w:pPr>
            <w:r>
              <w:t>[oracle@</w:t>
            </w:r>
            <w:r w:rsidR="00C95F58">
              <w:t>intracdb</w:t>
            </w:r>
            <w:r>
              <w:t xml:space="preserve">1]$ srvctl start database -d </w:t>
            </w:r>
            <w:r w:rsidR="00C95F58">
              <w:t>sgeintdb</w:t>
            </w:r>
            <w:r>
              <w:t>dg</w:t>
            </w:r>
          </w:p>
          <w:p w:rsidR="00594F4B" w:rsidRDefault="00594F4B" w:rsidP="0048573C">
            <w:pPr>
              <w:ind w:left="210" w:hangingChars="100" w:hanging="210"/>
            </w:pPr>
            <w:r>
              <w:t>SQL&gt; select database_role,open_mode from v$database;</w:t>
            </w:r>
          </w:p>
          <w:p w:rsidR="00594F4B" w:rsidRDefault="00594F4B" w:rsidP="00594F4B">
            <w:pPr>
              <w:ind w:left="210" w:hangingChars="100" w:hanging="210"/>
            </w:pPr>
            <w:r>
              <w:t xml:space="preserve">[oracle@tarracdb1]$ srvctl stop database -d </w:t>
            </w:r>
            <w:r w:rsidR="00C95F58">
              <w:t>sgeintdb</w:t>
            </w:r>
            <w:r>
              <w:t>dg</w:t>
            </w:r>
          </w:p>
          <w:p w:rsidR="006A0CC2" w:rsidRDefault="006A0CC2" w:rsidP="006A0CC2">
            <w:pPr>
              <w:ind w:left="210" w:hangingChars="100" w:hanging="210"/>
            </w:pPr>
            <w:r>
              <w:t xml:space="preserve">[oracle@tarracdb1]$ </w:t>
            </w:r>
            <w:r>
              <w:rPr>
                <w:rFonts w:hint="eastAsia"/>
              </w:rPr>
              <w:t>sr</w:t>
            </w:r>
            <w:r>
              <w:t xml:space="preserve">vctl start instance -d </w:t>
            </w:r>
            <w:r w:rsidR="00C95F58">
              <w:t>sgeintdb</w:t>
            </w:r>
            <w:r w:rsidRPr="009A62C3">
              <w:t>dg</w:t>
            </w:r>
            <w:r>
              <w:t xml:space="preserve"> -i </w:t>
            </w:r>
            <w:r w:rsidR="00C95F58">
              <w:t>sgeintdb</w:t>
            </w:r>
            <w:r w:rsidRPr="0048573C">
              <w:t>dg1</w:t>
            </w:r>
            <w:r>
              <w:t xml:space="preserve"> -o mount</w:t>
            </w:r>
          </w:p>
          <w:p w:rsidR="00594F4B" w:rsidRDefault="00594F4B" w:rsidP="00594F4B">
            <w:pPr>
              <w:ind w:left="210" w:hangingChars="100" w:hanging="210"/>
            </w:pPr>
            <w:r>
              <w:t>SQL&gt; alter database convert to physical standby;</w:t>
            </w:r>
          </w:p>
          <w:p w:rsidR="006A0CC2" w:rsidRDefault="006A0CC2" w:rsidP="006A0CC2">
            <w:pPr>
              <w:ind w:left="210" w:hangingChars="100" w:hanging="210"/>
            </w:pPr>
            <w:r>
              <w:t xml:space="preserve">[oracle@tarracdb1]$ srvctl stop database -d </w:t>
            </w:r>
            <w:r w:rsidR="00C95F58">
              <w:t>sgeintdb</w:t>
            </w:r>
            <w:r>
              <w:t>dg</w:t>
            </w:r>
          </w:p>
          <w:p w:rsidR="006A0CC2" w:rsidRPr="006A0CC2" w:rsidRDefault="006A0CC2" w:rsidP="006A0CC2">
            <w:pPr>
              <w:ind w:left="210" w:hangingChars="100" w:hanging="210"/>
            </w:pPr>
            <w:r>
              <w:t>[oracle@</w:t>
            </w:r>
            <w:r w:rsidR="00C95F58">
              <w:t>intracdb</w:t>
            </w:r>
            <w:r>
              <w:t xml:space="preserve">1]$ srvctl start database -d </w:t>
            </w:r>
            <w:r w:rsidR="00C95F58">
              <w:t>sgeintdb</w:t>
            </w:r>
            <w:r>
              <w:t>dg</w:t>
            </w:r>
          </w:p>
          <w:p w:rsidR="00594F4B" w:rsidRDefault="00594F4B" w:rsidP="00594F4B">
            <w:pPr>
              <w:ind w:left="210" w:hangingChars="100" w:hanging="210"/>
            </w:pPr>
            <w:r>
              <w:t>SQL&gt; alter database recover managed standby database using current logfile disconnect from session nodelay;</w:t>
            </w:r>
          </w:p>
          <w:p w:rsidR="006A0CC2" w:rsidRPr="006A0CC2" w:rsidRDefault="006A0CC2" w:rsidP="006A0CC2">
            <w:pPr>
              <w:ind w:left="210" w:hangingChars="100" w:hanging="210"/>
            </w:pPr>
            <w:r>
              <w:t>SQL&gt; select database_role,open_mode from v$database;</w:t>
            </w:r>
          </w:p>
        </w:tc>
      </w:tr>
    </w:tbl>
    <w:p w:rsidR="00165975" w:rsidRDefault="001A3E6C" w:rsidP="00594F4B">
      <w:pPr>
        <w:pStyle w:val="3"/>
      </w:pPr>
      <w:r>
        <w:rPr>
          <w:rFonts w:hint="eastAsia"/>
        </w:rPr>
        <w:lastRenderedPageBreak/>
        <w:t xml:space="preserve"> </w:t>
      </w:r>
      <w:bookmarkStart w:id="126" w:name="_Toc11788875"/>
      <w:r w:rsidR="00165975">
        <w:rPr>
          <w:rFonts w:hint="eastAsia"/>
        </w:rPr>
        <w:t>验证备库日志应用状态</w:t>
      </w:r>
      <w:bookmarkEnd w:id="126"/>
    </w:p>
    <w:p w:rsidR="00165975" w:rsidRDefault="001A3E6C" w:rsidP="00165975">
      <w:pPr>
        <w:rPr>
          <w:rFonts w:ascii="微软雅黑" w:eastAsia="微软雅黑" w:hAnsi="微软雅黑"/>
          <w:sz w:val="20"/>
        </w:rPr>
      </w:pPr>
      <w:r w:rsidRPr="001A3E6C">
        <w:rPr>
          <w:rFonts w:ascii="微软雅黑" w:eastAsia="微软雅黑" w:hAnsi="微软雅黑" w:hint="eastAsia"/>
          <w:sz w:val="20"/>
        </w:rPr>
        <w:t>参考2</w:t>
      </w:r>
      <w:r w:rsidRPr="001A3E6C">
        <w:rPr>
          <w:rFonts w:ascii="微软雅黑" w:eastAsia="微软雅黑" w:hAnsi="微软雅黑"/>
          <w:sz w:val="20"/>
        </w:rPr>
        <w:t>.8.2</w:t>
      </w:r>
      <w:r w:rsidRPr="001A3E6C">
        <w:rPr>
          <w:rFonts w:ascii="微软雅黑" w:eastAsia="微软雅黑" w:hAnsi="微软雅黑" w:hint="eastAsia"/>
          <w:sz w:val="20"/>
        </w:rPr>
        <w:t>-</w:t>
      </w:r>
      <w:r w:rsidRPr="001A3E6C">
        <w:rPr>
          <w:rFonts w:ascii="微软雅黑" w:eastAsia="微软雅黑" w:hAnsi="微软雅黑"/>
          <w:sz w:val="20"/>
        </w:rPr>
        <w:t>2.8.5</w:t>
      </w:r>
      <w:r w:rsidRPr="001A3E6C">
        <w:rPr>
          <w:rFonts w:ascii="微软雅黑" w:eastAsia="微软雅黑" w:hAnsi="微软雅黑" w:hint="eastAsia"/>
          <w:sz w:val="20"/>
        </w:rPr>
        <w:t>步骤。</w:t>
      </w:r>
    </w:p>
    <w:p w:rsidR="00FD4881" w:rsidRDefault="00FD4881" w:rsidP="00FD4881">
      <w:pPr>
        <w:pStyle w:val="1"/>
      </w:pPr>
      <w:bookmarkStart w:id="127" w:name="_Toc11788485"/>
      <w:bookmarkStart w:id="128" w:name="_Toc11788876"/>
      <w:r>
        <w:rPr>
          <w:rFonts w:hint="eastAsia"/>
        </w:rPr>
        <w:t>附件</w:t>
      </w:r>
      <w:bookmarkEnd w:id="127"/>
      <w:bookmarkEnd w:id="128"/>
    </w:p>
    <w:p w:rsidR="00FD4881" w:rsidRDefault="00FD4881" w:rsidP="00FD4881">
      <w:pPr>
        <w:pStyle w:val="2"/>
      </w:pPr>
      <w:r>
        <w:rPr>
          <w:rFonts w:hint="eastAsia"/>
        </w:rPr>
        <w:t xml:space="preserve"> </w:t>
      </w:r>
      <w:bookmarkStart w:id="129" w:name="_Toc11788486"/>
      <w:bookmarkStart w:id="130" w:name="_Toc11788877"/>
      <w:r>
        <w:rPr>
          <w:rFonts w:hint="eastAsia"/>
        </w:rPr>
        <w:t>附件一：备库搭建重要参数检查</w:t>
      </w:r>
      <w:bookmarkEnd w:id="129"/>
      <w:bookmarkEnd w:id="130"/>
    </w:p>
    <w:tbl>
      <w:tblPr>
        <w:tblStyle w:val="ad"/>
        <w:tblW w:w="9923" w:type="dxa"/>
        <w:jc w:val="center"/>
        <w:shd w:val="clear" w:color="auto" w:fill="D9D9D9" w:themeFill="background1" w:themeFillShade="D9"/>
        <w:tblLayout w:type="fixed"/>
        <w:tblLook w:val="04A0" w:firstRow="1" w:lastRow="0" w:firstColumn="1" w:lastColumn="0" w:noHBand="0" w:noVBand="1"/>
      </w:tblPr>
      <w:tblGrid>
        <w:gridCol w:w="704"/>
        <w:gridCol w:w="1985"/>
        <w:gridCol w:w="3969"/>
        <w:gridCol w:w="3265"/>
      </w:tblGrid>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rPr>
                <w:rFonts w:ascii="微软雅黑" w:eastAsia="微软雅黑" w:hAnsi="微软雅黑"/>
                <w:sz w:val="18"/>
                <w:szCs w:val="21"/>
              </w:rPr>
            </w:pPr>
            <w:r w:rsidRPr="00BA2058">
              <w:rPr>
                <w:rFonts w:ascii="微软雅黑" w:eastAsia="微软雅黑" w:hAnsi="微软雅黑" w:hint="eastAsia"/>
                <w:sz w:val="18"/>
                <w:szCs w:val="21"/>
              </w:rPr>
              <w:t>序号</w:t>
            </w:r>
          </w:p>
        </w:tc>
        <w:tc>
          <w:tcPr>
            <w:tcW w:w="1985" w:type="dxa"/>
            <w:shd w:val="clear" w:color="auto" w:fill="D9D9D9" w:themeFill="background1" w:themeFillShade="D9"/>
            <w:vAlign w:val="center"/>
          </w:tcPr>
          <w:p w:rsidR="00FD4881" w:rsidRPr="00BA2058" w:rsidRDefault="00FD4881" w:rsidP="001B2B63">
            <w:pPr>
              <w:jc w:val="left"/>
              <w:rPr>
                <w:rFonts w:ascii="微软雅黑" w:eastAsia="微软雅黑" w:hAnsi="微软雅黑"/>
                <w:sz w:val="18"/>
                <w:szCs w:val="21"/>
              </w:rPr>
            </w:pPr>
            <w:r w:rsidRPr="00BA2058">
              <w:rPr>
                <w:rFonts w:ascii="微软雅黑" w:eastAsia="微软雅黑" w:hAnsi="微软雅黑" w:hint="eastAsia"/>
                <w:sz w:val="18"/>
                <w:szCs w:val="21"/>
              </w:rPr>
              <w:t>检查项</w:t>
            </w:r>
          </w:p>
        </w:tc>
        <w:tc>
          <w:tcPr>
            <w:tcW w:w="3969" w:type="dxa"/>
            <w:shd w:val="clear" w:color="auto" w:fill="D9D9D9" w:themeFill="background1" w:themeFillShade="D9"/>
            <w:vAlign w:val="center"/>
          </w:tcPr>
          <w:p w:rsidR="00FD4881" w:rsidRPr="00BA2058" w:rsidRDefault="00FD4881" w:rsidP="001B2B63">
            <w:pPr>
              <w:jc w:val="left"/>
              <w:rPr>
                <w:rFonts w:ascii="微软雅黑" w:eastAsia="微软雅黑" w:hAnsi="微软雅黑"/>
                <w:sz w:val="18"/>
                <w:szCs w:val="21"/>
              </w:rPr>
            </w:pPr>
            <w:r w:rsidRPr="00BA2058">
              <w:rPr>
                <w:rFonts w:ascii="微软雅黑" w:eastAsia="微软雅黑" w:hAnsi="微软雅黑" w:hint="eastAsia"/>
                <w:sz w:val="18"/>
                <w:szCs w:val="21"/>
              </w:rPr>
              <w:t>参考值</w:t>
            </w:r>
          </w:p>
        </w:tc>
        <w:tc>
          <w:tcPr>
            <w:tcW w:w="3265" w:type="dxa"/>
            <w:shd w:val="clear" w:color="auto" w:fill="D9D9D9" w:themeFill="background1" w:themeFillShade="D9"/>
            <w:vAlign w:val="center"/>
          </w:tcPr>
          <w:p w:rsidR="00FD4881" w:rsidRPr="00BA2058" w:rsidRDefault="00FD4881" w:rsidP="001B2B63">
            <w:pPr>
              <w:jc w:val="left"/>
              <w:rPr>
                <w:rFonts w:ascii="微软雅黑" w:eastAsia="微软雅黑" w:hAnsi="微软雅黑"/>
                <w:sz w:val="18"/>
                <w:szCs w:val="21"/>
              </w:rPr>
            </w:pPr>
            <w:r w:rsidRPr="00BA2058">
              <w:rPr>
                <w:rFonts w:ascii="微软雅黑" w:eastAsia="微软雅黑" w:hAnsi="微软雅黑" w:hint="eastAsia"/>
                <w:sz w:val="18"/>
                <w:szCs w:val="21"/>
              </w:rPr>
              <w:t>检查命令</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1</w:t>
            </w:r>
          </w:p>
        </w:tc>
        <w:tc>
          <w:tcPr>
            <w:tcW w:w="1985" w:type="dxa"/>
            <w:shd w:val="clear" w:color="auto" w:fill="D9D9D9" w:themeFill="background1" w:themeFillShade="D9"/>
            <w:vAlign w:val="center"/>
          </w:tcPr>
          <w:p w:rsidR="00FD4881" w:rsidRPr="00BA2058" w:rsidRDefault="00FD4881" w:rsidP="001B2B63">
            <w:pPr>
              <w:jc w:val="left"/>
              <w:rPr>
                <w:rFonts w:ascii="微软雅黑" w:eastAsia="微软雅黑" w:hAnsi="微软雅黑"/>
                <w:sz w:val="18"/>
                <w:szCs w:val="21"/>
              </w:rPr>
            </w:pPr>
            <w:r w:rsidRPr="00BA2058">
              <w:rPr>
                <w:rFonts w:ascii="微软雅黑" w:eastAsia="微软雅黑" w:hAnsi="微软雅黑" w:hint="eastAsia"/>
                <w:sz w:val="18"/>
                <w:szCs w:val="21"/>
              </w:rPr>
              <w:t>密码文件名称</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3D42E4">
              <w:rPr>
                <w:rFonts w:ascii="微软雅黑" w:eastAsia="微软雅黑" w:hAnsi="微软雅黑" w:hint="eastAsia"/>
                <w:sz w:val="18"/>
                <w:szCs w:val="21"/>
              </w:rPr>
              <w:t>节点1</w:t>
            </w:r>
            <w:r>
              <w:rPr>
                <w:rFonts w:hint="eastAsia"/>
                <w:sz w:val="18"/>
                <w:szCs w:val="21"/>
              </w:rPr>
              <w:t>:</w:t>
            </w:r>
            <w:r w:rsidR="00563177">
              <w:rPr>
                <w:sz w:val="18"/>
                <w:szCs w:val="21"/>
              </w:rPr>
              <w:t>int</w:t>
            </w:r>
            <w:r w:rsidRPr="00BA2058">
              <w:rPr>
                <w:sz w:val="18"/>
                <w:szCs w:val="21"/>
              </w:rPr>
              <w:t>racdb1</w:t>
            </w:r>
            <w:r>
              <w:rPr>
                <w:rFonts w:hint="eastAsia"/>
                <w:sz w:val="18"/>
                <w:szCs w:val="21"/>
              </w:rPr>
              <w:t>:</w:t>
            </w:r>
            <w:r w:rsidRPr="00BA2058">
              <w:rPr>
                <w:sz w:val="18"/>
                <w:szCs w:val="21"/>
              </w:rPr>
              <w:t>orapwsge</w:t>
            </w:r>
            <w:r w:rsidR="00563177">
              <w:rPr>
                <w:sz w:val="18"/>
                <w:szCs w:val="21"/>
              </w:rPr>
              <w:t>int</w:t>
            </w:r>
            <w:r w:rsidRPr="00BA2058">
              <w:rPr>
                <w:sz w:val="18"/>
                <w:szCs w:val="21"/>
              </w:rPr>
              <w:t>dbdg1</w:t>
            </w:r>
          </w:p>
          <w:p w:rsidR="00FD4881" w:rsidRPr="00BA2058" w:rsidRDefault="00FD4881" w:rsidP="001B2B63">
            <w:pPr>
              <w:jc w:val="left"/>
              <w:rPr>
                <w:sz w:val="18"/>
                <w:szCs w:val="21"/>
              </w:rPr>
            </w:pPr>
            <w:r w:rsidRPr="003D42E4">
              <w:rPr>
                <w:rFonts w:ascii="微软雅黑" w:eastAsia="微软雅黑" w:hAnsi="微软雅黑" w:hint="eastAsia"/>
                <w:sz w:val="18"/>
                <w:szCs w:val="21"/>
              </w:rPr>
              <w:t>节点</w:t>
            </w:r>
            <w:r>
              <w:rPr>
                <w:rFonts w:ascii="微软雅黑" w:eastAsia="微软雅黑" w:hAnsi="微软雅黑"/>
                <w:sz w:val="18"/>
                <w:szCs w:val="21"/>
              </w:rPr>
              <w:t>2:</w:t>
            </w:r>
            <w:r w:rsidR="00563177">
              <w:rPr>
                <w:sz w:val="18"/>
                <w:szCs w:val="21"/>
              </w:rPr>
              <w:t>int</w:t>
            </w:r>
            <w:r w:rsidRPr="00BA2058">
              <w:rPr>
                <w:sz w:val="18"/>
                <w:szCs w:val="21"/>
              </w:rPr>
              <w:t>racdb2</w:t>
            </w:r>
            <w:r>
              <w:rPr>
                <w:sz w:val="18"/>
                <w:szCs w:val="21"/>
              </w:rPr>
              <w:t>:</w:t>
            </w:r>
            <w:r w:rsidRPr="00BA2058">
              <w:rPr>
                <w:sz w:val="18"/>
                <w:szCs w:val="21"/>
              </w:rPr>
              <w:t>orapwsge</w:t>
            </w:r>
            <w:r w:rsidR="00563177">
              <w:rPr>
                <w:sz w:val="18"/>
                <w:szCs w:val="21"/>
              </w:rPr>
              <w:t>int</w:t>
            </w:r>
            <w:r w:rsidRPr="00BA2058">
              <w:rPr>
                <w:sz w:val="18"/>
                <w:szCs w:val="21"/>
              </w:rPr>
              <w:t>dbdg2</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ls</w:t>
            </w:r>
            <w:r w:rsidRPr="00BA2058">
              <w:rPr>
                <w:sz w:val="18"/>
                <w:szCs w:val="21"/>
              </w:rPr>
              <w:t xml:space="preserve"> $ORACLE_HOME/dbs/orapw*</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2</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p</w:t>
            </w:r>
            <w:r w:rsidRPr="00BA2058">
              <w:rPr>
                <w:sz w:val="18"/>
                <w:szCs w:val="21"/>
              </w:rPr>
              <w:t>file</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3D42E4">
              <w:rPr>
                <w:sz w:val="18"/>
                <w:szCs w:val="21"/>
              </w:rPr>
              <w:t>+DATA/sge</w:t>
            </w:r>
            <w:r w:rsidR="00563177">
              <w:rPr>
                <w:sz w:val="18"/>
                <w:szCs w:val="21"/>
              </w:rPr>
              <w:t>int</w:t>
            </w:r>
            <w:r w:rsidRPr="003D42E4">
              <w:rPr>
                <w:sz w:val="18"/>
                <w:szCs w:val="21"/>
              </w:rPr>
              <w:t>dbdg/spfilesge</w:t>
            </w:r>
            <w:r w:rsidR="00563177">
              <w:rPr>
                <w:sz w:val="18"/>
                <w:szCs w:val="21"/>
              </w:rPr>
              <w:t>int</w:t>
            </w:r>
            <w:r w:rsidRPr="003D42E4">
              <w:rPr>
                <w:sz w:val="18"/>
                <w:szCs w:val="21"/>
              </w:rPr>
              <w:t>dbdg.ora</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show parameter spfile</w:t>
            </w:r>
            <w:r>
              <w:rPr>
                <w:sz w:val="18"/>
                <w:szCs w:val="21"/>
              </w:rPr>
              <w:t>(</w:t>
            </w:r>
            <w:r w:rsidRPr="00BA2058">
              <w:rPr>
                <w:rFonts w:ascii="微软雅黑" w:eastAsia="微软雅黑" w:hAnsi="微软雅黑" w:hint="eastAsia"/>
                <w:sz w:val="18"/>
                <w:szCs w:val="21"/>
              </w:rPr>
              <w:t>两个节点都检查</w:t>
            </w:r>
            <w:r>
              <w:rPr>
                <w:rFonts w:ascii="微软雅黑" w:eastAsia="微软雅黑" w:hAnsi="微软雅黑" w:hint="eastAsia"/>
                <w:sz w:val="18"/>
                <w:szCs w:val="21"/>
              </w:rPr>
              <w:t>)</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3</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db_file_name_convert</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sge</w:t>
            </w:r>
            <w:r w:rsidR="00563177">
              <w:rPr>
                <w:sz w:val="18"/>
                <w:szCs w:val="21"/>
              </w:rPr>
              <w:t>int</w:t>
            </w:r>
            <w:r w:rsidRPr="00BA2058">
              <w:rPr>
                <w:sz w:val="18"/>
                <w:szCs w:val="21"/>
              </w:rPr>
              <w:t>db, 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convert</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4</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log_file_name_convert</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sge</w:t>
            </w:r>
            <w:r w:rsidR="00563177">
              <w:rPr>
                <w:sz w:val="18"/>
                <w:szCs w:val="21"/>
              </w:rPr>
              <w:t>int</w:t>
            </w:r>
            <w:r w:rsidRPr="00BA2058">
              <w:rPr>
                <w:sz w:val="18"/>
                <w:szCs w:val="21"/>
              </w:rPr>
              <w:t>db, 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convert</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5</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log_archive_config</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dg_config=(sge</w:t>
            </w:r>
            <w:r w:rsidR="00563177">
              <w:rPr>
                <w:sz w:val="18"/>
                <w:szCs w:val="21"/>
              </w:rPr>
              <w:t>int</w:t>
            </w:r>
            <w:r w:rsidRPr="00BA2058">
              <w:rPr>
                <w:sz w:val="18"/>
                <w:szCs w:val="21"/>
              </w:rPr>
              <w:t>db,sge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log_archive_config</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6</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fal_client</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fal</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7</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fal_server</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sge</w:t>
            </w:r>
            <w:r w:rsidR="00563177">
              <w:rPr>
                <w:sz w:val="18"/>
                <w:szCs w:val="21"/>
              </w:rPr>
              <w:t>int</w:t>
            </w:r>
            <w:r w:rsidRPr="00BA2058">
              <w:rPr>
                <w:sz w:val="18"/>
                <w:szCs w:val="21"/>
              </w:rPr>
              <w:t>db</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fal</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8</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listener_networks</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((NAME=network1)(LOCAL_LISTENER=listener_net1)(REMOTE_LISTENER=</w:t>
            </w:r>
            <w:r w:rsidR="00563177">
              <w:rPr>
                <w:sz w:val="18"/>
                <w:szCs w:val="21"/>
              </w:rPr>
              <w:t>int</w:t>
            </w:r>
            <w:r w:rsidRPr="00BA2058">
              <w:rPr>
                <w:sz w:val="18"/>
                <w:szCs w:val="21"/>
              </w:rPr>
              <w:t>racdb-scan:1521))','((NAME=network2)(LOCAL_LISTENER=listener_net2)(REMOTE_LISTENER=remote_net2))</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show</w:t>
            </w:r>
            <w:r w:rsidRPr="00BA2058">
              <w:rPr>
                <w:sz w:val="18"/>
                <w:szCs w:val="21"/>
              </w:rPr>
              <w:t xml:space="preserve"> parameter networks</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9</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log_archive_dest_1</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LOCATION=+ARCH VALID_FOR=(ALL_LOGFILES,ALL_ROLES) DB_UNIQUE_NAME=sge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rFonts w:hint="eastAsia"/>
                <w:sz w:val="18"/>
                <w:szCs w:val="21"/>
              </w:rPr>
              <w:t>s</w:t>
            </w:r>
            <w:r w:rsidRPr="00BA2058">
              <w:rPr>
                <w:sz w:val="18"/>
                <w:szCs w:val="21"/>
              </w:rPr>
              <w:t>how parameter log_archive_dest_1</w:t>
            </w:r>
          </w:p>
        </w:tc>
      </w:tr>
      <w:tr w:rsidR="00FD4881" w:rsidRPr="00BA2058" w:rsidTr="00563177">
        <w:trPr>
          <w:jc w:val="center"/>
        </w:trPr>
        <w:tc>
          <w:tcPr>
            <w:tcW w:w="704" w:type="dxa"/>
            <w:shd w:val="clear" w:color="auto" w:fill="D9D9D9" w:themeFill="background1" w:themeFillShade="D9"/>
            <w:vAlign w:val="center"/>
          </w:tcPr>
          <w:p w:rsidR="00FD4881" w:rsidRPr="00BA2058" w:rsidRDefault="00FD4881" w:rsidP="001B2B63">
            <w:pPr>
              <w:jc w:val="center"/>
            </w:pPr>
            <w:r>
              <w:rPr>
                <w:rFonts w:hint="eastAsia"/>
              </w:rPr>
              <w:t>1</w:t>
            </w:r>
            <w:r>
              <w:t>0</w:t>
            </w:r>
          </w:p>
        </w:tc>
        <w:tc>
          <w:tcPr>
            <w:tcW w:w="198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db_unique_name</w:t>
            </w:r>
          </w:p>
        </w:tc>
        <w:tc>
          <w:tcPr>
            <w:tcW w:w="3969"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sge</w:t>
            </w:r>
            <w:r w:rsidR="00563177">
              <w:rPr>
                <w:sz w:val="18"/>
                <w:szCs w:val="21"/>
              </w:rPr>
              <w:t>int</w:t>
            </w:r>
            <w:r w:rsidRPr="00BA2058">
              <w:rPr>
                <w:sz w:val="18"/>
                <w:szCs w:val="21"/>
              </w:rPr>
              <w:t>dbdg</w:t>
            </w:r>
          </w:p>
        </w:tc>
        <w:tc>
          <w:tcPr>
            <w:tcW w:w="3265" w:type="dxa"/>
            <w:shd w:val="clear" w:color="auto" w:fill="D9D9D9" w:themeFill="background1" w:themeFillShade="D9"/>
            <w:vAlign w:val="center"/>
          </w:tcPr>
          <w:p w:rsidR="00FD4881" w:rsidRPr="00BA2058" w:rsidRDefault="00FD4881" w:rsidP="001B2B63">
            <w:pPr>
              <w:jc w:val="left"/>
              <w:rPr>
                <w:sz w:val="18"/>
                <w:szCs w:val="21"/>
              </w:rPr>
            </w:pPr>
            <w:r w:rsidRPr="00BA2058">
              <w:rPr>
                <w:sz w:val="18"/>
                <w:szCs w:val="21"/>
              </w:rPr>
              <w:t>show parameter db_uniq</w:t>
            </w:r>
          </w:p>
        </w:tc>
      </w:tr>
    </w:tbl>
    <w:p w:rsidR="00FD4881" w:rsidRPr="001A3E6C" w:rsidRDefault="00FD4881" w:rsidP="007077B9">
      <w:pPr>
        <w:rPr>
          <w:rFonts w:ascii="微软雅黑" w:eastAsia="微软雅黑" w:hAnsi="微软雅黑"/>
          <w:sz w:val="20"/>
        </w:rPr>
      </w:pPr>
    </w:p>
    <w:sectPr w:rsidR="00FD4881" w:rsidRPr="001A3E6C" w:rsidSect="004F5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B42" w:rsidRDefault="00BC7B42">
      <w:r>
        <w:separator/>
      </w:r>
    </w:p>
  </w:endnote>
  <w:endnote w:type="continuationSeparator" w:id="0">
    <w:p w:rsidR="00BC7B42" w:rsidRDefault="00BC7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864ECB" w:rsidRDefault="00864ECB">
        <w:pPr>
          <w:pStyle w:val="a6"/>
          <w:jc w:val="center"/>
        </w:pPr>
        <w:r>
          <w:fldChar w:fldCharType="begin"/>
        </w:r>
        <w:r>
          <w:instrText xml:space="preserve"> PAGE   \* MERGEFORMAT </w:instrText>
        </w:r>
        <w:r>
          <w:fldChar w:fldCharType="separate"/>
        </w:r>
        <w:r>
          <w:t>10</w:t>
        </w:r>
        <w:r>
          <w:fldChar w:fldCharType="end"/>
        </w:r>
      </w:p>
    </w:sdtContent>
  </w:sdt>
  <w:p w:rsidR="00864ECB" w:rsidRDefault="00864EC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B42" w:rsidRDefault="00BC7B42">
      <w:r>
        <w:separator/>
      </w:r>
    </w:p>
  </w:footnote>
  <w:footnote w:type="continuationSeparator" w:id="0">
    <w:p w:rsidR="00BC7B42" w:rsidRDefault="00BC7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ECB" w:rsidRDefault="00864ECB" w:rsidP="00F9214F">
    <w:pPr>
      <w:pStyle w:val="a8"/>
      <w:jc w:val="right"/>
    </w:pPr>
    <w:r>
      <w:rPr>
        <w:rFonts w:ascii="宋体" w:hAnsi="宋体"/>
        <w:b/>
        <w:noProof/>
        <w:sz w:val="28"/>
        <w:szCs w:val="28"/>
      </w:rPr>
      <w:drawing>
        <wp:inline distT="0" distB="0" distL="0" distR="0">
          <wp:extent cx="1300480" cy="431800"/>
          <wp:effectExtent l="0" t="0" r="0" b="6350"/>
          <wp:docPr id="1"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b/>
        <w:sz w:val="28"/>
        <w:szCs w:val="28"/>
      </w:rPr>
      <w:tab/>
    </w:r>
    <w:r>
      <w:rPr>
        <w:rFonts w:ascii="宋体" w:hAnsi="宋体"/>
        <w:b/>
        <w:sz w:val="28"/>
        <w:szCs w:val="28"/>
      </w:rPr>
      <w:tab/>
    </w:r>
    <w:r>
      <w:rPr>
        <w:rFonts w:ascii="宋体" w:hAnsi="宋体"/>
        <w:b/>
        <w:sz w:val="28"/>
        <w:szCs w:val="28"/>
      </w:rPr>
      <w:tab/>
    </w:r>
    <w:r w:rsidRPr="002B2B98">
      <w:rPr>
        <w:rFonts w:hint="eastAsia"/>
      </w:rPr>
      <w:t>上海黄金交易所</w:t>
    </w:r>
    <w:r>
      <w:t>Oracle Active Dataguard</w:t>
    </w:r>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5D3"/>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40B15"/>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55C3E"/>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1434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5D7648C"/>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784F67"/>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2A7E16"/>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432"/>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86201"/>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3C6DD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6E0EE8"/>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4D2237"/>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9"/>
  </w:num>
  <w:num w:numId="4">
    <w:abstractNumId w:val="2"/>
  </w:num>
  <w:num w:numId="5">
    <w:abstractNumId w:val="0"/>
  </w:num>
  <w:num w:numId="6">
    <w:abstractNumId w:val="5"/>
  </w:num>
  <w:num w:numId="7">
    <w:abstractNumId w:val="1"/>
  </w:num>
  <w:num w:numId="8">
    <w:abstractNumId w:val="11"/>
  </w:num>
  <w:num w:numId="9">
    <w:abstractNumId w:val="8"/>
  </w:num>
  <w:num w:numId="10">
    <w:abstractNumId w:val="7"/>
  </w:num>
  <w:num w:numId="11">
    <w:abstractNumId w:val="12"/>
  </w:num>
  <w:num w:numId="12">
    <w:abstractNumId w:val="4"/>
  </w:num>
  <w:num w:numId="13">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松柏">
    <w15:presenceInfo w15:providerId="None" w15:userId="王松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0F28"/>
    <w:rsid w:val="000019DF"/>
    <w:rsid w:val="000050A3"/>
    <w:rsid w:val="00006143"/>
    <w:rsid w:val="000070D1"/>
    <w:rsid w:val="0000723A"/>
    <w:rsid w:val="00012FFA"/>
    <w:rsid w:val="00013A31"/>
    <w:rsid w:val="00016EE5"/>
    <w:rsid w:val="000235D5"/>
    <w:rsid w:val="00026158"/>
    <w:rsid w:val="00026302"/>
    <w:rsid w:val="00034CEB"/>
    <w:rsid w:val="00037591"/>
    <w:rsid w:val="00037CCA"/>
    <w:rsid w:val="00044D3B"/>
    <w:rsid w:val="00047149"/>
    <w:rsid w:val="00050B38"/>
    <w:rsid w:val="0005483F"/>
    <w:rsid w:val="000564B0"/>
    <w:rsid w:val="00071D10"/>
    <w:rsid w:val="000721AC"/>
    <w:rsid w:val="00074838"/>
    <w:rsid w:val="00074A71"/>
    <w:rsid w:val="00075A02"/>
    <w:rsid w:val="00077B4C"/>
    <w:rsid w:val="00084E58"/>
    <w:rsid w:val="000918EA"/>
    <w:rsid w:val="00097EE0"/>
    <w:rsid w:val="000A4C4F"/>
    <w:rsid w:val="000A4E6F"/>
    <w:rsid w:val="000A5B34"/>
    <w:rsid w:val="000F0F81"/>
    <w:rsid w:val="000F2C2C"/>
    <w:rsid w:val="000F592F"/>
    <w:rsid w:val="000F5E54"/>
    <w:rsid w:val="000F7411"/>
    <w:rsid w:val="001036D4"/>
    <w:rsid w:val="00112BE2"/>
    <w:rsid w:val="001147B4"/>
    <w:rsid w:val="00115EB3"/>
    <w:rsid w:val="00116D52"/>
    <w:rsid w:val="0011757B"/>
    <w:rsid w:val="001350D1"/>
    <w:rsid w:val="00141CCB"/>
    <w:rsid w:val="00143381"/>
    <w:rsid w:val="0015641B"/>
    <w:rsid w:val="0016043E"/>
    <w:rsid w:val="0016225B"/>
    <w:rsid w:val="00162ABC"/>
    <w:rsid w:val="00162E57"/>
    <w:rsid w:val="00165975"/>
    <w:rsid w:val="0016643A"/>
    <w:rsid w:val="001677BC"/>
    <w:rsid w:val="00184D8C"/>
    <w:rsid w:val="00186FF9"/>
    <w:rsid w:val="001905C7"/>
    <w:rsid w:val="00192614"/>
    <w:rsid w:val="001A3E6C"/>
    <w:rsid w:val="001A7451"/>
    <w:rsid w:val="001A74CF"/>
    <w:rsid w:val="001A7575"/>
    <w:rsid w:val="001B3693"/>
    <w:rsid w:val="001B557C"/>
    <w:rsid w:val="001C4E1B"/>
    <w:rsid w:val="001D1C51"/>
    <w:rsid w:val="001D6653"/>
    <w:rsid w:val="001E0F44"/>
    <w:rsid w:val="001E15B2"/>
    <w:rsid w:val="001E29BC"/>
    <w:rsid w:val="001E621B"/>
    <w:rsid w:val="001E7B0D"/>
    <w:rsid w:val="001F243A"/>
    <w:rsid w:val="001F347E"/>
    <w:rsid w:val="002011B1"/>
    <w:rsid w:val="00202712"/>
    <w:rsid w:val="002034A6"/>
    <w:rsid w:val="00204055"/>
    <w:rsid w:val="00215169"/>
    <w:rsid w:val="002237D5"/>
    <w:rsid w:val="00225D72"/>
    <w:rsid w:val="00234881"/>
    <w:rsid w:val="0024635C"/>
    <w:rsid w:val="00254132"/>
    <w:rsid w:val="002579CF"/>
    <w:rsid w:val="00261886"/>
    <w:rsid w:val="0026326F"/>
    <w:rsid w:val="0026372B"/>
    <w:rsid w:val="002663DD"/>
    <w:rsid w:val="00267239"/>
    <w:rsid w:val="00272EC6"/>
    <w:rsid w:val="00277688"/>
    <w:rsid w:val="00277A55"/>
    <w:rsid w:val="00287A7D"/>
    <w:rsid w:val="00294D98"/>
    <w:rsid w:val="002A2E00"/>
    <w:rsid w:val="002B2B98"/>
    <w:rsid w:val="002C1E90"/>
    <w:rsid w:val="002C201C"/>
    <w:rsid w:val="002C282D"/>
    <w:rsid w:val="002E309F"/>
    <w:rsid w:val="002F0916"/>
    <w:rsid w:val="002F4CC5"/>
    <w:rsid w:val="002F73B7"/>
    <w:rsid w:val="0031155A"/>
    <w:rsid w:val="00312106"/>
    <w:rsid w:val="003142F7"/>
    <w:rsid w:val="00315922"/>
    <w:rsid w:val="00316C4D"/>
    <w:rsid w:val="00320864"/>
    <w:rsid w:val="003230C4"/>
    <w:rsid w:val="003271B7"/>
    <w:rsid w:val="00331910"/>
    <w:rsid w:val="0033201E"/>
    <w:rsid w:val="00343061"/>
    <w:rsid w:val="00345E3A"/>
    <w:rsid w:val="003524DE"/>
    <w:rsid w:val="0035441F"/>
    <w:rsid w:val="00356195"/>
    <w:rsid w:val="003563D2"/>
    <w:rsid w:val="0036311D"/>
    <w:rsid w:val="00363DCE"/>
    <w:rsid w:val="00364097"/>
    <w:rsid w:val="00366775"/>
    <w:rsid w:val="00371FBB"/>
    <w:rsid w:val="003741D8"/>
    <w:rsid w:val="00375DB4"/>
    <w:rsid w:val="003763DE"/>
    <w:rsid w:val="00376907"/>
    <w:rsid w:val="0037742B"/>
    <w:rsid w:val="00380331"/>
    <w:rsid w:val="00380EA9"/>
    <w:rsid w:val="00381406"/>
    <w:rsid w:val="00383A64"/>
    <w:rsid w:val="003A3AA5"/>
    <w:rsid w:val="003A6C89"/>
    <w:rsid w:val="003B160E"/>
    <w:rsid w:val="003B4D3E"/>
    <w:rsid w:val="003C009A"/>
    <w:rsid w:val="003C0208"/>
    <w:rsid w:val="003C2DD7"/>
    <w:rsid w:val="003C2E8D"/>
    <w:rsid w:val="003C4D79"/>
    <w:rsid w:val="003E003E"/>
    <w:rsid w:val="003E6179"/>
    <w:rsid w:val="003F12D7"/>
    <w:rsid w:val="003F1303"/>
    <w:rsid w:val="003F2A73"/>
    <w:rsid w:val="00400C83"/>
    <w:rsid w:val="0040181F"/>
    <w:rsid w:val="004030F1"/>
    <w:rsid w:val="004049EA"/>
    <w:rsid w:val="00407328"/>
    <w:rsid w:val="004132FD"/>
    <w:rsid w:val="00423441"/>
    <w:rsid w:val="00436C3A"/>
    <w:rsid w:val="004420A1"/>
    <w:rsid w:val="0044754C"/>
    <w:rsid w:val="00455C6C"/>
    <w:rsid w:val="0045735D"/>
    <w:rsid w:val="00461318"/>
    <w:rsid w:val="004646B5"/>
    <w:rsid w:val="00464CBD"/>
    <w:rsid w:val="0046703A"/>
    <w:rsid w:val="004675E3"/>
    <w:rsid w:val="00472836"/>
    <w:rsid w:val="00474FE5"/>
    <w:rsid w:val="00480E78"/>
    <w:rsid w:val="00484396"/>
    <w:rsid w:val="0048451B"/>
    <w:rsid w:val="0048510E"/>
    <w:rsid w:val="0048573C"/>
    <w:rsid w:val="0048766D"/>
    <w:rsid w:val="00494B76"/>
    <w:rsid w:val="00495FD6"/>
    <w:rsid w:val="004A08DB"/>
    <w:rsid w:val="004A0B03"/>
    <w:rsid w:val="004A2184"/>
    <w:rsid w:val="004A3A04"/>
    <w:rsid w:val="004B1A28"/>
    <w:rsid w:val="004C0047"/>
    <w:rsid w:val="004C38E8"/>
    <w:rsid w:val="004C5A3D"/>
    <w:rsid w:val="004D17D9"/>
    <w:rsid w:val="004D198F"/>
    <w:rsid w:val="004D2EAC"/>
    <w:rsid w:val="004D6036"/>
    <w:rsid w:val="004E5C8E"/>
    <w:rsid w:val="004F0461"/>
    <w:rsid w:val="004F1C78"/>
    <w:rsid w:val="004F5052"/>
    <w:rsid w:val="004F506E"/>
    <w:rsid w:val="004F5B6D"/>
    <w:rsid w:val="00500065"/>
    <w:rsid w:val="00504728"/>
    <w:rsid w:val="00504FF8"/>
    <w:rsid w:val="005076C3"/>
    <w:rsid w:val="00507DEC"/>
    <w:rsid w:val="005107DB"/>
    <w:rsid w:val="0051144C"/>
    <w:rsid w:val="00511BAB"/>
    <w:rsid w:val="005122C4"/>
    <w:rsid w:val="005131C0"/>
    <w:rsid w:val="00513CD3"/>
    <w:rsid w:val="005220F0"/>
    <w:rsid w:val="0052406F"/>
    <w:rsid w:val="005263EB"/>
    <w:rsid w:val="00531B31"/>
    <w:rsid w:val="00531CA0"/>
    <w:rsid w:val="00534E4F"/>
    <w:rsid w:val="005425DE"/>
    <w:rsid w:val="0054654E"/>
    <w:rsid w:val="005477EA"/>
    <w:rsid w:val="00550F2C"/>
    <w:rsid w:val="00551AEC"/>
    <w:rsid w:val="00557374"/>
    <w:rsid w:val="00561551"/>
    <w:rsid w:val="00562A6C"/>
    <w:rsid w:val="00563177"/>
    <w:rsid w:val="00570054"/>
    <w:rsid w:val="005728CB"/>
    <w:rsid w:val="00582963"/>
    <w:rsid w:val="0058318C"/>
    <w:rsid w:val="0058391F"/>
    <w:rsid w:val="0058706E"/>
    <w:rsid w:val="00587B6E"/>
    <w:rsid w:val="00594F4B"/>
    <w:rsid w:val="005A201F"/>
    <w:rsid w:val="005A4BE8"/>
    <w:rsid w:val="005B211D"/>
    <w:rsid w:val="005B216F"/>
    <w:rsid w:val="005B59EF"/>
    <w:rsid w:val="005B65E7"/>
    <w:rsid w:val="005C1CC8"/>
    <w:rsid w:val="005D23F9"/>
    <w:rsid w:val="005D5EDD"/>
    <w:rsid w:val="005E057B"/>
    <w:rsid w:val="005E132D"/>
    <w:rsid w:val="005E22B6"/>
    <w:rsid w:val="005E5280"/>
    <w:rsid w:val="005F151D"/>
    <w:rsid w:val="005F4369"/>
    <w:rsid w:val="005F63A5"/>
    <w:rsid w:val="00602192"/>
    <w:rsid w:val="00607826"/>
    <w:rsid w:val="006103E9"/>
    <w:rsid w:val="006119BA"/>
    <w:rsid w:val="00612570"/>
    <w:rsid w:val="00615359"/>
    <w:rsid w:val="00624900"/>
    <w:rsid w:val="0062547A"/>
    <w:rsid w:val="0063203E"/>
    <w:rsid w:val="00634231"/>
    <w:rsid w:val="00643561"/>
    <w:rsid w:val="00643674"/>
    <w:rsid w:val="006445C9"/>
    <w:rsid w:val="00645B66"/>
    <w:rsid w:val="00653CED"/>
    <w:rsid w:val="0065657C"/>
    <w:rsid w:val="0066005F"/>
    <w:rsid w:val="00660561"/>
    <w:rsid w:val="00663239"/>
    <w:rsid w:val="00671FDB"/>
    <w:rsid w:val="00677BB0"/>
    <w:rsid w:val="00677CD1"/>
    <w:rsid w:val="00685A19"/>
    <w:rsid w:val="00687868"/>
    <w:rsid w:val="00687C5F"/>
    <w:rsid w:val="006A0CC2"/>
    <w:rsid w:val="006A239F"/>
    <w:rsid w:val="006A5835"/>
    <w:rsid w:val="006B2BD8"/>
    <w:rsid w:val="006B7083"/>
    <w:rsid w:val="006C122D"/>
    <w:rsid w:val="006C4173"/>
    <w:rsid w:val="006C7078"/>
    <w:rsid w:val="006D1120"/>
    <w:rsid w:val="006D6DE2"/>
    <w:rsid w:val="006E259D"/>
    <w:rsid w:val="006E3AC9"/>
    <w:rsid w:val="006F033D"/>
    <w:rsid w:val="0070075F"/>
    <w:rsid w:val="007048F8"/>
    <w:rsid w:val="00706049"/>
    <w:rsid w:val="007077B9"/>
    <w:rsid w:val="00710633"/>
    <w:rsid w:val="00713F82"/>
    <w:rsid w:val="0071713A"/>
    <w:rsid w:val="0072050C"/>
    <w:rsid w:val="00722D83"/>
    <w:rsid w:val="007263E3"/>
    <w:rsid w:val="00726D9B"/>
    <w:rsid w:val="00730003"/>
    <w:rsid w:val="00735FD1"/>
    <w:rsid w:val="00746C63"/>
    <w:rsid w:val="00757E70"/>
    <w:rsid w:val="007649B9"/>
    <w:rsid w:val="00765E71"/>
    <w:rsid w:val="00772B25"/>
    <w:rsid w:val="00773BEF"/>
    <w:rsid w:val="00782E8B"/>
    <w:rsid w:val="00785D58"/>
    <w:rsid w:val="00790AF7"/>
    <w:rsid w:val="00795739"/>
    <w:rsid w:val="007A430A"/>
    <w:rsid w:val="007B2617"/>
    <w:rsid w:val="007B2A42"/>
    <w:rsid w:val="007B643F"/>
    <w:rsid w:val="007C206C"/>
    <w:rsid w:val="007C43D9"/>
    <w:rsid w:val="007C64D4"/>
    <w:rsid w:val="007D3BBC"/>
    <w:rsid w:val="007D5314"/>
    <w:rsid w:val="007E517F"/>
    <w:rsid w:val="007E5C60"/>
    <w:rsid w:val="007E66A0"/>
    <w:rsid w:val="007F269D"/>
    <w:rsid w:val="007F5096"/>
    <w:rsid w:val="007F6EE6"/>
    <w:rsid w:val="0081194E"/>
    <w:rsid w:val="00822127"/>
    <w:rsid w:val="00837C1A"/>
    <w:rsid w:val="00840A75"/>
    <w:rsid w:val="0084136D"/>
    <w:rsid w:val="00842595"/>
    <w:rsid w:val="008435EA"/>
    <w:rsid w:val="00844363"/>
    <w:rsid w:val="00847124"/>
    <w:rsid w:val="00851690"/>
    <w:rsid w:val="008533A4"/>
    <w:rsid w:val="0085398D"/>
    <w:rsid w:val="0085639E"/>
    <w:rsid w:val="00857B3A"/>
    <w:rsid w:val="008627D8"/>
    <w:rsid w:val="00864ECB"/>
    <w:rsid w:val="0088366A"/>
    <w:rsid w:val="00891562"/>
    <w:rsid w:val="00894965"/>
    <w:rsid w:val="008963F9"/>
    <w:rsid w:val="00897289"/>
    <w:rsid w:val="008A2E78"/>
    <w:rsid w:val="008B5598"/>
    <w:rsid w:val="008C4EF5"/>
    <w:rsid w:val="008C627D"/>
    <w:rsid w:val="008C6474"/>
    <w:rsid w:val="008D0176"/>
    <w:rsid w:val="008D2BCF"/>
    <w:rsid w:val="008D7430"/>
    <w:rsid w:val="008E7C15"/>
    <w:rsid w:val="008F1311"/>
    <w:rsid w:val="008F5626"/>
    <w:rsid w:val="008F5B1A"/>
    <w:rsid w:val="009068D2"/>
    <w:rsid w:val="00920086"/>
    <w:rsid w:val="00921F5E"/>
    <w:rsid w:val="00924F08"/>
    <w:rsid w:val="00926C3B"/>
    <w:rsid w:val="0093066A"/>
    <w:rsid w:val="009353D4"/>
    <w:rsid w:val="00937A8E"/>
    <w:rsid w:val="00940B15"/>
    <w:rsid w:val="00950392"/>
    <w:rsid w:val="00951251"/>
    <w:rsid w:val="0095569F"/>
    <w:rsid w:val="009717C9"/>
    <w:rsid w:val="00972D5C"/>
    <w:rsid w:val="00982A2E"/>
    <w:rsid w:val="009854F0"/>
    <w:rsid w:val="0099025C"/>
    <w:rsid w:val="00991B0B"/>
    <w:rsid w:val="00992FAD"/>
    <w:rsid w:val="009A62C3"/>
    <w:rsid w:val="009A709E"/>
    <w:rsid w:val="009A7A01"/>
    <w:rsid w:val="009B78E8"/>
    <w:rsid w:val="009C6C7C"/>
    <w:rsid w:val="009D7203"/>
    <w:rsid w:val="009D75C4"/>
    <w:rsid w:val="009E2202"/>
    <w:rsid w:val="009E4AFD"/>
    <w:rsid w:val="009E7932"/>
    <w:rsid w:val="009F7BF8"/>
    <w:rsid w:val="00A104D5"/>
    <w:rsid w:val="00A11767"/>
    <w:rsid w:val="00A11F85"/>
    <w:rsid w:val="00A230B4"/>
    <w:rsid w:val="00A270E9"/>
    <w:rsid w:val="00A27E51"/>
    <w:rsid w:val="00A315A5"/>
    <w:rsid w:val="00A32994"/>
    <w:rsid w:val="00A339C4"/>
    <w:rsid w:val="00A36B3D"/>
    <w:rsid w:val="00A37A53"/>
    <w:rsid w:val="00A418B3"/>
    <w:rsid w:val="00A442A7"/>
    <w:rsid w:val="00A45E3C"/>
    <w:rsid w:val="00A52BD0"/>
    <w:rsid w:val="00A535EF"/>
    <w:rsid w:val="00A66CB3"/>
    <w:rsid w:val="00A75059"/>
    <w:rsid w:val="00A76BEB"/>
    <w:rsid w:val="00A801D3"/>
    <w:rsid w:val="00A86791"/>
    <w:rsid w:val="00A86DB0"/>
    <w:rsid w:val="00AA67B7"/>
    <w:rsid w:val="00AB3D73"/>
    <w:rsid w:val="00AB7152"/>
    <w:rsid w:val="00AC120B"/>
    <w:rsid w:val="00AC409C"/>
    <w:rsid w:val="00AD26E5"/>
    <w:rsid w:val="00AD39B5"/>
    <w:rsid w:val="00AE0526"/>
    <w:rsid w:val="00AE191A"/>
    <w:rsid w:val="00AE38C6"/>
    <w:rsid w:val="00AE4CF9"/>
    <w:rsid w:val="00AF1FBA"/>
    <w:rsid w:val="00AF5EFC"/>
    <w:rsid w:val="00B01968"/>
    <w:rsid w:val="00B03256"/>
    <w:rsid w:val="00B038A1"/>
    <w:rsid w:val="00B04ED2"/>
    <w:rsid w:val="00B07422"/>
    <w:rsid w:val="00B1262F"/>
    <w:rsid w:val="00B1600A"/>
    <w:rsid w:val="00B172DA"/>
    <w:rsid w:val="00B2000D"/>
    <w:rsid w:val="00B314B8"/>
    <w:rsid w:val="00B33732"/>
    <w:rsid w:val="00B34C6C"/>
    <w:rsid w:val="00B45CD7"/>
    <w:rsid w:val="00B52357"/>
    <w:rsid w:val="00B53DE6"/>
    <w:rsid w:val="00B56C47"/>
    <w:rsid w:val="00B73318"/>
    <w:rsid w:val="00B73C67"/>
    <w:rsid w:val="00B74BA2"/>
    <w:rsid w:val="00B82846"/>
    <w:rsid w:val="00BA09B6"/>
    <w:rsid w:val="00BA4129"/>
    <w:rsid w:val="00BA57F8"/>
    <w:rsid w:val="00BA6CA1"/>
    <w:rsid w:val="00BA7379"/>
    <w:rsid w:val="00BA7449"/>
    <w:rsid w:val="00BB540E"/>
    <w:rsid w:val="00BC60FF"/>
    <w:rsid w:val="00BC7B42"/>
    <w:rsid w:val="00BD1994"/>
    <w:rsid w:val="00BD6EB7"/>
    <w:rsid w:val="00BE0070"/>
    <w:rsid w:val="00BE0E26"/>
    <w:rsid w:val="00BE3706"/>
    <w:rsid w:val="00BE4F07"/>
    <w:rsid w:val="00BE78AB"/>
    <w:rsid w:val="00BF1C4D"/>
    <w:rsid w:val="00BF5B9B"/>
    <w:rsid w:val="00BF5CCF"/>
    <w:rsid w:val="00BF687D"/>
    <w:rsid w:val="00C2785D"/>
    <w:rsid w:val="00C30F98"/>
    <w:rsid w:val="00C3796E"/>
    <w:rsid w:val="00C422E3"/>
    <w:rsid w:val="00C469DD"/>
    <w:rsid w:val="00C50733"/>
    <w:rsid w:val="00C52817"/>
    <w:rsid w:val="00C53A76"/>
    <w:rsid w:val="00C7331C"/>
    <w:rsid w:val="00C822BF"/>
    <w:rsid w:val="00C87F84"/>
    <w:rsid w:val="00C92948"/>
    <w:rsid w:val="00C95F58"/>
    <w:rsid w:val="00CA5917"/>
    <w:rsid w:val="00CB06FE"/>
    <w:rsid w:val="00CB0A13"/>
    <w:rsid w:val="00CB0F54"/>
    <w:rsid w:val="00CB49DF"/>
    <w:rsid w:val="00CB7A26"/>
    <w:rsid w:val="00CB7C1E"/>
    <w:rsid w:val="00CC54C8"/>
    <w:rsid w:val="00CC56BB"/>
    <w:rsid w:val="00CC698E"/>
    <w:rsid w:val="00CD0689"/>
    <w:rsid w:val="00CD1794"/>
    <w:rsid w:val="00CD41E8"/>
    <w:rsid w:val="00CD4F45"/>
    <w:rsid w:val="00CF46CD"/>
    <w:rsid w:val="00CF7443"/>
    <w:rsid w:val="00D04563"/>
    <w:rsid w:val="00D04BA6"/>
    <w:rsid w:val="00D13D43"/>
    <w:rsid w:val="00D23C80"/>
    <w:rsid w:val="00D24414"/>
    <w:rsid w:val="00D30083"/>
    <w:rsid w:val="00D31C0E"/>
    <w:rsid w:val="00D341D0"/>
    <w:rsid w:val="00D36476"/>
    <w:rsid w:val="00D36FCC"/>
    <w:rsid w:val="00D409DC"/>
    <w:rsid w:val="00D41B80"/>
    <w:rsid w:val="00D42E3A"/>
    <w:rsid w:val="00D449D9"/>
    <w:rsid w:val="00D47100"/>
    <w:rsid w:val="00D50B3B"/>
    <w:rsid w:val="00D54D6B"/>
    <w:rsid w:val="00D57D19"/>
    <w:rsid w:val="00D64F94"/>
    <w:rsid w:val="00D67407"/>
    <w:rsid w:val="00D72E77"/>
    <w:rsid w:val="00D765CB"/>
    <w:rsid w:val="00D805E2"/>
    <w:rsid w:val="00D82DED"/>
    <w:rsid w:val="00D87A37"/>
    <w:rsid w:val="00D93528"/>
    <w:rsid w:val="00D958C2"/>
    <w:rsid w:val="00D9737E"/>
    <w:rsid w:val="00DA403F"/>
    <w:rsid w:val="00DA41D2"/>
    <w:rsid w:val="00DA568E"/>
    <w:rsid w:val="00DA757C"/>
    <w:rsid w:val="00DA7C24"/>
    <w:rsid w:val="00DC08A4"/>
    <w:rsid w:val="00DC34F1"/>
    <w:rsid w:val="00DC5661"/>
    <w:rsid w:val="00DC651E"/>
    <w:rsid w:val="00DD0310"/>
    <w:rsid w:val="00DD24E9"/>
    <w:rsid w:val="00DD3B24"/>
    <w:rsid w:val="00DD4404"/>
    <w:rsid w:val="00DD53E2"/>
    <w:rsid w:val="00DF33C6"/>
    <w:rsid w:val="00DF38BC"/>
    <w:rsid w:val="00DF7CAD"/>
    <w:rsid w:val="00E00D89"/>
    <w:rsid w:val="00E02CAE"/>
    <w:rsid w:val="00E0303D"/>
    <w:rsid w:val="00E05DA2"/>
    <w:rsid w:val="00E06135"/>
    <w:rsid w:val="00E206FD"/>
    <w:rsid w:val="00E20BC9"/>
    <w:rsid w:val="00E21C89"/>
    <w:rsid w:val="00E2687B"/>
    <w:rsid w:val="00E3482A"/>
    <w:rsid w:val="00E34E4C"/>
    <w:rsid w:val="00E36F8B"/>
    <w:rsid w:val="00E37E12"/>
    <w:rsid w:val="00E47A72"/>
    <w:rsid w:val="00E5190D"/>
    <w:rsid w:val="00E5338A"/>
    <w:rsid w:val="00E60272"/>
    <w:rsid w:val="00E62D78"/>
    <w:rsid w:val="00E63938"/>
    <w:rsid w:val="00E748FF"/>
    <w:rsid w:val="00E75611"/>
    <w:rsid w:val="00E85D92"/>
    <w:rsid w:val="00E93B64"/>
    <w:rsid w:val="00E97C3F"/>
    <w:rsid w:val="00E97E2C"/>
    <w:rsid w:val="00EA0C11"/>
    <w:rsid w:val="00EA3A1A"/>
    <w:rsid w:val="00EB73FF"/>
    <w:rsid w:val="00EC0861"/>
    <w:rsid w:val="00EC42C0"/>
    <w:rsid w:val="00EC627C"/>
    <w:rsid w:val="00EC63D7"/>
    <w:rsid w:val="00EC7BBA"/>
    <w:rsid w:val="00EE18CA"/>
    <w:rsid w:val="00EE1B48"/>
    <w:rsid w:val="00EE1D05"/>
    <w:rsid w:val="00EF0100"/>
    <w:rsid w:val="00EF21CA"/>
    <w:rsid w:val="00EF3915"/>
    <w:rsid w:val="00EF4D4C"/>
    <w:rsid w:val="00EF67D4"/>
    <w:rsid w:val="00EF7E3A"/>
    <w:rsid w:val="00F02DEE"/>
    <w:rsid w:val="00F02EC8"/>
    <w:rsid w:val="00F05C21"/>
    <w:rsid w:val="00F2583A"/>
    <w:rsid w:val="00F2738E"/>
    <w:rsid w:val="00F35E7E"/>
    <w:rsid w:val="00F526A5"/>
    <w:rsid w:val="00F52EF5"/>
    <w:rsid w:val="00F66F66"/>
    <w:rsid w:val="00F71A7F"/>
    <w:rsid w:val="00F71D91"/>
    <w:rsid w:val="00F72596"/>
    <w:rsid w:val="00F751C4"/>
    <w:rsid w:val="00F84DC6"/>
    <w:rsid w:val="00F90714"/>
    <w:rsid w:val="00F9088B"/>
    <w:rsid w:val="00F917AD"/>
    <w:rsid w:val="00F9214F"/>
    <w:rsid w:val="00F93C40"/>
    <w:rsid w:val="00FA2445"/>
    <w:rsid w:val="00FA68C7"/>
    <w:rsid w:val="00FB0B1E"/>
    <w:rsid w:val="00FB4941"/>
    <w:rsid w:val="00FC70E3"/>
    <w:rsid w:val="00FC799D"/>
    <w:rsid w:val="00FD39C0"/>
    <w:rsid w:val="00FD416B"/>
    <w:rsid w:val="00FD4881"/>
    <w:rsid w:val="00FD5998"/>
    <w:rsid w:val="00FE12AF"/>
    <w:rsid w:val="00FE6263"/>
    <w:rsid w:val="00FF1D13"/>
    <w:rsid w:val="00FF2306"/>
    <w:rsid w:val="00FF407F"/>
    <w:rsid w:val="00FF410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915EE"/>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F4B"/>
    <w:pPr>
      <w:widowControl w:val="0"/>
      <w:jc w:val="both"/>
    </w:pPr>
    <w:rPr>
      <w:kern w:val="2"/>
      <w:sz w:val="21"/>
      <w:szCs w:val="22"/>
    </w:rPr>
  </w:style>
  <w:style w:type="paragraph" w:styleId="1">
    <w:name w:val="heading 1"/>
    <w:basedOn w:val="a"/>
    <w:next w:val="a"/>
    <w:link w:val="10"/>
    <w:qFormat/>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27E51"/>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27E5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27E5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27E5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27E5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7E5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 w:type="paragraph" w:styleId="af">
    <w:name w:val="Revision"/>
    <w:hidden/>
    <w:uiPriority w:val="99"/>
    <w:semiHidden/>
    <w:rsid w:val="008963F9"/>
    <w:rPr>
      <w:kern w:val="2"/>
      <w:sz w:val="21"/>
      <w:szCs w:val="22"/>
    </w:rPr>
  </w:style>
  <w:style w:type="character" w:customStyle="1" w:styleId="40">
    <w:name w:val="标题 4 字符"/>
    <w:basedOn w:val="a0"/>
    <w:link w:val="4"/>
    <w:uiPriority w:val="9"/>
    <w:rsid w:val="00A27E5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A27E51"/>
    <w:rPr>
      <w:b/>
      <w:bCs/>
      <w:kern w:val="2"/>
      <w:sz w:val="28"/>
      <w:szCs w:val="28"/>
    </w:rPr>
  </w:style>
  <w:style w:type="character" w:customStyle="1" w:styleId="60">
    <w:name w:val="标题 6 字符"/>
    <w:basedOn w:val="a0"/>
    <w:link w:val="6"/>
    <w:uiPriority w:val="9"/>
    <w:semiHidden/>
    <w:rsid w:val="00A27E51"/>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27E51"/>
    <w:rPr>
      <w:b/>
      <w:bCs/>
      <w:kern w:val="2"/>
      <w:sz w:val="24"/>
      <w:szCs w:val="24"/>
    </w:rPr>
  </w:style>
  <w:style w:type="character" w:customStyle="1" w:styleId="80">
    <w:name w:val="标题 8 字符"/>
    <w:basedOn w:val="a0"/>
    <w:link w:val="8"/>
    <w:uiPriority w:val="9"/>
    <w:semiHidden/>
    <w:rsid w:val="00A27E51"/>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27E51"/>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381">
      <w:bodyDiv w:val="1"/>
      <w:marLeft w:val="0"/>
      <w:marRight w:val="0"/>
      <w:marTop w:val="0"/>
      <w:marBottom w:val="0"/>
      <w:divBdr>
        <w:top w:val="none" w:sz="0" w:space="0" w:color="auto"/>
        <w:left w:val="none" w:sz="0" w:space="0" w:color="auto"/>
        <w:bottom w:val="none" w:sz="0" w:space="0" w:color="auto"/>
        <w:right w:val="none" w:sz="0" w:space="0" w:color="auto"/>
      </w:divBdr>
    </w:div>
    <w:div w:id="898832754">
      <w:bodyDiv w:val="1"/>
      <w:marLeft w:val="0"/>
      <w:marRight w:val="0"/>
      <w:marTop w:val="0"/>
      <w:marBottom w:val="0"/>
      <w:divBdr>
        <w:top w:val="none" w:sz="0" w:space="0" w:color="auto"/>
        <w:left w:val="none" w:sz="0" w:space="0" w:color="auto"/>
        <w:bottom w:val="none" w:sz="0" w:space="0" w:color="auto"/>
        <w:right w:val="none" w:sz="0" w:space="0" w:color="auto"/>
      </w:divBdr>
    </w:div>
    <w:div w:id="1034843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9A0D3-82A2-4120-A36E-E77F2EBE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23</Pages>
  <Words>3528</Words>
  <Characters>20114</Characters>
  <Application>Microsoft Office Word</Application>
  <DocSecurity>0</DocSecurity>
  <Lines>167</Lines>
  <Paragraphs>47</Paragraphs>
  <ScaleCrop>false</ScaleCrop>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227</cp:revision>
  <dcterms:created xsi:type="dcterms:W3CDTF">2018-12-05T05:53:00Z</dcterms:created>
  <dcterms:modified xsi:type="dcterms:W3CDTF">2019-09-18T09:02:00Z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