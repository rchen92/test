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上海黄金交易所</w:t>
      </w:r>
    </w:p>
    <w:p w:rsidR="00047149" w:rsidRDefault="002B2B98" w:rsidP="00AF1FBA">
      <w:pPr>
        <w:jc w:val="center"/>
        <w:textAlignment w:val="center"/>
        <w:rPr>
          <w:rFonts w:ascii="微软雅黑" w:eastAsia="微软雅黑" w:hAnsi="微软雅黑"/>
          <w:sz w:val="52"/>
          <w:szCs w:val="52"/>
        </w:rPr>
      </w:pPr>
      <w:r>
        <w:rPr>
          <w:rFonts w:ascii="微软雅黑" w:eastAsia="微软雅黑" w:hAnsi="微软雅黑"/>
          <w:sz w:val="52"/>
          <w:szCs w:val="52"/>
        </w:rPr>
        <w:t xml:space="preserve">Oracle Active </w:t>
      </w:r>
      <w:proofErr w:type="spellStart"/>
      <w:r>
        <w:rPr>
          <w:rFonts w:ascii="微软雅黑" w:eastAsia="微软雅黑" w:hAnsi="微软雅黑" w:hint="eastAsia"/>
          <w:sz w:val="52"/>
          <w:szCs w:val="52"/>
        </w:rPr>
        <w:t>Dataguard</w:t>
      </w:r>
      <w:proofErr w:type="spellEnd"/>
    </w:p>
    <w:p w:rsidR="00047149" w:rsidRDefault="002B2B98" w:rsidP="00AF1FBA">
      <w:pPr>
        <w:jc w:val="center"/>
        <w:rPr>
          <w:rFonts w:ascii="微软雅黑" w:eastAsia="微软雅黑" w:hAnsi="微软雅黑"/>
          <w:sz w:val="52"/>
          <w:szCs w:val="52"/>
        </w:rPr>
      </w:pPr>
      <w:r>
        <w:rPr>
          <w:rFonts w:ascii="微软雅黑" w:eastAsia="微软雅黑" w:hAnsi="微软雅黑" w:hint="eastAsia"/>
          <w:sz w:val="52"/>
          <w:szCs w:val="52"/>
        </w:rPr>
        <w:t>容</w:t>
      </w:r>
      <w:proofErr w:type="gramStart"/>
      <w:r>
        <w:rPr>
          <w:rFonts w:ascii="微软雅黑" w:eastAsia="微软雅黑" w:hAnsi="微软雅黑" w:hint="eastAsia"/>
          <w:sz w:val="52"/>
          <w:szCs w:val="52"/>
        </w:rPr>
        <w:t>灾实施</w:t>
      </w:r>
      <w:proofErr w:type="gramEnd"/>
      <w:r>
        <w:rPr>
          <w:rFonts w:ascii="微软雅黑" w:eastAsia="微软雅黑" w:hAnsi="微软雅黑" w:hint="eastAsia"/>
          <w:sz w:val="52"/>
          <w:szCs w:val="52"/>
        </w:rPr>
        <w:t>报告</w:t>
      </w:r>
    </w:p>
    <w:p w:rsidR="00047149" w:rsidRDefault="00047149" w:rsidP="00AF1FBA">
      <w:pPr>
        <w:jc w:val="center"/>
        <w:rPr>
          <w:rFonts w:ascii="微软雅黑" w:eastAsia="微软雅黑" w:hAnsi="微软雅黑"/>
          <w:sz w:val="72"/>
          <w:szCs w:val="72"/>
        </w:rPr>
      </w:pPr>
    </w:p>
    <w:p w:rsidR="00B04409" w:rsidRDefault="00B04409" w:rsidP="00AF1FBA">
      <w:pPr>
        <w:jc w:val="center"/>
        <w:rPr>
          <w:rFonts w:ascii="微软雅黑" w:eastAsia="微软雅黑" w:hAnsi="微软雅黑"/>
          <w:sz w:val="72"/>
          <w:szCs w:val="72"/>
        </w:rPr>
      </w:pPr>
    </w:p>
    <w:p w:rsidR="00047149" w:rsidRDefault="002B2B98" w:rsidP="00AF1FBA">
      <w:pPr>
        <w:jc w:val="center"/>
        <w:rPr>
          <w:rFonts w:ascii="宋体" w:hAnsi="宋体"/>
          <w:b/>
          <w:sz w:val="28"/>
          <w:szCs w:val="28"/>
        </w:rPr>
      </w:pPr>
      <w:r>
        <w:rPr>
          <w:rFonts w:ascii="宋体" w:hAnsi="宋体"/>
          <w:b/>
          <w:noProof/>
          <w:sz w:val="28"/>
          <w:szCs w:val="28"/>
        </w:rPr>
        <w:drawing>
          <wp:inline distT="0" distB="0" distL="0" distR="0">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rsidR="00047149" w:rsidRDefault="002B2B98" w:rsidP="00AF1FBA">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rsidR="00047149" w:rsidRDefault="002B2B98" w:rsidP="00AF1FBA">
      <w:pPr>
        <w:jc w:val="center"/>
        <w:rPr>
          <w:rFonts w:ascii="黑体" w:eastAsia="黑体"/>
          <w:sz w:val="30"/>
          <w:szCs w:val="30"/>
        </w:rPr>
      </w:pPr>
      <w:r>
        <w:rPr>
          <w:rFonts w:ascii="Arial" w:hAnsi="Arial" w:cs="Arial"/>
          <w:b/>
          <w:sz w:val="28"/>
          <w:szCs w:val="28"/>
        </w:rPr>
        <w:t xml:space="preserve">Beijing </w:t>
      </w:r>
      <w:proofErr w:type="spellStart"/>
      <w:r>
        <w:rPr>
          <w:rFonts w:ascii="Arial" w:hAnsi="Arial" w:cs="Arial"/>
          <w:b/>
          <w:sz w:val="28"/>
          <w:szCs w:val="28"/>
        </w:rPr>
        <w:t>Vastdata</w:t>
      </w:r>
      <w:proofErr w:type="spellEnd"/>
      <w:r>
        <w:rPr>
          <w:rFonts w:ascii="Arial" w:hAnsi="Arial" w:cs="Arial"/>
          <w:b/>
          <w:sz w:val="28"/>
          <w:szCs w:val="28"/>
        </w:rPr>
        <w:t xml:space="preserve"> Technology LTD</w:t>
      </w:r>
      <w:r>
        <w:rPr>
          <w:rFonts w:ascii="Arial" w:hAnsi="Arial" w:cs="Arial"/>
          <w:sz w:val="28"/>
          <w:szCs w:val="28"/>
        </w:rPr>
        <w:t>.</w:t>
      </w:r>
    </w:p>
    <w:p w:rsidR="00504728" w:rsidRDefault="002B2B98" w:rsidP="00AF1FBA">
      <w:pPr>
        <w:pStyle w:val="a3"/>
        <w:ind w:leftChars="47" w:left="99"/>
        <w:jc w:val="center"/>
        <w:rPr>
          <w:rFonts w:ascii="微软雅黑" w:eastAsia="微软雅黑"/>
        </w:rPr>
      </w:pPr>
      <w:r>
        <w:rPr>
          <w:rFonts w:ascii="微软雅黑" w:eastAsia="微软雅黑" w:hint="eastAsia"/>
        </w:rPr>
        <w:t>201</w:t>
      </w:r>
      <w:r w:rsidR="00531CA0">
        <w:rPr>
          <w:rFonts w:ascii="微软雅黑" w:eastAsia="微软雅黑"/>
        </w:rPr>
        <w:t>9</w:t>
      </w:r>
      <w:r>
        <w:rPr>
          <w:rFonts w:ascii="微软雅黑" w:eastAsia="微软雅黑" w:hint="eastAsia"/>
        </w:rPr>
        <w:t xml:space="preserve">年 </w:t>
      </w:r>
      <w:r w:rsidR="00531CA0">
        <w:rPr>
          <w:rFonts w:ascii="微软雅黑" w:eastAsia="微软雅黑"/>
        </w:rPr>
        <w:t>6</w:t>
      </w:r>
      <w:r>
        <w:rPr>
          <w:rFonts w:ascii="微软雅黑" w:eastAsia="微软雅黑" w:hint="eastAsia"/>
        </w:rPr>
        <w:t>月</w:t>
      </w:r>
    </w:p>
    <w:p w:rsidR="00B04409" w:rsidRDefault="00B04409">
      <w:pPr>
        <w:widowControl/>
        <w:jc w:val="left"/>
        <w:rPr>
          <w:rFonts w:ascii="微软雅黑" w:eastAsia="微软雅黑" w:hAnsi="微软雅黑"/>
          <w:b/>
          <w:color w:val="000000"/>
        </w:rPr>
      </w:pPr>
      <w:r>
        <w:rPr>
          <w:rFonts w:ascii="微软雅黑" w:eastAsia="微软雅黑" w:hAnsi="微软雅黑"/>
          <w:b/>
          <w:color w:val="000000"/>
        </w:rPr>
        <w:br w:type="page"/>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lastRenderedPageBreak/>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rsidTr="00AE4CF9">
        <w:trPr>
          <w:jc w:val="center"/>
        </w:trPr>
        <w:tc>
          <w:tcPr>
            <w:tcW w:w="1809"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00649A" w:rsidTr="00AE4CF9">
        <w:trPr>
          <w:jc w:val="center"/>
        </w:trPr>
        <w:tc>
          <w:tcPr>
            <w:tcW w:w="1809"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Pr>
                <w:rFonts w:ascii="微软雅黑" w:eastAsia="微软雅黑" w:hAnsi="微软雅黑" w:hint="eastAsia"/>
                <w:color w:val="000000"/>
              </w:rPr>
              <w:t>11/22</w:t>
            </w:r>
          </w:p>
        </w:tc>
        <w:tc>
          <w:tcPr>
            <w:tcW w:w="118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rsidR="0000649A" w:rsidRDefault="0000649A" w:rsidP="0000649A">
            <w:pPr>
              <w:jc w:val="center"/>
              <w:rPr>
                <w:rFonts w:ascii="微软雅黑" w:eastAsia="微软雅黑" w:hAnsi="微软雅黑"/>
                <w:color w:val="000000"/>
              </w:rPr>
            </w:pPr>
            <w:proofErr w:type="gramStart"/>
            <w:r>
              <w:rPr>
                <w:rFonts w:ascii="微软雅黑" w:eastAsia="微软雅黑" w:hAnsi="微软雅黑" w:hint="eastAsia"/>
                <w:color w:val="000000"/>
              </w:rPr>
              <w:t>汤玲霞</w:t>
            </w:r>
            <w:proofErr w:type="gramEnd"/>
          </w:p>
        </w:tc>
        <w:tc>
          <w:tcPr>
            <w:tcW w:w="2533"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rsidR="0000649A" w:rsidRDefault="0000649A" w:rsidP="0000649A">
            <w:pPr>
              <w:jc w:val="center"/>
              <w:rPr>
                <w:rFonts w:ascii="微软雅黑" w:eastAsia="微软雅黑" w:hAnsi="微软雅黑"/>
                <w:color w:val="000000"/>
              </w:rPr>
            </w:pPr>
          </w:p>
        </w:tc>
      </w:tr>
      <w:tr w:rsidR="0000649A" w:rsidTr="00AE4CF9">
        <w:trPr>
          <w:jc w:val="center"/>
        </w:trPr>
        <w:tc>
          <w:tcPr>
            <w:tcW w:w="1809"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rsidR="0000649A" w:rsidRDefault="0000649A" w:rsidP="0000649A">
            <w:pPr>
              <w:jc w:val="center"/>
              <w:rPr>
                <w:rFonts w:ascii="微软雅黑" w:eastAsia="微软雅黑" w:hAnsi="微软雅黑"/>
                <w:color w:val="000000"/>
              </w:rPr>
            </w:pPr>
            <w:proofErr w:type="gramStart"/>
            <w:r>
              <w:rPr>
                <w:rFonts w:ascii="微软雅黑" w:eastAsia="微软雅黑" w:hAnsi="微软雅黑" w:hint="eastAsia"/>
                <w:color w:val="000000"/>
              </w:rPr>
              <w:t>复稿</w:t>
            </w:r>
            <w:proofErr w:type="gramEnd"/>
          </w:p>
        </w:tc>
        <w:tc>
          <w:tcPr>
            <w:tcW w:w="1574" w:type="dxa"/>
            <w:vAlign w:val="center"/>
          </w:tcPr>
          <w:p w:rsidR="0000649A" w:rsidRDefault="0000649A" w:rsidP="0000649A">
            <w:pPr>
              <w:jc w:val="center"/>
              <w:rPr>
                <w:rFonts w:ascii="微软雅黑" w:eastAsia="微软雅黑" w:hAnsi="微软雅黑"/>
                <w:color w:val="000000"/>
              </w:rPr>
            </w:pPr>
          </w:p>
        </w:tc>
      </w:tr>
      <w:tr w:rsidR="0000649A" w:rsidTr="00AE4CF9">
        <w:trPr>
          <w:jc w:val="center"/>
        </w:trPr>
        <w:tc>
          <w:tcPr>
            <w:tcW w:w="1809"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018/12/03</w:t>
            </w:r>
          </w:p>
        </w:tc>
        <w:tc>
          <w:tcPr>
            <w:tcW w:w="118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color w:val="000000"/>
              </w:rPr>
              <w:t>2.0</w:t>
            </w:r>
          </w:p>
        </w:tc>
        <w:tc>
          <w:tcPr>
            <w:tcW w:w="141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王松柏</w:t>
            </w:r>
          </w:p>
        </w:tc>
        <w:tc>
          <w:tcPr>
            <w:tcW w:w="2533"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00649A" w:rsidRDefault="0000649A" w:rsidP="0000649A">
            <w:pPr>
              <w:jc w:val="center"/>
              <w:rPr>
                <w:rFonts w:ascii="微软雅黑" w:eastAsia="微软雅黑" w:hAnsi="微软雅黑"/>
                <w:color w:val="000000"/>
              </w:rPr>
            </w:pPr>
          </w:p>
        </w:tc>
      </w:tr>
      <w:tr w:rsidR="0000649A" w:rsidTr="00AE4CF9">
        <w:trPr>
          <w:jc w:val="center"/>
        </w:trPr>
        <w:tc>
          <w:tcPr>
            <w:tcW w:w="1809"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019/06/10</w:t>
            </w:r>
          </w:p>
        </w:tc>
        <w:tc>
          <w:tcPr>
            <w:tcW w:w="118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color w:val="000000"/>
              </w:rPr>
              <w:t>3.0</w:t>
            </w:r>
          </w:p>
        </w:tc>
        <w:tc>
          <w:tcPr>
            <w:tcW w:w="1418" w:type="dxa"/>
            <w:vAlign w:val="center"/>
          </w:tcPr>
          <w:p w:rsidR="0000649A" w:rsidRDefault="0000649A" w:rsidP="0000649A">
            <w:pPr>
              <w:jc w:val="center"/>
              <w:rPr>
                <w:rFonts w:ascii="微软雅黑" w:eastAsia="微软雅黑" w:hAnsi="微软雅黑"/>
                <w:color w:val="000000"/>
              </w:rPr>
            </w:pPr>
            <w:proofErr w:type="gramStart"/>
            <w:r>
              <w:rPr>
                <w:rFonts w:ascii="微软雅黑" w:eastAsia="微软雅黑" w:hAnsi="微软雅黑" w:hint="eastAsia"/>
                <w:color w:val="000000"/>
              </w:rPr>
              <w:t>徐佳阳</w:t>
            </w:r>
            <w:proofErr w:type="gramEnd"/>
          </w:p>
        </w:tc>
        <w:tc>
          <w:tcPr>
            <w:tcW w:w="2533"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00649A" w:rsidRDefault="0000649A" w:rsidP="0000649A">
            <w:pPr>
              <w:jc w:val="center"/>
              <w:rPr>
                <w:rFonts w:ascii="微软雅黑" w:eastAsia="微软雅黑" w:hAnsi="微软雅黑"/>
                <w:color w:val="000000"/>
              </w:rPr>
            </w:pPr>
          </w:p>
        </w:tc>
      </w:tr>
      <w:tr w:rsidR="0000649A" w:rsidTr="00AE4CF9">
        <w:trPr>
          <w:jc w:val="center"/>
        </w:trPr>
        <w:tc>
          <w:tcPr>
            <w:tcW w:w="1809"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019/06/11</w:t>
            </w:r>
          </w:p>
        </w:tc>
        <w:tc>
          <w:tcPr>
            <w:tcW w:w="118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color w:val="000000"/>
              </w:rPr>
              <w:t>4.0</w:t>
            </w:r>
          </w:p>
        </w:tc>
        <w:tc>
          <w:tcPr>
            <w:tcW w:w="1418"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00649A" w:rsidRDefault="0000649A" w:rsidP="0000649A">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00649A" w:rsidRDefault="0000649A" w:rsidP="0000649A">
            <w:pPr>
              <w:jc w:val="center"/>
              <w:rPr>
                <w:rFonts w:ascii="微软雅黑" w:eastAsia="微软雅黑" w:hAnsi="微软雅黑"/>
                <w:color w:val="000000"/>
              </w:rPr>
            </w:pPr>
          </w:p>
        </w:tc>
      </w:tr>
      <w:tr w:rsidR="000E4261" w:rsidTr="00AE4CF9">
        <w:trPr>
          <w:jc w:val="center"/>
        </w:trPr>
        <w:tc>
          <w:tcPr>
            <w:tcW w:w="1809" w:type="dxa"/>
            <w:vAlign w:val="center"/>
          </w:tcPr>
          <w:p w:rsidR="000E4261" w:rsidRDefault="000E4261" w:rsidP="000E4261">
            <w:pPr>
              <w:jc w:val="center"/>
              <w:rPr>
                <w:rFonts w:ascii="微软雅黑" w:eastAsia="微软雅黑" w:hAnsi="微软雅黑"/>
                <w:color w:val="000000"/>
              </w:rPr>
            </w:pPr>
            <w:r>
              <w:rPr>
                <w:rFonts w:ascii="微软雅黑" w:eastAsia="微软雅黑" w:hAnsi="微软雅黑" w:hint="eastAsia"/>
                <w:color w:val="000000"/>
              </w:rPr>
              <w:t>2</w:t>
            </w:r>
            <w:r>
              <w:rPr>
                <w:rFonts w:ascii="微软雅黑" w:eastAsia="微软雅黑" w:hAnsi="微软雅黑"/>
                <w:color w:val="000000"/>
              </w:rPr>
              <w:t>019/06/18</w:t>
            </w:r>
          </w:p>
        </w:tc>
        <w:tc>
          <w:tcPr>
            <w:tcW w:w="1188" w:type="dxa"/>
            <w:vAlign w:val="center"/>
          </w:tcPr>
          <w:p w:rsidR="000E4261" w:rsidRDefault="000E4261" w:rsidP="000E4261">
            <w:pPr>
              <w:jc w:val="center"/>
              <w:rPr>
                <w:rFonts w:ascii="微软雅黑" w:eastAsia="微软雅黑" w:hAnsi="微软雅黑"/>
                <w:color w:val="000000"/>
              </w:rPr>
            </w:pPr>
            <w:r>
              <w:rPr>
                <w:rFonts w:ascii="微软雅黑" w:eastAsia="微软雅黑" w:hAnsi="微软雅黑"/>
                <w:color w:val="000000"/>
              </w:rPr>
              <w:t>4.1</w:t>
            </w:r>
          </w:p>
        </w:tc>
        <w:tc>
          <w:tcPr>
            <w:tcW w:w="1418" w:type="dxa"/>
            <w:vAlign w:val="center"/>
          </w:tcPr>
          <w:p w:rsidR="000E4261" w:rsidRDefault="000E4261" w:rsidP="000E4261">
            <w:pPr>
              <w:jc w:val="center"/>
              <w:rPr>
                <w:rFonts w:ascii="微软雅黑" w:eastAsia="微软雅黑" w:hAnsi="微软雅黑"/>
                <w:color w:val="000000"/>
              </w:rPr>
            </w:pPr>
            <w:r>
              <w:rPr>
                <w:rFonts w:ascii="微软雅黑" w:eastAsia="微软雅黑" w:hAnsi="微软雅黑" w:hint="eastAsia"/>
                <w:color w:val="000000"/>
              </w:rPr>
              <w:t>赵凯敏</w:t>
            </w:r>
          </w:p>
        </w:tc>
        <w:tc>
          <w:tcPr>
            <w:tcW w:w="2533" w:type="dxa"/>
            <w:vAlign w:val="center"/>
          </w:tcPr>
          <w:p w:rsidR="000E4261" w:rsidRDefault="000E4261" w:rsidP="000E4261">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0E4261" w:rsidRDefault="000E4261" w:rsidP="000E4261">
            <w:pPr>
              <w:jc w:val="center"/>
              <w:rPr>
                <w:rFonts w:ascii="微软雅黑" w:eastAsia="微软雅黑" w:hAnsi="微软雅黑"/>
                <w:color w:val="000000"/>
              </w:rPr>
            </w:pPr>
          </w:p>
        </w:tc>
      </w:tr>
    </w:tbl>
    <w:p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trPr>
          <w:jc w:val="center"/>
        </w:trPr>
        <w:tc>
          <w:tcPr>
            <w:tcW w:w="37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rPr>
          <w:rFonts w:ascii="微软雅黑" w:eastAsia="微软雅黑" w:hAnsi="微软雅黑"/>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trPr>
          <w:jc w:val="center"/>
        </w:trPr>
        <w:tc>
          <w:tcPr>
            <w:tcW w:w="19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jc w:val="left"/>
        <w:sectPr w:rsidR="00047149" w:rsidSect="00B04409">
          <w:headerReference w:type="default" r:id="rId10"/>
          <w:footerReference w:type="default" r:id="rId11"/>
          <w:pgSz w:w="11906" w:h="16838" w:code="9"/>
          <w:pgMar w:top="1440" w:right="1797" w:bottom="1440" w:left="1797" w:header="851" w:footer="992" w:gutter="0"/>
          <w:cols w:space="425"/>
          <w:vAlign w:val="center"/>
          <w:titlePg/>
          <w:docGrid w:type="lines" w:linePitch="312"/>
        </w:sectPr>
      </w:pPr>
    </w:p>
    <w:sdt>
      <w:sdtPr>
        <w:rPr>
          <w:rFonts w:asciiTheme="minorEastAsia" w:hAnsiTheme="minorEastAsia"/>
          <w:sz w:val="24"/>
          <w:szCs w:val="18"/>
          <w:lang w:val="zh-CN"/>
        </w:rPr>
        <w:id w:val="1291788715"/>
        <w:docPartObj>
          <w:docPartGallery w:val="Table of Contents"/>
          <w:docPartUnique/>
        </w:docPartObj>
      </w:sdtPr>
      <w:sdtEndPr>
        <w:rPr>
          <w:rFonts w:asciiTheme="minorHAnsi" w:hAnsiTheme="minorHAnsi"/>
          <w:sz w:val="21"/>
          <w:szCs w:val="22"/>
        </w:rPr>
      </w:sdtEndPr>
      <w:sdtContent>
        <w:p w:rsidR="00047149" w:rsidRPr="0035441F" w:rsidRDefault="002B2B98" w:rsidP="0035441F">
          <w:pPr>
            <w:spacing w:line="288" w:lineRule="auto"/>
            <w:jc w:val="center"/>
            <w:rPr>
              <w:rFonts w:asciiTheme="minorEastAsia" w:hAnsiTheme="minorEastAsia"/>
              <w:b/>
              <w:sz w:val="28"/>
              <w:szCs w:val="18"/>
            </w:rPr>
          </w:pPr>
          <w:r w:rsidRPr="0035441F">
            <w:rPr>
              <w:rFonts w:asciiTheme="minorEastAsia" w:hAnsiTheme="minorEastAsia"/>
              <w:b/>
              <w:sz w:val="28"/>
              <w:szCs w:val="18"/>
            </w:rPr>
            <w:t>目录</w:t>
          </w:r>
        </w:p>
        <w:p w:rsidR="00D00447" w:rsidRDefault="002B2B98">
          <w:pPr>
            <w:pStyle w:val="TOC1"/>
            <w:tabs>
              <w:tab w:val="left" w:pos="420"/>
              <w:tab w:val="right" w:leader="dot" w:pos="8296"/>
            </w:tabs>
            <w:rPr>
              <w:noProof/>
            </w:rPr>
          </w:pPr>
          <w:r w:rsidRPr="0035441F">
            <w:rPr>
              <w:rFonts w:asciiTheme="minorEastAsia" w:hAnsiTheme="minorEastAsia"/>
              <w:szCs w:val="18"/>
            </w:rPr>
            <w:fldChar w:fldCharType="begin"/>
          </w:r>
          <w:r w:rsidRPr="0035441F">
            <w:rPr>
              <w:rFonts w:asciiTheme="minorEastAsia" w:hAnsiTheme="minorEastAsia"/>
              <w:szCs w:val="18"/>
            </w:rPr>
            <w:instrText xml:space="preserve"> TOC \o "1-3" \h \z \u </w:instrText>
          </w:r>
          <w:r w:rsidRPr="0035441F">
            <w:rPr>
              <w:rFonts w:asciiTheme="minorEastAsia" w:hAnsiTheme="minorEastAsia"/>
              <w:szCs w:val="18"/>
            </w:rPr>
            <w:fldChar w:fldCharType="separate"/>
          </w:r>
          <w:hyperlink w:anchor="_Toc11789119" w:history="1">
            <w:r w:rsidR="00D00447" w:rsidRPr="00AF3998">
              <w:rPr>
                <w:rStyle w:val="ac"/>
                <w:noProof/>
              </w:rPr>
              <w:t>1</w:t>
            </w:r>
            <w:r w:rsidR="00D00447">
              <w:rPr>
                <w:noProof/>
              </w:rPr>
              <w:tab/>
            </w:r>
            <w:r w:rsidR="00D00447" w:rsidRPr="00AF3998">
              <w:rPr>
                <w:rStyle w:val="ac"/>
                <w:noProof/>
              </w:rPr>
              <w:t>概述</w:t>
            </w:r>
            <w:r w:rsidR="00D00447">
              <w:rPr>
                <w:noProof/>
                <w:webHidden/>
              </w:rPr>
              <w:tab/>
            </w:r>
            <w:r w:rsidR="00D00447">
              <w:rPr>
                <w:noProof/>
                <w:webHidden/>
              </w:rPr>
              <w:fldChar w:fldCharType="begin"/>
            </w:r>
            <w:r w:rsidR="00D00447">
              <w:rPr>
                <w:noProof/>
                <w:webHidden/>
              </w:rPr>
              <w:instrText xml:space="preserve"> PAGEREF _Toc11789119 \h </w:instrText>
            </w:r>
            <w:r w:rsidR="00D00447">
              <w:rPr>
                <w:noProof/>
                <w:webHidden/>
              </w:rPr>
            </w:r>
            <w:r w:rsidR="00D00447">
              <w:rPr>
                <w:noProof/>
                <w:webHidden/>
              </w:rPr>
              <w:fldChar w:fldCharType="separate"/>
            </w:r>
            <w:r w:rsidR="00D00447">
              <w:rPr>
                <w:noProof/>
                <w:webHidden/>
              </w:rPr>
              <w:t>5</w:t>
            </w:r>
            <w:r w:rsidR="00D00447">
              <w:rPr>
                <w:noProof/>
                <w:webHidden/>
              </w:rPr>
              <w:fldChar w:fldCharType="end"/>
            </w:r>
          </w:hyperlink>
        </w:p>
        <w:p w:rsidR="00D00447" w:rsidRDefault="00AF5F45">
          <w:pPr>
            <w:pStyle w:val="TOC1"/>
            <w:tabs>
              <w:tab w:val="left" w:pos="420"/>
              <w:tab w:val="right" w:leader="dot" w:pos="8296"/>
            </w:tabs>
            <w:rPr>
              <w:noProof/>
            </w:rPr>
          </w:pPr>
          <w:hyperlink w:anchor="_Toc11789120" w:history="1">
            <w:r w:rsidR="00D00447" w:rsidRPr="00AF3998">
              <w:rPr>
                <w:rStyle w:val="ac"/>
                <w:noProof/>
              </w:rPr>
              <w:t>2</w:t>
            </w:r>
            <w:r w:rsidR="00D00447">
              <w:rPr>
                <w:noProof/>
              </w:rPr>
              <w:tab/>
            </w:r>
            <w:r w:rsidR="00D00447" w:rsidRPr="00AF3998">
              <w:rPr>
                <w:rStyle w:val="ac"/>
                <w:noProof/>
              </w:rPr>
              <w:t>实施步骤</w:t>
            </w:r>
            <w:r w:rsidR="00D00447">
              <w:rPr>
                <w:noProof/>
                <w:webHidden/>
              </w:rPr>
              <w:tab/>
            </w:r>
            <w:r w:rsidR="00D00447">
              <w:rPr>
                <w:noProof/>
                <w:webHidden/>
              </w:rPr>
              <w:fldChar w:fldCharType="begin"/>
            </w:r>
            <w:r w:rsidR="00D00447">
              <w:rPr>
                <w:noProof/>
                <w:webHidden/>
              </w:rPr>
              <w:instrText xml:space="preserve"> PAGEREF _Toc11789120 \h </w:instrText>
            </w:r>
            <w:r w:rsidR="00D00447">
              <w:rPr>
                <w:noProof/>
                <w:webHidden/>
              </w:rPr>
            </w:r>
            <w:r w:rsidR="00D00447">
              <w:rPr>
                <w:noProof/>
                <w:webHidden/>
              </w:rPr>
              <w:fldChar w:fldCharType="separate"/>
            </w:r>
            <w:r w:rsidR="00D00447">
              <w:rPr>
                <w:noProof/>
                <w:webHidden/>
              </w:rPr>
              <w:t>6</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21" w:history="1">
            <w:r w:rsidR="00D00447" w:rsidRPr="00AF3998">
              <w:rPr>
                <w:rStyle w:val="ac"/>
                <w:noProof/>
              </w:rPr>
              <w:t>2.1</w:t>
            </w:r>
            <w:r w:rsidR="00D00447">
              <w:rPr>
                <w:noProof/>
              </w:rPr>
              <w:tab/>
            </w:r>
            <w:r w:rsidR="00D00447" w:rsidRPr="00AF3998">
              <w:rPr>
                <w:rStyle w:val="ac"/>
                <w:noProof/>
              </w:rPr>
              <w:t>基本信息</w:t>
            </w:r>
            <w:r w:rsidR="00D00447">
              <w:rPr>
                <w:noProof/>
                <w:webHidden/>
              </w:rPr>
              <w:tab/>
            </w:r>
            <w:r w:rsidR="00D00447">
              <w:rPr>
                <w:noProof/>
                <w:webHidden/>
              </w:rPr>
              <w:fldChar w:fldCharType="begin"/>
            </w:r>
            <w:r w:rsidR="00D00447">
              <w:rPr>
                <w:noProof/>
                <w:webHidden/>
              </w:rPr>
              <w:instrText xml:space="preserve"> PAGEREF _Toc11789121 \h </w:instrText>
            </w:r>
            <w:r w:rsidR="00D00447">
              <w:rPr>
                <w:noProof/>
                <w:webHidden/>
              </w:rPr>
            </w:r>
            <w:r w:rsidR="00D00447">
              <w:rPr>
                <w:noProof/>
                <w:webHidden/>
              </w:rPr>
              <w:fldChar w:fldCharType="separate"/>
            </w:r>
            <w:r w:rsidR="00D00447">
              <w:rPr>
                <w:noProof/>
                <w:webHidden/>
              </w:rPr>
              <w:t>6</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22" w:history="1">
            <w:r w:rsidR="00D00447" w:rsidRPr="00AF3998">
              <w:rPr>
                <w:rStyle w:val="ac"/>
                <w:noProof/>
              </w:rPr>
              <w:t>2.2</w:t>
            </w:r>
            <w:r w:rsidR="00D00447">
              <w:rPr>
                <w:noProof/>
              </w:rPr>
              <w:tab/>
            </w:r>
            <w:r w:rsidR="00D00447" w:rsidRPr="00AF3998">
              <w:rPr>
                <w:rStyle w:val="ac"/>
                <w:noProof/>
              </w:rPr>
              <w:t>准备工作</w:t>
            </w:r>
            <w:r w:rsidR="00D00447">
              <w:rPr>
                <w:noProof/>
                <w:webHidden/>
              </w:rPr>
              <w:tab/>
            </w:r>
            <w:r w:rsidR="00D00447">
              <w:rPr>
                <w:noProof/>
                <w:webHidden/>
              </w:rPr>
              <w:fldChar w:fldCharType="begin"/>
            </w:r>
            <w:r w:rsidR="00D00447">
              <w:rPr>
                <w:noProof/>
                <w:webHidden/>
              </w:rPr>
              <w:instrText xml:space="preserve"> PAGEREF _Toc11789122 \h </w:instrText>
            </w:r>
            <w:r w:rsidR="00D00447">
              <w:rPr>
                <w:noProof/>
                <w:webHidden/>
              </w:rPr>
            </w:r>
            <w:r w:rsidR="00D00447">
              <w:rPr>
                <w:noProof/>
                <w:webHidden/>
              </w:rPr>
              <w:fldChar w:fldCharType="separate"/>
            </w:r>
            <w:r w:rsidR="00D00447">
              <w:rPr>
                <w:noProof/>
                <w:webHidden/>
              </w:rPr>
              <w:t>6</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23" w:history="1">
            <w:r w:rsidR="00D00447" w:rsidRPr="00AF3998">
              <w:rPr>
                <w:rStyle w:val="ac"/>
                <w:noProof/>
              </w:rPr>
              <w:t>2.2.1</w:t>
            </w:r>
            <w:r w:rsidR="00D00447">
              <w:rPr>
                <w:noProof/>
              </w:rPr>
              <w:tab/>
            </w:r>
            <w:r w:rsidR="00D00447" w:rsidRPr="00AF3998">
              <w:rPr>
                <w:rStyle w:val="ac"/>
                <w:noProof/>
              </w:rPr>
              <w:t>备份</w:t>
            </w:r>
            <w:r w:rsidR="00D00447" w:rsidRPr="00AF3998">
              <w:rPr>
                <w:rStyle w:val="ac"/>
                <w:noProof/>
              </w:rPr>
              <w:t>tnsnames.ora</w:t>
            </w:r>
            <w:r w:rsidR="00D00447">
              <w:rPr>
                <w:noProof/>
                <w:webHidden/>
              </w:rPr>
              <w:tab/>
            </w:r>
            <w:r w:rsidR="00D00447">
              <w:rPr>
                <w:noProof/>
                <w:webHidden/>
              </w:rPr>
              <w:fldChar w:fldCharType="begin"/>
            </w:r>
            <w:r w:rsidR="00D00447">
              <w:rPr>
                <w:noProof/>
                <w:webHidden/>
              </w:rPr>
              <w:instrText xml:space="preserve"> PAGEREF _Toc11789123 \h </w:instrText>
            </w:r>
            <w:r w:rsidR="00D00447">
              <w:rPr>
                <w:noProof/>
                <w:webHidden/>
              </w:rPr>
            </w:r>
            <w:r w:rsidR="00D00447">
              <w:rPr>
                <w:noProof/>
                <w:webHidden/>
              </w:rPr>
              <w:fldChar w:fldCharType="separate"/>
            </w:r>
            <w:r w:rsidR="00D00447">
              <w:rPr>
                <w:noProof/>
                <w:webHidden/>
              </w:rPr>
              <w:t>6</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24" w:history="1">
            <w:r w:rsidR="00D00447" w:rsidRPr="00AF3998">
              <w:rPr>
                <w:rStyle w:val="ac"/>
                <w:noProof/>
              </w:rPr>
              <w:t>2.2.2</w:t>
            </w:r>
            <w:r w:rsidR="00D00447">
              <w:rPr>
                <w:noProof/>
              </w:rPr>
              <w:tab/>
            </w:r>
            <w:r w:rsidR="00D00447" w:rsidRPr="00AF3998">
              <w:rPr>
                <w:rStyle w:val="ac"/>
                <w:noProof/>
              </w:rPr>
              <w:t>备份参数文件</w:t>
            </w:r>
            <w:r w:rsidR="00D00447">
              <w:rPr>
                <w:noProof/>
                <w:webHidden/>
              </w:rPr>
              <w:tab/>
            </w:r>
            <w:r w:rsidR="00D00447">
              <w:rPr>
                <w:noProof/>
                <w:webHidden/>
              </w:rPr>
              <w:fldChar w:fldCharType="begin"/>
            </w:r>
            <w:r w:rsidR="00D00447">
              <w:rPr>
                <w:noProof/>
                <w:webHidden/>
              </w:rPr>
              <w:instrText xml:space="preserve"> PAGEREF _Toc11789124 \h </w:instrText>
            </w:r>
            <w:r w:rsidR="00D00447">
              <w:rPr>
                <w:noProof/>
                <w:webHidden/>
              </w:rPr>
            </w:r>
            <w:r w:rsidR="00D00447">
              <w:rPr>
                <w:noProof/>
                <w:webHidden/>
              </w:rPr>
              <w:fldChar w:fldCharType="separate"/>
            </w:r>
            <w:r w:rsidR="00D00447">
              <w:rPr>
                <w:noProof/>
                <w:webHidden/>
              </w:rPr>
              <w:t>6</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25" w:history="1">
            <w:r w:rsidR="00D00447" w:rsidRPr="00AF3998">
              <w:rPr>
                <w:rStyle w:val="ac"/>
                <w:noProof/>
              </w:rPr>
              <w:t>2.2.3</w:t>
            </w:r>
            <w:r w:rsidR="00D00447">
              <w:rPr>
                <w:noProof/>
              </w:rPr>
              <w:tab/>
            </w:r>
            <w:r w:rsidR="00D00447" w:rsidRPr="00AF3998">
              <w:rPr>
                <w:rStyle w:val="ac"/>
                <w:noProof/>
              </w:rPr>
              <w:t>备份</w:t>
            </w:r>
            <w:r w:rsidR="00D00447" w:rsidRPr="00AF3998">
              <w:rPr>
                <w:rStyle w:val="ac"/>
                <w:noProof/>
              </w:rPr>
              <w:t>db</w:t>
            </w:r>
            <w:r w:rsidR="00D00447" w:rsidRPr="00AF3998">
              <w:rPr>
                <w:rStyle w:val="ac"/>
                <w:noProof/>
              </w:rPr>
              <w:t>和</w:t>
            </w:r>
            <w:r w:rsidR="00D00447" w:rsidRPr="00AF3998">
              <w:rPr>
                <w:rStyle w:val="ac"/>
                <w:noProof/>
              </w:rPr>
              <w:t>service</w:t>
            </w:r>
            <w:r w:rsidR="00D00447">
              <w:rPr>
                <w:noProof/>
                <w:webHidden/>
              </w:rPr>
              <w:tab/>
            </w:r>
            <w:r w:rsidR="00D00447">
              <w:rPr>
                <w:noProof/>
                <w:webHidden/>
              </w:rPr>
              <w:fldChar w:fldCharType="begin"/>
            </w:r>
            <w:r w:rsidR="00D00447">
              <w:rPr>
                <w:noProof/>
                <w:webHidden/>
              </w:rPr>
              <w:instrText xml:space="preserve"> PAGEREF _Toc11789125 \h </w:instrText>
            </w:r>
            <w:r w:rsidR="00D00447">
              <w:rPr>
                <w:noProof/>
                <w:webHidden/>
              </w:rPr>
            </w:r>
            <w:r w:rsidR="00D00447">
              <w:rPr>
                <w:noProof/>
                <w:webHidden/>
              </w:rPr>
              <w:fldChar w:fldCharType="separate"/>
            </w:r>
            <w:r w:rsidR="00D00447">
              <w:rPr>
                <w:noProof/>
                <w:webHidden/>
              </w:rPr>
              <w:t>7</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26" w:history="1">
            <w:r w:rsidR="00D00447" w:rsidRPr="00AF3998">
              <w:rPr>
                <w:rStyle w:val="ac"/>
                <w:noProof/>
              </w:rPr>
              <w:t>2.2.4</w:t>
            </w:r>
            <w:r w:rsidR="00D00447">
              <w:rPr>
                <w:noProof/>
              </w:rPr>
              <w:tab/>
            </w:r>
            <w:r w:rsidR="00D00447" w:rsidRPr="00AF3998">
              <w:rPr>
                <w:rStyle w:val="ac"/>
                <w:noProof/>
              </w:rPr>
              <w:t>删除旧库</w:t>
            </w:r>
            <w:r w:rsidR="00D00447">
              <w:rPr>
                <w:noProof/>
                <w:webHidden/>
              </w:rPr>
              <w:tab/>
            </w:r>
            <w:r w:rsidR="00D00447">
              <w:rPr>
                <w:noProof/>
                <w:webHidden/>
              </w:rPr>
              <w:fldChar w:fldCharType="begin"/>
            </w:r>
            <w:r w:rsidR="00D00447">
              <w:rPr>
                <w:noProof/>
                <w:webHidden/>
              </w:rPr>
              <w:instrText xml:space="preserve"> PAGEREF _Toc11789126 \h </w:instrText>
            </w:r>
            <w:r w:rsidR="00D00447">
              <w:rPr>
                <w:noProof/>
                <w:webHidden/>
              </w:rPr>
            </w:r>
            <w:r w:rsidR="00D00447">
              <w:rPr>
                <w:noProof/>
                <w:webHidden/>
              </w:rPr>
              <w:fldChar w:fldCharType="separate"/>
            </w:r>
            <w:r w:rsidR="00D00447">
              <w:rPr>
                <w:noProof/>
                <w:webHidden/>
              </w:rPr>
              <w:t>7</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27" w:history="1">
            <w:r w:rsidR="00D00447" w:rsidRPr="00AF3998">
              <w:rPr>
                <w:rStyle w:val="ac"/>
                <w:noProof/>
              </w:rPr>
              <w:t>2.2.5</w:t>
            </w:r>
            <w:r w:rsidR="00D00447">
              <w:rPr>
                <w:noProof/>
              </w:rPr>
              <w:tab/>
            </w:r>
            <w:r w:rsidR="00D00447" w:rsidRPr="00AF3998">
              <w:rPr>
                <w:rStyle w:val="ac"/>
                <w:noProof/>
              </w:rPr>
              <w:t>备份删除参数、口令文件</w:t>
            </w:r>
            <w:r w:rsidR="00D00447">
              <w:rPr>
                <w:noProof/>
                <w:webHidden/>
              </w:rPr>
              <w:tab/>
            </w:r>
            <w:r w:rsidR="00D00447">
              <w:rPr>
                <w:noProof/>
                <w:webHidden/>
              </w:rPr>
              <w:fldChar w:fldCharType="begin"/>
            </w:r>
            <w:r w:rsidR="00D00447">
              <w:rPr>
                <w:noProof/>
                <w:webHidden/>
              </w:rPr>
              <w:instrText xml:space="preserve"> PAGEREF _Toc11789127 \h </w:instrText>
            </w:r>
            <w:r w:rsidR="00D00447">
              <w:rPr>
                <w:noProof/>
                <w:webHidden/>
              </w:rPr>
            </w:r>
            <w:r w:rsidR="00D00447">
              <w:rPr>
                <w:noProof/>
                <w:webHidden/>
              </w:rPr>
              <w:fldChar w:fldCharType="separate"/>
            </w:r>
            <w:r w:rsidR="00D00447">
              <w:rPr>
                <w:noProof/>
                <w:webHidden/>
              </w:rPr>
              <w:t>7</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28" w:history="1">
            <w:r w:rsidR="00D00447" w:rsidRPr="00AF3998">
              <w:rPr>
                <w:rStyle w:val="ac"/>
                <w:noProof/>
              </w:rPr>
              <w:t>2.2.6</w:t>
            </w:r>
            <w:r w:rsidR="00D00447">
              <w:rPr>
                <w:noProof/>
              </w:rPr>
              <w:tab/>
            </w:r>
            <w:r w:rsidR="00D00447" w:rsidRPr="00AF3998">
              <w:rPr>
                <w:rStyle w:val="ac"/>
                <w:noProof/>
              </w:rPr>
              <w:t>集群注册</w:t>
            </w:r>
            <w:r w:rsidR="00D00447" w:rsidRPr="00AF3998">
              <w:rPr>
                <w:rStyle w:val="ac"/>
                <w:noProof/>
              </w:rPr>
              <w:t>sgetradbdg</w:t>
            </w:r>
            <w:r w:rsidR="00D00447">
              <w:rPr>
                <w:noProof/>
                <w:webHidden/>
              </w:rPr>
              <w:tab/>
            </w:r>
            <w:r w:rsidR="00D00447">
              <w:rPr>
                <w:noProof/>
                <w:webHidden/>
              </w:rPr>
              <w:fldChar w:fldCharType="begin"/>
            </w:r>
            <w:r w:rsidR="00D00447">
              <w:rPr>
                <w:noProof/>
                <w:webHidden/>
              </w:rPr>
              <w:instrText xml:space="preserve"> PAGEREF _Toc11789128 \h </w:instrText>
            </w:r>
            <w:r w:rsidR="00D00447">
              <w:rPr>
                <w:noProof/>
                <w:webHidden/>
              </w:rPr>
            </w:r>
            <w:r w:rsidR="00D00447">
              <w:rPr>
                <w:noProof/>
                <w:webHidden/>
              </w:rPr>
              <w:fldChar w:fldCharType="separate"/>
            </w:r>
            <w:r w:rsidR="00D00447">
              <w:rPr>
                <w:noProof/>
                <w:webHidden/>
              </w:rPr>
              <w:t>8</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29" w:history="1">
            <w:r w:rsidR="00D00447" w:rsidRPr="00AF3998">
              <w:rPr>
                <w:rStyle w:val="ac"/>
                <w:noProof/>
              </w:rPr>
              <w:t>2.2.7</w:t>
            </w:r>
            <w:r w:rsidR="00D00447">
              <w:rPr>
                <w:noProof/>
              </w:rPr>
              <w:tab/>
            </w:r>
            <w:r w:rsidR="00D00447" w:rsidRPr="00AF3998">
              <w:rPr>
                <w:rStyle w:val="ac"/>
                <w:noProof/>
              </w:rPr>
              <w:t>RMAN</w:t>
            </w:r>
            <w:r w:rsidR="00D00447" w:rsidRPr="00AF3998">
              <w:rPr>
                <w:rStyle w:val="ac"/>
                <w:noProof/>
              </w:rPr>
              <w:t>备份主库</w:t>
            </w:r>
            <w:r w:rsidR="00D00447">
              <w:rPr>
                <w:noProof/>
                <w:webHidden/>
              </w:rPr>
              <w:tab/>
            </w:r>
            <w:r w:rsidR="00D00447">
              <w:rPr>
                <w:noProof/>
                <w:webHidden/>
              </w:rPr>
              <w:fldChar w:fldCharType="begin"/>
            </w:r>
            <w:r w:rsidR="00D00447">
              <w:rPr>
                <w:noProof/>
                <w:webHidden/>
              </w:rPr>
              <w:instrText xml:space="preserve"> PAGEREF _Toc11789129 \h </w:instrText>
            </w:r>
            <w:r w:rsidR="00D00447">
              <w:rPr>
                <w:noProof/>
                <w:webHidden/>
              </w:rPr>
            </w:r>
            <w:r w:rsidR="00D00447">
              <w:rPr>
                <w:noProof/>
                <w:webHidden/>
              </w:rPr>
              <w:fldChar w:fldCharType="separate"/>
            </w:r>
            <w:r w:rsidR="00D00447">
              <w:rPr>
                <w:noProof/>
                <w:webHidden/>
              </w:rPr>
              <w:t>8</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0" w:history="1">
            <w:r w:rsidR="00D00447" w:rsidRPr="00AF3998">
              <w:rPr>
                <w:rStyle w:val="ac"/>
                <w:noProof/>
              </w:rPr>
              <w:t>2.2.8</w:t>
            </w:r>
            <w:r w:rsidR="00D00447">
              <w:rPr>
                <w:noProof/>
              </w:rPr>
              <w:tab/>
            </w:r>
            <w:r w:rsidR="00D00447" w:rsidRPr="00AF3998">
              <w:rPr>
                <w:rStyle w:val="ac"/>
                <w:noProof/>
              </w:rPr>
              <w:t>备份文件传输至备库</w:t>
            </w:r>
            <w:r w:rsidR="00D00447">
              <w:rPr>
                <w:noProof/>
                <w:webHidden/>
              </w:rPr>
              <w:tab/>
            </w:r>
            <w:r w:rsidR="00D00447">
              <w:rPr>
                <w:noProof/>
                <w:webHidden/>
              </w:rPr>
              <w:fldChar w:fldCharType="begin"/>
            </w:r>
            <w:r w:rsidR="00D00447">
              <w:rPr>
                <w:noProof/>
                <w:webHidden/>
              </w:rPr>
              <w:instrText xml:space="preserve"> PAGEREF _Toc11789130 \h </w:instrText>
            </w:r>
            <w:r w:rsidR="00D00447">
              <w:rPr>
                <w:noProof/>
                <w:webHidden/>
              </w:rPr>
            </w:r>
            <w:r w:rsidR="00D00447">
              <w:rPr>
                <w:noProof/>
                <w:webHidden/>
              </w:rPr>
              <w:fldChar w:fldCharType="separate"/>
            </w:r>
            <w:r w:rsidR="00D00447">
              <w:rPr>
                <w:noProof/>
                <w:webHidden/>
              </w:rPr>
              <w:t>9</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1" w:history="1">
            <w:r w:rsidR="00D00447" w:rsidRPr="00AF3998">
              <w:rPr>
                <w:rStyle w:val="ac"/>
                <w:noProof/>
              </w:rPr>
              <w:t>2.2.9</w:t>
            </w:r>
            <w:r w:rsidR="00D00447">
              <w:rPr>
                <w:noProof/>
              </w:rPr>
              <w:tab/>
            </w:r>
            <w:r w:rsidR="00D00447" w:rsidRPr="00AF3998">
              <w:rPr>
                <w:rStyle w:val="ac"/>
                <w:noProof/>
              </w:rPr>
              <w:t>修改</w:t>
            </w:r>
            <w:r w:rsidR="00D00447" w:rsidRPr="00AF3998">
              <w:rPr>
                <w:rStyle w:val="ac"/>
                <w:noProof/>
              </w:rPr>
              <w:t>/etc/hosts</w:t>
            </w:r>
            <w:r w:rsidR="00D00447">
              <w:rPr>
                <w:noProof/>
                <w:webHidden/>
              </w:rPr>
              <w:tab/>
            </w:r>
            <w:r w:rsidR="00D00447">
              <w:rPr>
                <w:noProof/>
                <w:webHidden/>
              </w:rPr>
              <w:fldChar w:fldCharType="begin"/>
            </w:r>
            <w:r w:rsidR="00D00447">
              <w:rPr>
                <w:noProof/>
                <w:webHidden/>
              </w:rPr>
              <w:instrText xml:space="preserve"> PAGEREF _Toc11789131 \h </w:instrText>
            </w:r>
            <w:r w:rsidR="00D00447">
              <w:rPr>
                <w:noProof/>
                <w:webHidden/>
              </w:rPr>
            </w:r>
            <w:r w:rsidR="00D00447">
              <w:rPr>
                <w:noProof/>
                <w:webHidden/>
              </w:rPr>
              <w:fldChar w:fldCharType="separate"/>
            </w:r>
            <w:r w:rsidR="00D00447">
              <w:rPr>
                <w:noProof/>
                <w:webHidden/>
              </w:rPr>
              <w:t>9</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2" w:history="1">
            <w:r w:rsidR="00D00447" w:rsidRPr="00AF3998">
              <w:rPr>
                <w:rStyle w:val="ac"/>
                <w:noProof/>
              </w:rPr>
              <w:t>2.2.10</w:t>
            </w:r>
            <w:r w:rsidR="00D00447">
              <w:rPr>
                <w:noProof/>
              </w:rPr>
              <w:tab/>
            </w:r>
            <w:r w:rsidR="00D00447" w:rsidRPr="00AF3998">
              <w:rPr>
                <w:rStyle w:val="ac"/>
                <w:noProof/>
              </w:rPr>
              <w:t>RAC</w:t>
            </w:r>
            <w:r w:rsidR="00D00447" w:rsidRPr="00AF3998">
              <w:rPr>
                <w:rStyle w:val="ac"/>
                <w:noProof/>
              </w:rPr>
              <w:t>集群加入专用网卡及监听</w:t>
            </w:r>
            <w:r w:rsidR="00D00447">
              <w:rPr>
                <w:noProof/>
                <w:webHidden/>
              </w:rPr>
              <w:tab/>
            </w:r>
            <w:r w:rsidR="00D00447">
              <w:rPr>
                <w:noProof/>
                <w:webHidden/>
              </w:rPr>
              <w:fldChar w:fldCharType="begin"/>
            </w:r>
            <w:r w:rsidR="00D00447">
              <w:rPr>
                <w:noProof/>
                <w:webHidden/>
              </w:rPr>
              <w:instrText xml:space="preserve"> PAGEREF _Toc11789132 \h </w:instrText>
            </w:r>
            <w:r w:rsidR="00D00447">
              <w:rPr>
                <w:noProof/>
                <w:webHidden/>
              </w:rPr>
            </w:r>
            <w:r w:rsidR="00D00447">
              <w:rPr>
                <w:noProof/>
                <w:webHidden/>
              </w:rPr>
              <w:fldChar w:fldCharType="separate"/>
            </w:r>
            <w:r w:rsidR="00D00447">
              <w:rPr>
                <w:noProof/>
                <w:webHidden/>
              </w:rPr>
              <w:t>10</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3" w:history="1">
            <w:r w:rsidR="00D00447" w:rsidRPr="00AF3998">
              <w:rPr>
                <w:rStyle w:val="ac"/>
                <w:noProof/>
              </w:rPr>
              <w:t>2.2.11</w:t>
            </w:r>
            <w:r w:rsidR="00D00447">
              <w:rPr>
                <w:noProof/>
              </w:rPr>
              <w:tab/>
            </w:r>
            <w:r w:rsidR="00D00447" w:rsidRPr="00AF3998">
              <w:rPr>
                <w:rStyle w:val="ac"/>
                <w:noProof/>
              </w:rPr>
              <w:t>添加</w:t>
            </w:r>
            <w:r w:rsidR="00D00447" w:rsidRPr="00AF3998">
              <w:rPr>
                <w:rStyle w:val="ac"/>
                <w:noProof/>
              </w:rPr>
              <w:t>tnsnames.ora</w:t>
            </w:r>
            <w:r w:rsidR="00D00447" w:rsidRPr="00AF3998">
              <w:rPr>
                <w:rStyle w:val="ac"/>
                <w:noProof/>
              </w:rPr>
              <w:t>文件信息</w:t>
            </w:r>
            <w:r w:rsidR="00D00447">
              <w:rPr>
                <w:noProof/>
                <w:webHidden/>
              </w:rPr>
              <w:tab/>
            </w:r>
            <w:r w:rsidR="00D00447">
              <w:rPr>
                <w:noProof/>
                <w:webHidden/>
              </w:rPr>
              <w:fldChar w:fldCharType="begin"/>
            </w:r>
            <w:r w:rsidR="00D00447">
              <w:rPr>
                <w:noProof/>
                <w:webHidden/>
              </w:rPr>
              <w:instrText xml:space="preserve"> PAGEREF _Toc11789133 \h </w:instrText>
            </w:r>
            <w:r w:rsidR="00D00447">
              <w:rPr>
                <w:noProof/>
                <w:webHidden/>
              </w:rPr>
            </w:r>
            <w:r w:rsidR="00D00447">
              <w:rPr>
                <w:noProof/>
                <w:webHidden/>
              </w:rPr>
              <w:fldChar w:fldCharType="separate"/>
            </w:r>
            <w:r w:rsidR="00D00447">
              <w:rPr>
                <w:noProof/>
                <w:webHidden/>
              </w:rPr>
              <w:t>10</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4" w:history="1">
            <w:r w:rsidR="00D00447" w:rsidRPr="00AF3998">
              <w:rPr>
                <w:rStyle w:val="ac"/>
                <w:noProof/>
              </w:rPr>
              <w:t>2.2.12</w:t>
            </w:r>
            <w:r w:rsidR="00D00447">
              <w:rPr>
                <w:noProof/>
              </w:rPr>
              <w:tab/>
            </w:r>
            <w:r w:rsidR="00D00447" w:rsidRPr="00AF3998">
              <w:rPr>
                <w:rStyle w:val="ac"/>
                <w:noProof/>
              </w:rPr>
              <w:t>拷贝密码文件</w:t>
            </w:r>
            <w:r w:rsidR="00D00447">
              <w:rPr>
                <w:noProof/>
                <w:webHidden/>
              </w:rPr>
              <w:tab/>
            </w:r>
            <w:r w:rsidR="00D00447">
              <w:rPr>
                <w:noProof/>
                <w:webHidden/>
              </w:rPr>
              <w:fldChar w:fldCharType="begin"/>
            </w:r>
            <w:r w:rsidR="00D00447">
              <w:rPr>
                <w:noProof/>
                <w:webHidden/>
              </w:rPr>
              <w:instrText xml:space="preserve"> PAGEREF _Toc11789134 \h </w:instrText>
            </w:r>
            <w:r w:rsidR="00D00447">
              <w:rPr>
                <w:noProof/>
                <w:webHidden/>
              </w:rPr>
            </w:r>
            <w:r w:rsidR="00D00447">
              <w:rPr>
                <w:noProof/>
                <w:webHidden/>
              </w:rPr>
              <w:fldChar w:fldCharType="separate"/>
            </w:r>
            <w:r w:rsidR="00D00447">
              <w:rPr>
                <w:noProof/>
                <w:webHidden/>
              </w:rPr>
              <w:t>12</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35" w:history="1">
            <w:r w:rsidR="00D00447" w:rsidRPr="00AF3998">
              <w:rPr>
                <w:rStyle w:val="ac"/>
                <w:noProof/>
              </w:rPr>
              <w:t>2.3</w:t>
            </w:r>
            <w:r w:rsidR="00D00447">
              <w:rPr>
                <w:noProof/>
              </w:rPr>
              <w:tab/>
            </w:r>
            <w:r w:rsidR="00D00447" w:rsidRPr="00AF3998">
              <w:rPr>
                <w:rStyle w:val="ac"/>
                <w:noProof/>
              </w:rPr>
              <w:t>主库检查</w:t>
            </w:r>
            <w:r w:rsidR="00D00447">
              <w:rPr>
                <w:noProof/>
                <w:webHidden/>
              </w:rPr>
              <w:tab/>
            </w:r>
            <w:r w:rsidR="00D00447">
              <w:rPr>
                <w:noProof/>
                <w:webHidden/>
              </w:rPr>
              <w:fldChar w:fldCharType="begin"/>
            </w:r>
            <w:r w:rsidR="00D00447">
              <w:rPr>
                <w:noProof/>
                <w:webHidden/>
              </w:rPr>
              <w:instrText xml:space="preserve"> PAGEREF _Toc11789135 \h </w:instrText>
            </w:r>
            <w:r w:rsidR="00D00447">
              <w:rPr>
                <w:noProof/>
                <w:webHidden/>
              </w:rPr>
            </w:r>
            <w:r w:rsidR="00D00447">
              <w:rPr>
                <w:noProof/>
                <w:webHidden/>
              </w:rPr>
              <w:fldChar w:fldCharType="separate"/>
            </w:r>
            <w:r w:rsidR="00D00447">
              <w:rPr>
                <w:noProof/>
                <w:webHidden/>
              </w:rPr>
              <w:t>12</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6" w:history="1">
            <w:r w:rsidR="00D00447" w:rsidRPr="00AF3998">
              <w:rPr>
                <w:rStyle w:val="ac"/>
                <w:noProof/>
              </w:rPr>
              <w:t>2.3.1</w:t>
            </w:r>
            <w:r w:rsidR="00D00447">
              <w:rPr>
                <w:noProof/>
              </w:rPr>
              <w:tab/>
            </w:r>
            <w:r w:rsidR="00D00447" w:rsidRPr="00AF3998">
              <w:rPr>
                <w:rStyle w:val="ac"/>
                <w:noProof/>
              </w:rPr>
              <w:t>是否安装相关组件</w:t>
            </w:r>
            <w:r w:rsidR="00D00447">
              <w:rPr>
                <w:noProof/>
                <w:webHidden/>
              </w:rPr>
              <w:tab/>
            </w:r>
            <w:r w:rsidR="00D00447">
              <w:rPr>
                <w:noProof/>
                <w:webHidden/>
              </w:rPr>
              <w:fldChar w:fldCharType="begin"/>
            </w:r>
            <w:r w:rsidR="00D00447">
              <w:rPr>
                <w:noProof/>
                <w:webHidden/>
              </w:rPr>
              <w:instrText xml:space="preserve"> PAGEREF _Toc11789136 \h </w:instrText>
            </w:r>
            <w:r w:rsidR="00D00447">
              <w:rPr>
                <w:noProof/>
                <w:webHidden/>
              </w:rPr>
            </w:r>
            <w:r w:rsidR="00D00447">
              <w:rPr>
                <w:noProof/>
                <w:webHidden/>
              </w:rPr>
              <w:fldChar w:fldCharType="separate"/>
            </w:r>
            <w:r w:rsidR="00D00447">
              <w:rPr>
                <w:noProof/>
                <w:webHidden/>
              </w:rPr>
              <w:t>12</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7" w:history="1">
            <w:r w:rsidR="00D00447" w:rsidRPr="00AF3998">
              <w:rPr>
                <w:rStyle w:val="ac"/>
                <w:noProof/>
              </w:rPr>
              <w:t>2.3.2</w:t>
            </w:r>
            <w:r w:rsidR="00D00447">
              <w:rPr>
                <w:noProof/>
              </w:rPr>
              <w:tab/>
            </w:r>
            <w:r w:rsidR="00D00447" w:rsidRPr="00AF3998">
              <w:rPr>
                <w:rStyle w:val="ac"/>
                <w:noProof/>
              </w:rPr>
              <w:t>FORCE_LOGGING</w:t>
            </w:r>
            <w:r w:rsidR="00D00447" w:rsidRPr="00AF3998">
              <w:rPr>
                <w:rStyle w:val="ac"/>
                <w:noProof/>
              </w:rPr>
              <w:t>模式</w:t>
            </w:r>
            <w:r w:rsidR="00D00447">
              <w:rPr>
                <w:noProof/>
                <w:webHidden/>
              </w:rPr>
              <w:tab/>
            </w:r>
            <w:r w:rsidR="00D00447">
              <w:rPr>
                <w:noProof/>
                <w:webHidden/>
              </w:rPr>
              <w:fldChar w:fldCharType="begin"/>
            </w:r>
            <w:r w:rsidR="00D00447">
              <w:rPr>
                <w:noProof/>
                <w:webHidden/>
              </w:rPr>
              <w:instrText xml:space="preserve"> PAGEREF _Toc11789137 \h </w:instrText>
            </w:r>
            <w:r w:rsidR="00D00447">
              <w:rPr>
                <w:noProof/>
                <w:webHidden/>
              </w:rPr>
            </w:r>
            <w:r w:rsidR="00D00447">
              <w:rPr>
                <w:noProof/>
                <w:webHidden/>
              </w:rPr>
              <w:fldChar w:fldCharType="separate"/>
            </w:r>
            <w:r w:rsidR="00D00447">
              <w:rPr>
                <w:noProof/>
                <w:webHidden/>
              </w:rPr>
              <w:t>12</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8" w:history="1">
            <w:r w:rsidR="00D00447" w:rsidRPr="00AF3998">
              <w:rPr>
                <w:rStyle w:val="ac"/>
                <w:noProof/>
              </w:rPr>
              <w:t>2.3.3</w:t>
            </w:r>
            <w:r w:rsidR="00D00447">
              <w:rPr>
                <w:noProof/>
              </w:rPr>
              <w:tab/>
            </w:r>
            <w:r w:rsidR="00D00447" w:rsidRPr="00AF3998">
              <w:rPr>
                <w:rStyle w:val="ac"/>
                <w:noProof/>
              </w:rPr>
              <w:t>最小附件日志</w:t>
            </w:r>
            <w:r w:rsidR="00D00447">
              <w:rPr>
                <w:noProof/>
                <w:webHidden/>
              </w:rPr>
              <w:tab/>
            </w:r>
            <w:r w:rsidR="00D00447">
              <w:rPr>
                <w:noProof/>
                <w:webHidden/>
              </w:rPr>
              <w:fldChar w:fldCharType="begin"/>
            </w:r>
            <w:r w:rsidR="00D00447">
              <w:rPr>
                <w:noProof/>
                <w:webHidden/>
              </w:rPr>
              <w:instrText xml:space="preserve"> PAGEREF _Toc11789138 \h </w:instrText>
            </w:r>
            <w:r w:rsidR="00D00447">
              <w:rPr>
                <w:noProof/>
                <w:webHidden/>
              </w:rPr>
            </w:r>
            <w:r w:rsidR="00D00447">
              <w:rPr>
                <w:noProof/>
                <w:webHidden/>
              </w:rPr>
              <w:fldChar w:fldCharType="separate"/>
            </w:r>
            <w:r w:rsidR="00D00447">
              <w:rPr>
                <w:noProof/>
                <w:webHidden/>
              </w:rPr>
              <w:t>12</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39" w:history="1">
            <w:r w:rsidR="00D00447" w:rsidRPr="00AF3998">
              <w:rPr>
                <w:rStyle w:val="ac"/>
                <w:noProof/>
              </w:rPr>
              <w:t>2.3.4</w:t>
            </w:r>
            <w:r w:rsidR="00D00447">
              <w:rPr>
                <w:noProof/>
              </w:rPr>
              <w:tab/>
            </w:r>
            <w:r w:rsidR="00D00447" w:rsidRPr="00AF3998">
              <w:rPr>
                <w:rStyle w:val="ac"/>
                <w:noProof/>
              </w:rPr>
              <w:t>归档模式</w:t>
            </w:r>
            <w:r w:rsidR="00D00447">
              <w:rPr>
                <w:noProof/>
                <w:webHidden/>
              </w:rPr>
              <w:tab/>
            </w:r>
            <w:r w:rsidR="00D00447">
              <w:rPr>
                <w:noProof/>
                <w:webHidden/>
              </w:rPr>
              <w:fldChar w:fldCharType="begin"/>
            </w:r>
            <w:r w:rsidR="00D00447">
              <w:rPr>
                <w:noProof/>
                <w:webHidden/>
              </w:rPr>
              <w:instrText xml:space="preserve"> PAGEREF _Toc11789139 \h </w:instrText>
            </w:r>
            <w:r w:rsidR="00D00447">
              <w:rPr>
                <w:noProof/>
                <w:webHidden/>
              </w:rPr>
            </w:r>
            <w:r w:rsidR="00D00447">
              <w:rPr>
                <w:noProof/>
                <w:webHidden/>
              </w:rPr>
              <w:fldChar w:fldCharType="separate"/>
            </w:r>
            <w:r w:rsidR="00D00447">
              <w:rPr>
                <w:noProof/>
                <w:webHidden/>
              </w:rPr>
              <w:t>13</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0" w:history="1">
            <w:r w:rsidR="00D00447" w:rsidRPr="00AF3998">
              <w:rPr>
                <w:rStyle w:val="ac"/>
                <w:noProof/>
              </w:rPr>
              <w:t>2.3.5</w:t>
            </w:r>
            <w:r w:rsidR="00D00447">
              <w:rPr>
                <w:noProof/>
              </w:rPr>
              <w:tab/>
            </w:r>
            <w:r w:rsidR="00D00447" w:rsidRPr="00AF3998">
              <w:rPr>
                <w:rStyle w:val="ac"/>
                <w:noProof/>
              </w:rPr>
              <w:t>remote_login_passwordfile</w:t>
            </w:r>
            <w:r w:rsidR="00D00447" w:rsidRPr="00AF3998">
              <w:rPr>
                <w:rStyle w:val="ac"/>
                <w:noProof/>
              </w:rPr>
              <w:t>配置</w:t>
            </w:r>
            <w:r w:rsidR="00D00447">
              <w:rPr>
                <w:noProof/>
                <w:webHidden/>
              </w:rPr>
              <w:tab/>
            </w:r>
            <w:r w:rsidR="00D00447">
              <w:rPr>
                <w:noProof/>
                <w:webHidden/>
              </w:rPr>
              <w:fldChar w:fldCharType="begin"/>
            </w:r>
            <w:r w:rsidR="00D00447">
              <w:rPr>
                <w:noProof/>
                <w:webHidden/>
              </w:rPr>
              <w:instrText xml:space="preserve"> PAGEREF _Toc11789140 \h </w:instrText>
            </w:r>
            <w:r w:rsidR="00D00447">
              <w:rPr>
                <w:noProof/>
                <w:webHidden/>
              </w:rPr>
            </w:r>
            <w:r w:rsidR="00D00447">
              <w:rPr>
                <w:noProof/>
                <w:webHidden/>
              </w:rPr>
              <w:fldChar w:fldCharType="separate"/>
            </w:r>
            <w:r w:rsidR="00D00447">
              <w:rPr>
                <w:noProof/>
                <w:webHidden/>
              </w:rPr>
              <w:t>13</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41" w:history="1">
            <w:r w:rsidR="00D00447" w:rsidRPr="00AF3998">
              <w:rPr>
                <w:rStyle w:val="ac"/>
                <w:noProof/>
              </w:rPr>
              <w:t>2.4</w:t>
            </w:r>
            <w:r w:rsidR="00D00447">
              <w:rPr>
                <w:noProof/>
              </w:rPr>
              <w:tab/>
            </w:r>
            <w:r w:rsidR="00D00447" w:rsidRPr="00AF3998">
              <w:rPr>
                <w:rStyle w:val="ac"/>
                <w:noProof/>
              </w:rPr>
              <w:t>修改参数文件</w:t>
            </w:r>
            <w:r w:rsidR="00D00447">
              <w:rPr>
                <w:noProof/>
                <w:webHidden/>
              </w:rPr>
              <w:tab/>
            </w:r>
            <w:r w:rsidR="00D00447">
              <w:rPr>
                <w:noProof/>
                <w:webHidden/>
              </w:rPr>
              <w:fldChar w:fldCharType="begin"/>
            </w:r>
            <w:r w:rsidR="00D00447">
              <w:rPr>
                <w:noProof/>
                <w:webHidden/>
              </w:rPr>
              <w:instrText xml:space="preserve"> PAGEREF _Toc11789141 \h </w:instrText>
            </w:r>
            <w:r w:rsidR="00D00447">
              <w:rPr>
                <w:noProof/>
                <w:webHidden/>
              </w:rPr>
            </w:r>
            <w:r w:rsidR="00D00447">
              <w:rPr>
                <w:noProof/>
                <w:webHidden/>
              </w:rPr>
              <w:fldChar w:fldCharType="separate"/>
            </w:r>
            <w:r w:rsidR="00D00447">
              <w:rPr>
                <w:noProof/>
                <w:webHidden/>
              </w:rPr>
              <w:t>13</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2" w:history="1">
            <w:r w:rsidR="00D00447" w:rsidRPr="00AF3998">
              <w:rPr>
                <w:rStyle w:val="ac"/>
                <w:noProof/>
              </w:rPr>
              <w:t>2.4.1</w:t>
            </w:r>
            <w:r w:rsidR="00D00447">
              <w:rPr>
                <w:noProof/>
              </w:rPr>
              <w:tab/>
            </w:r>
            <w:r w:rsidR="00D00447" w:rsidRPr="00AF3998">
              <w:rPr>
                <w:rStyle w:val="ac"/>
                <w:noProof/>
              </w:rPr>
              <w:t>修改主库参数</w:t>
            </w:r>
            <w:r w:rsidR="00D00447">
              <w:rPr>
                <w:noProof/>
                <w:webHidden/>
              </w:rPr>
              <w:tab/>
            </w:r>
            <w:r w:rsidR="00D00447">
              <w:rPr>
                <w:noProof/>
                <w:webHidden/>
              </w:rPr>
              <w:fldChar w:fldCharType="begin"/>
            </w:r>
            <w:r w:rsidR="00D00447">
              <w:rPr>
                <w:noProof/>
                <w:webHidden/>
              </w:rPr>
              <w:instrText xml:space="preserve"> PAGEREF _Toc11789142 \h </w:instrText>
            </w:r>
            <w:r w:rsidR="00D00447">
              <w:rPr>
                <w:noProof/>
                <w:webHidden/>
              </w:rPr>
            </w:r>
            <w:r w:rsidR="00D00447">
              <w:rPr>
                <w:noProof/>
                <w:webHidden/>
              </w:rPr>
              <w:fldChar w:fldCharType="separate"/>
            </w:r>
            <w:r w:rsidR="00D00447">
              <w:rPr>
                <w:noProof/>
                <w:webHidden/>
              </w:rPr>
              <w:t>13</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3" w:history="1">
            <w:r w:rsidR="00D00447" w:rsidRPr="00AF3998">
              <w:rPr>
                <w:rStyle w:val="ac"/>
                <w:noProof/>
              </w:rPr>
              <w:t>2.4.2</w:t>
            </w:r>
            <w:r w:rsidR="00D00447">
              <w:rPr>
                <w:noProof/>
              </w:rPr>
              <w:tab/>
            </w:r>
            <w:r w:rsidR="00D00447" w:rsidRPr="00AF3998">
              <w:rPr>
                <w:rStyle w:val="ac"/>
                <w:noProof/>
              </w:rPr>
              <w:t>修改备库参数</w:t>
            </w:r>
            <w:r w:rsidR="00D00447">
              <w:rPr>
                <w:noProof/>
                <w:webHidden/>
              </w:rPr>
              <w:tab/>
            </w:r>
            <w:r w:rsidR="00D00447">
              <w:rPr>
                <w:noProof/>
                <w:webHidden/>
              </w:rPr>
              <w:fldChar w:fldCharType="begin"/>
            </w:r>
            <w:r w:rsidR="00D00447">
              <w:rPr>
                <w:noProof/>
                <w:webHidden/>
              </w:rPr>
              <w:instrText xml:space="preserve"> PAGEREF _Toc11789143 \h </w:instrText>
            </w:r>
            <w:r w:rsidR="00D00447">
              <w:rPr>
                <w:noProof/>
                <w:webHidden/>
              </w:rPr>
            </w:r>
            <w:r w:rsidR="00D00447">
              <w:rPr>
                <w:noProof/>
                <w:webHidden/>
              </w:rPr>
              <w:fldChar w:fldCharType="separate"/>
            </w:r>
            <w:r w:rsidR="00D00447">
              <w:rPr>
                <w:noProof/>
                <w:webHidden/>
              </w:rPr>
              <w:t>14</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44" w:history="1">
            <w:r w:rsidR="00D00447" w:rsidRPr="00AF3998">
              <w:rPr>
                <w:rStyle w:val="ac"/>
                <w:noProof/>
              </w:rPr>
              <w:t>2.5</w:t>
            </w:r>
            <w:r w:rsidR="00D00447">
              <w:rPr>
                <w:noProof/>
              </w:rPr>
              <w:tab/>
            </w:r>
            <w:r w:rsidR="00D00447" w:rsidRPr="00AF3998">
              <w:rPr>
                <w:rStyle w:val="ac"/>
                <w:noProof/>
              </w:rPr>
              <w:t>创建并恢复备库实例</w:t>
            </w:r>
            <w:r w:rsidR="00D00447">
              <w:rPr>
                <w:noProof/>
                <w:webHidden/>
              </w:rPr>
              <w:tab/>
            </w:r>
            <w:r w:rsidR="00D00447">
              <w:rPr>
                <w:noProof/>
                <w:webHidden/>
              </w:rPr>
              <w:fldChar w:fldCharType="begin"/>
            </w:r>
            <w:r w:rsidR="00D00447">
              <w:rPr>
                <w:noProof/>
                <w:webHidden/>
              </w:rPr>
              <w:instrText xml:space="preserve"> PAGEREF _Toc11789144 \h </w:instrText>
            </w:r>
            <w:r w:rsidR="00D00447">
              <w:rPr>
                <w:noProof/>
                <w:webHidden/>
              </w:rPr>
            </w:r>
            <w:r w:rsidR="00D00447">
              <w:rPr>
                <w:noProof/>
                <w:webHidden/>
              </w:rPr>
              <w:fldChar w:fldCharType="separate"/>
            </w:r>
            <w:r w:rsidR="00D00447">
              <w:rPr>
                <w:noProof/>
                <w:webHidden/>
              </w:rPr>
              <w:t>16</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5" w:history="1">
            <w:r w:rsidR="00D00447" w:rsidRPr="00AF3998">
              <w:rPr>
                <w:rStyle w:val="ac"/>
                <w:noProof/>
              </w:rPr>
              <w:t>2.5.1</w:t>
            </w:r>
            <w:r w:rsidR="00D00447">
              <w:rPr>
                <w:noProof/>
              </w:rPr>
              <w:tab/>
            </w:r>
            <w:r w:rsidR="00D00447" w:rsidRPr="00AF3998">
              <w:rPr>
                <w:rStyle w:val="ac"/>
                <w:noProof/>
              </w:rPr>
              <w:t>dummy</w:t>
            </w:r>
            <w:r w:rsidR="00D00447" w:rsidRPr="00AF3998">
              <w:rPr>
                <w:rStyle w:val="ac"/>
                <w:noProof/>
              </w:rPr>
              <w:t>实例</w:t>
            </w:r>
            <w:r w:rsidR="00D00447">
              <w:rPr>
                <w:noProof/>
                <w:webHidden/>
              </w:rPr>
              <w:tab/>
            </w:r>
            <w:r w:rsidR="00D00447">
              <w:rPr>
                <w:noProof/>
                <w:webHidden/>
              </w:rPr>
              <w:fldChar w:fldCharType="begin"/>
            </w:r>
            <w:r w:rsidR="00D00447">
              <w:rPr>
                <w:noProof/>
                <w:webHidden/>
              </w:rPr>
              <w:instrText xml:space="preserve"> PAGEREF _Toc11789145 \h </w:instrText>
            </w:r>
            <w:r w:rsidR="00D00447">
              <w:rPr>
                <w:noProof/>
                <w:webHidden/>
              </w:rPr>
            </w:r>
            <w:r w:rsidR="00D00447">
              <w:rPr>
                <w:noProof/>
                <w:webHidden/>
              </w:rPr>
              <w:fldChar w:fldCharType="separate"/>
            </w:r>
            <w:r w:rsidR="00D00447">
              <w:rPr>
                <w:noProof/>
                <w:webHidden/>
              </w:rPr>
              <w:t>16</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6" w:history="1">
            <w:r w:rsidR="00D00447" w:rsidRPr="00AF3998">
              <w:rPr>
                <w:rStyle w:val="ac"/>
                <w:noProof/>
              </w:rPr>
              <w:t>2.5.2</w:t>
            </w:r>
            <w:r w:rsidR="00D00447">
              <w:rPr>
                <w:noProof/>
              </w:rPr>
              <w:tab/>
            </w:r>
            <w:r w:rsidR="00D00447" w:rsidRPr="00AF3998">
              <w:rPr>
                <w:rStyle w:val="ac"/>
                <w:noProof/>
              </w:rPr>
              <w:t>恢复参数文件</w:t>
            </w:r>
            <w:r w:rsidR="00D00447">
              <w:rPr>
                <w:noProof/>
                <w:webHidden/>
              </w:rPr>
              <w:tab/>
            </w:r>
            <w:r w:rsidR="00D00447">
              <w:rPr>
                <w:noProof/>
                <w:webHidden/>
              </w:rPr>
              <w:fldChar w:fldCharType="begin"/>
            </w:r>
            <w:r w:rsidR="00D00447">
              <w:rPr>
                <w:noProof/>
                <w:webHidden/>
              </w:rPr>
              <w:instrText xml:space="preserve"> PAGEREF _Toc11789146 \h </w:instrText>
            </w:r>
            <w:r w:rsidR="00D00447">
              <w:rPr>
                <w:noProof/>
                <w:webHidden/>
              </w:rPr>
            </w:r>
            <w:r w:rsidR="00D00447">
              <w:rPr>
                <w:noProof/>
                <w:webHidden/>
              </w:rPr>
              <w:fldChar w:fldCharType="separate"/>
            </w:r>
            <w:r w:rsidR="00D00447">
              <w:rPr>
                <w:noProof/>
                <w:webHidden/>
              </w:rPr>
              <w:t>17</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7" w:history="1">
            <w:r w:rsidR="00D00447" w:rsidRPr="00AF3998">
              <w:rPr>
                <w:rStyle w:val="ac"/>
                <w:noProof/>
              </w:rPr>
              <w:t>2.5.3</w:t>
            </w:r>
            <w:r w:rsidR="00D00447">
              <w:rPr>
                <w:noProof/>
              </w:rPr>
              <w:tab/>
            </w:r>
            <w:r w:rsidR="00D00447" w:rsidRPr="00AF3998">
              <w:rPr>
                <w:rStyle w:val="ac"/>
                <w:noProof/>
              </w:rPr>
              <w:t>恢复控制文件</w:t>
            </w:r>
            <w:r w:rsidR="00D00447">
              <w:rPr>
                <w:noProof/>
                <w:webHidden/>
              </w:rPr>
              <w:tab/>
            </w:r>
            <w:r w:rsidR="00D00447">
              <w:rPr>
                <w:noProof/>
                <w:webHidden/>
              </w:rPr>
              <w:fldChar w:fldCharType="begin"/>
            </w:r>
            <w:r w:rsidR="00D00447">
              <w:rPr>
                <w:noProof/>
                <w:webHidden/>
              </w:rPr>
              <w:instrText xml:space="preserve"> PAGEREF _Toc11789147 \h </w:instrText>
            </w:r>
            <w:r w:rsidR="00D00447">
              <w:rPr>
                <w:noProof/>
                <w:webHidden/>
              </w:rPr>
            </w:r>
            <w:r w:rsidR="00D00447">
              <w:rPr>
                <w:noProof/>
                <w:webHidden/>
              </w:rPr>
              <w:fldChar w:fldCharType="separate"/>
            </w:r>
            <w:r w:rsidR="00D00447">
              <w:rPr>
                <w:noProof/>
                <w:webHidden/>
              </w:rPr>
              <w:t>17</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8" w:history="1">
            <w:r w:rsidR="00D00447" w:rsidRPr="00AF3998">
              <w:rPr>
                <w:rStyle w:val="ac"/>
                <w:noProof/>
              </w:rPr>
              <w:t>2.5.4</w:t>
            </w:r>
            <w:r w:rsidR="00D00447">
              <w:rPr>
                <w:noProof/>
              </w:rPr>
              <w:tab/>
            </w:r>
            <w:r w:rsidR="00D00447" w:rsidRPr="00AF3998">
              <w:rPr>
                <w:rStyle w:val="ac"/>
                <w:noProof/>
              </w:rPr>
              <w:t>恢复数据库</w:t>
            </w:r>
            <w:r w:rsidR="00D00447">
              <w:rPr>
                <w:noProof/>
                <w:webHidden/>
              </w:rPr>
              <w:tab/>
            </w:r>
            <w:r w:rsidR="00D00447">
              <w:rPr>
                <w:noProof/>
                <w:webHidden/>
              </w:rPr>
              <w:fldChar w:fldCharType="begin"/>
            </w:r>
            <w:r w:rsidR="00D00447">
              <w:rPr>
                <w:noProof/>
                <w:webHidden/>
              </w:rPr>
              <w:instrText xml:space="preserve"> PAGEREF _Toc11789148 \h </w:instrText>
            </w:r>
            <w:r w:rsidR="00D00447">
              <w:rPr>
                <w:noProof/>
                <w:webHidden/>
              </w:rPr>
            </w:r>
            <w:r w:rsidR="00D00447">
              <w:rPr>
                <w:noProof/>
                <w:webHidden/>
              </w:rPr>
              <w:fldChar w:fldCharType="separate"/>
            </w:r>
            <w:r w:rsidR="00D00447">
              <w:rPr>
                <w:noProof/>
                <w:webHidden/>
              </w:rPr>
              <w:t>17</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49" w:history="1">
            <w:r w:rsidR="00D00447" w:rsidRPr="00AF3998">
              <w:rPr>
                <w:rStyle w:val="ac"/>
                <w:noProof/>
              </w:rPr>
              <w:t>2.5.5</w:t>
            </w:r>
            <w:r w:rsidR="00D00447">
              <w:rPr>
                <w:noProof/>
              </w:rPr>
              <w:tab/>
            </w:r>
            <w:r w:rsidR="00D00447" w:rsidRPr="00AF3998">
              <w:rPr>
                <w:rStyle w:val="ac"/>
                <w:noProof/>
              </w:rPr>
              <w:t>修改</w:t>
            </w:r>
            <w:r w:rsidR="00D00447" w:rsidRPr="00AF3998">
              <w:rPr>
                <w:rStyle w:val="ac"/>
                <w:noProof/>
              </w:rPr>
              <w:t>cluster</w:t>
            </w:r>
            <w:r w:rsidR="00D00447" w:rsidRPr="00AF3998">
              <w:rPr>
                <w:rStyle w:val="ac"/>
                <w:noProof/>
              </w:rPr>
              <w:t>参数</w:t>
            </w:r>
            <w:r w:rsidR="00D00447">
              <w:rPr>
                <w:noProof/>
                <w:webHidden/>
              </w:rPr>
              <w:tab/>
            </w:r>
            <w:r w:rsidR="00D00447">
              <w:rPr>
                <w:noProof/>
                <w:webHidden/>
              </w:rPr>
              <w:fldChar w:fldCharType="begin"/>
            </w:r>
            <w:r w:rsidR="00D00447">
              <w:rPr>
                <w:noProof/>
                <w:webHidden/>
              </w:rPr>
              <w:instrText xml:space="preserve"> PAGEREF _Toc11789149 \h </w:instrText>
            </w:r>
            <w:r w:rsidR="00D00447">
              <w:rPr>
                <w:noProof/>
                <w:webHidden/>
              </w:rPr>
            </w:r>
            <w:r w:rsidR="00D00447">
              <w:rPr>
                <w:noProof/>
                <w:webHidden/>
              </w:rPr>
              <w:fldChar w:fldCharType="separate"/>
            </w:r>
            <w:r w:rsidR="00D00447">
              <w:rPr>
                <w:noProof/>
                <w:webHidden/>
              </w:rPr>
              <w:t>18</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50" w:history="1">
            <w:r w:rsidR="00D00447" w:rsidRPr="00AF3998">
              <w:rPr>
                <w:rStyle w:val="ac"/>
                <w:noProof/>
              </w:rPr>
              <w:t>2.6</w:t>
            </w:r>
            <w:r w:rsidR="00D00447">
              <w:rPr>
                <w:noProof/>
              </w:rPr>
              <w:tab/>
            </w:r>
            <w:r w:rsidR="00D00447" w:rsidRPr="00AF3998">
              <w:rPr>
                <w:rStyle w:val="ac"/>
                <w:noProof/>
              </w:rPr>
              <w:t>创建</w:t>
            </w:r>
            <w:r w:rsidR="00D00447" w:rsidRPr="00AF3998">
              <w:rPr>
                <w:rStyle w:val="ac"/>
                <w:noProof/>
              </w:rPr>
              <w:t>standby redo</w:t>
            </w:r>
            <w:r w:rsidR="00D00447">
              <w:rPr>
                <w:noProof/>
                <w:webHidden/>
              </w:rPr>
              <w:tab/>
            </w:r>
            <w:r w:rsidR="00D00447">
              <w:rPr>
                <w:noProof/>
                <w:webHidden/>
              </w:rPr>
              <w:fldChar w:fldCharType="begin"/>
            </w:r>
            <w:r w:rsidR="00D00447">
              <w:rPr>
                <w:noProof/>
                <w:webHidden/>
              </w:rPr>
              <w:instrText xml:space="preserve"> PAGEREF _Toc11789150 \h </w:instrText>
            </w:r>
            <w:r w:rsidR="00D00447">
              <w:rPr>
                <w:noProof/>
                <w:webHidden/>
              </w:rPr>
            </w:r>
            <w:r w:rsidR="00D00447">
              <w:rPr>
                <w:noProof/>
                <w:webHidden/>
              </w:rPr>
              <w:fldChar w:fldCharType="separate"/>
            </w:r>
            <w:r w:rsidR="00D00447">
              <w:rPr>
                <w:noProof/>
                <w:webHidden/>
              </w:rPr>
              <w:t>18</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51" w:history="1">
            <w:r w:rsidR="00D00447" w:rsidRPr="00AF3998">
              <w:rPr>
                <w:rStyle w:val="ac"/>
                <w:noProof/>
              </w:rPr>
              <w:t>2.6.1</w:t>
            </w:r>
            <w:r w:rsidR="00D00447">
              <w:rPr>
                <w:noProof/>
              </w:rPr>
              <w:tab/>
            </w:r>
            <w:r w:rsidR="00D00447" w:rsidRPr="00AF3998">
              <w:rPr>
                <w:rStyle w:val="ac"/>
                <w:noProof/>
              </w:rPr>
              <w:t>查看主库日志文件大小</w:t>
            </w:r>
            <w:r w:rsidR="00D00447">
              <w:rPr>
                <w:noProof/>
                <w:webHidden/>
              </w:rPr>
              <w:tab/>
            </w:r>
            <w:r w:rsidR="00D00447">
              <w:rPr>
                <w:noProof/>
                <w:webHidden/>
              </w:rPr>
              <w:fldChar w:fldCharType="begin"/>
            </w:r>
            <w:r w:rsidR="00D00447">
              <w:rPr>
                <w:noProof/>
                <w:webHidden/>
              </w:rPr>
              <w:instrText xml:space="preserve"> PAGEREF _Toc11789151 \h </w:instrText>
            </w:r>
            <w:r w:rsidR="00D00447">
              <w:rPr>
                <w:noProof/>
                <w:webHidden/>
              </w:rPr>
            </w:r>
            <w:r w:rsidR="00D00447">
              <w:rPr>
                <w:noProof/>
                <w:webHidden/>
              </w:rPr>
              <w:fldChar w:fldCharType="separate"/>
            </w:r>
            <w:r w:rsidR="00D00447">
              <w:rPr>
                <w:noProof/>
                <w:webHidden/>
              </w:rPr>
              <w:t>18</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52" w:history="1">
            <w:r w:rsidR="00D00447" w:rsidRPr="00AF3998">
              <w:rPr>
                <w:rStyle w:val="ac"/>
                <w:noProof/>
              </w:rPr>
              <w:t>2.6.2</w:t>
            </w:r>
            <w:r w:rsidR="00D00447">
              <w:rPr>
                <w:noProof/>
              </w:rPr>
              <w:tab/>
            </w:r>
            <w:r w:rsidR="00D00447" w:rsidRPr="00AF3998">
              <w:rPr>
                <w:rStyle w:val="ac"/>
                <w:noProof/>
              </w:rPr>
              <w:t>创建</w:t>
            </w:r>
            <w:r w:rsidR="00D00447" w:rsidRPr="00AF3998">
              <w:rPr>
                <w:rStyle w:val="ac"/>
                <w:noProof/>
              </w:rPr>
              <w:t>standby</w:t>
            </w:r>
            <w:r w:rsidR="00D00447" w:rsidRPr="00AF3998">
              <w:rPr>
                <w:rStyle w:val="ac"/>
                <w:noProof/>
              </w:rPr>
              <w:t>日志组</w:t>
            </w:r>
            <w:r w:rsidR="00D00447">
              <w:rPr>
                <w:noProof/>
                <w:webHidden/>
              </w:rPr>
              <w:tab/>
            </w:r>
            <w:r w:rsidR="00D00447">
              <w:rPr>
                <w:noProof/>
                <w:webHidden/>
              </w:rPr>
              <w:fldChar w:fldCharType="begin"/>
            </w:r>
            <w:r w:rsidR="00D00447">
              <w:rPr>
                <w:noProof/>
                <w:webHidden/>
              </w:rPr>
              <w:instrText xml:space="preserve"> PAGEREF _Toc11789152 \h </w:instrText>
            </w:r>
            <w:r w:rsidR="00D00447">
              <w:rPr>
                <w:noProof/>
                <w:webHidden/>
              </w:rPr>
            </w:r>
            <w:r w:rsidR="00D00447">
              <w:rPr>
                <w:noProof/>
                <w:webHidden/>
              </w:rPr>
              <w:fldChar w:fldCharType="separate"/>
            </w:r>
            <w:r w:rsidR="00D00447">
              <w:rPr>
                <w:noProof/>
                <w:webHidden/>
              </w:rPr>
              <w:t>18</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53" w:history="1">
            <w:r w:rsidR="00D00447" w:rsidRPr="00AF3998">
              <w:rPr>
                <w:rStyle w:val="ac"/>
                <w:noProof/>
              </w:rPr>
              <w:t>2.6.3</w:t>
            </w:r>
            <w:r w:rsidR="00D00447">
              <w:rPr>
                <w:noProof/>
              </w:rPr>
              <w:tab/>
            </w:r>
            <w:r w:rsidR="00D00447" w:rsidRPr="00AF3998">
              <w:rPr>
                <w:rStyle w:val="ac"/>
                <w:noProof/>
              </w:rPr>
              <w:t>备库介质恢复</w:t>
            </w:r>
            <w:r w:rsidR="00D00447">
              <w:rPr>
                <w:noProof/>
                <w:webHidden/>
              </w:rPr>
              <w:tab/>
            </w:r>
            <w:r w:rsidR="00D00447">
              <w:rPr>
                <w:noProof/>
                <w:webHidden/>
              </w:rPr>
              <w:fldChar w:fldCharType="begin"/>
            </w:r>
            <w:r w:rsidR="00D00447">
              <w:rPr>
                <w:noProof/>
                <w:webHidden/>
              </w:rPr>
              <w:instrText xml:space="preserve"> PAGEREF _Toc11789153 \h </w:instrText>
            </w:r>
            <w:r w:rsidR="00D00447">
              <w:rPr>
                <w:noProof/>
                <w:webHidden/>
              </w:rPr>
            </w:r>
            <w:r w:rsidR="00D00447">
              <w:rPr>
                <w:noProof/>
                <w:webHidden/>
              </w:rPr>
              <w:fldChar w:fldCharType="separate"/>
            </w:r>
            <w:r w:rsidR="00D00447">
              <w:rPr>
                <w:noProof/>
                <w:webHidden/>
              </w:rPr>
              <w:t>19</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54" w:history="1">
            <w:r w:rsidR="00D00447" w:rsidRPr="00AF3998">
              <w:rPr>
                <w:rStyle w:val="ac"/>
                <w:noProof/>
              </w:rPr>
              <w:t>2.6.4</w:t>
            </w:r>
            <w:r w:rsidR="00D00447">
              <w:rPr>
                <w:noProof/>
              </w:rPr>
              <w:tab/>
            </w:r>
            <w:r w:rsidR="00D00447" w:rsidRPr="00AF3998">
              <w:rPr>
                <w:rStyle w:val="ac"/>
                <w:noProof/>
              </w:rPr>
              <w:t>开启日志投递</w:t>
            </w:r>
            <w:r w:rsidR="00D00447">
              <w:rPr>
                <w:noProof/>
                <w:webHidden/>
              </w:rPr>
              <w:tab/>
            </w:r>
            <w:r w:rsidR="00D00447">
              <w:rPr>
                <w:noProof/>
                <w:webHidden/>
              </w:rPr>
              <w:fldChar w:fldCharType="begin"/>
            </w:r>
            <w:r w:rsidR="00D00447">
              <w:rPr>
                <w:noProof/>
                <w:webHidden/>
              </w:rPr>
              <w:instrText xml:space="preserve"> PAGEREF _Toc11789154 \h </w:instrText>
            </w:r>
            <w:r w:rsidR="00D00447">
              <w:rPr>
                <w:noProof/>
                <w:webHidden/>
              </w:rPr>
            </w:r>
            <w:r w:rsidR="00D00447">
              <w:rPr>
                <w:noProof/>
                <w:webHidden/>
              </w:rPr>
              <w:fldChar w:fldCharType="separate"/>
            </w:r>
            <w:r w:rsidR="00D00447">
              <w:rPr>
                <w:noProof/>
                <w:webHidden/>
              </w:rPr>
              <w:t>19</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55" w:history="1">
            <w:r w:rsidR="00D00447" w:rsidRPr="00AF3998">
              <w:rPr>
                <w:rStyle w:val="ac"/>
                <w:noProof/>
              </w:rPr>
              <w:t>2.7</w:t>
            </w:r>
            <w:r w:rsidR="00D00447">
              <w:rPr>
                <w:noProof/>
              </w:rPr>
              <w:tab/>
            </w:r>
            <w:r w:rsidR="00D00447" w:rsidRPr="00AF3998">
              <w:rPr>
                <w:rStyle w:val="ac"/>
                <w:noProof/>
              </w:rPr>
              <w:t>备库添加相关资源</w:t>
            </w:r>
            <w:r w:rsidR="00D00447">
              <w:rPr>
                <w:noProof/>
                <w:webHidden/>
              </w:rPr>
              <w:tab/>
            </w:r>
            <w:r w:rsidR="00D00447">
              <w:rPr>
                <w:noProof/>
                <w:webHidden/>
              </w:rPr>
              <w:fldChar w:fldCharType="begin"/>
            </w:r>
            <w:r w:rsidR="00D00447">
              <w:rPr>
                <w:noProof/>
                <w:webHidden/>
              </w:rPr>
              <w:instrText xml:space="preserve"> PAGEREF _Toc11789155 \h </w:instrText>
            </w:r>
            <w:r w:rsidR="00D00447">
              <w:rPr>
                <w:noProof/>
                <w:webHidden/>
              </w:rPr>
            </w:r>
            <w:r w:rsidR="00D00447">
              <w:rPr>
                <w:noProof/>
                <w:webHidden/>
              </w:rPr>
              <w:fldChar w:fldCharType="separate"/>
            </w:r>
            <w:r w:rsidR="00D00447">
              <w:rPr>
                <w:noProof/>
                <w:webHidden/>
              </w:rPr>
              <w:t>19</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56" w:history="1">
            <w:r w:rsidR="00D00447" w:rsidRPr="00AF3998">
              <w:rPr>
                <w:rStyle w:val="ac"/>
                <w:noProof/>
              </w:rPr>
              <w:t>2.7.1</w:t>
            </w:r>
            <w:r w:rsidR="00D00447">
              <w:rPr>
                <w:noProof/>
              </w:rPr>
              <w:tab/>
            </w:r>
            <w:r w:rsidR="00D00447" w:rsidRPr="00AF3998">
              <w:rPr>
                <w:rStyle w:val="ac"/>
                <w:noProof/>
              </w:rPr>
              <w:t>新增服务名到</w:t>
            </w:r>
            <w:r w:rsidR="00D00447" w:rsidRPr="00AF3998">
              <w:rPr>
                <w:rStyle w:val="ac"/>
                <w:noProof/>
              </w:rPr>
              <w:t>CRS</w:t>
            </w:r>
            <w:r w:rsidR="00D00447" w:rsidRPr="00AF3998">
              <w:rPr>
                <w:rStyle w:val="ac"/>
                <w:noProof/>
              </w:rPr>
              <w:t>资源</w:t>
            </w:r>
            <w:r w:rsidR="00D00447">
              <w:rPr>
                <w:noProof/>
                <w:webHidden/>
              </w:rPr>
              <w:tab/>
            </w:r>
            <w:r w:rsidR="00D00447">
              <w:rPr>
                <w:noProof/>
                <w:webHidden/>
              </w:rPr>
              <w:fldChar w:fldCharType="begin"/>
            </w:r>
            <w:r w:rsidR="00D00447">
              <w:rPr>
                <w:noProof/>
                <w:webHidden/>
              </w:rPr>
              <w:instrText xml:space="preserve"> PAGEREF _Toc11789156 \h </w:instrText>
            </w:r>
            <w:r w:rsidR="00D00447">
              <w:rPr>
                <w:noProof/>
                <w:webHidden/>
              </w:rPr>
            </w:r>
            <w:r w:rsidR="00D00447">
              <w:rPr>
                <w:noProof/>
                <w:webHidden/>
              </w:rPr>
              <w:fldChar w:fldCharType="separate"/>
            </w:r>
            <w:r w:rsidR="00D00447">
              <w:rPr>
                <w:noProof/>
                <w:webHidden/>
              </w:rPr>
              <w:t>19</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57" w:history="1">
            <w:r w:rsidR="00D00447" w:rsidRPr="00AF3998">
              <w:rPr>
                <w:rStyle w:val="ac"/>
                <w:noProof/>
              </w:rPr>
              <w:t>2.7.2</w:t>
            </w:r>
            <w:r w:rsidR="00D00447">
              <w:rPr>
                <w:noProof/>
              </w:rPr>
              <w:tab/>
            </w:r>
            <w:r w:rsidR="00D00447" w:rsidRPr="00AF3998">
              <w:rPr>
                <w:rStyle w:val="ac"/>
                <w:noProof/>
              </w:rPr>
              <w:t>查看服务资源状态</w:t>
            </w:r>
            <w:r w:rsidR="00D00447">
              <w:rPr>
                <w:noProof/>
                <w:webHidden/>
              </w:rPr>
              <w:tab/>
            </w:r>
            <w:r w:rsidR="00D00447">
              <w:rPr>
                <w:noProof/>
                <w:webHidden/>
              </w:rPr>
              <w:fldChar w:fldCharType="begin"/>
            </w:r>
            <w:r w:rsidR="00D00447">
              <w:rPr>
                <w:noProof/>
                <w:webHidden/>
              </w:rPr>
              <w:instrText xml:space="preserve"> PAGEREF _Toc11789157 \h </w:instrText>
            </w:r>
            <w:r w:rsidR="00D00447">
              <w:rPr>
                <w:noProof/>
                <w:webHidden/>
              </w:rPr>
            </w:r>
            <w:r w:rsidR="00D00447">
              <w:rPr>
                <w:noProof/>
                <w:webHidden/>
              </w:rPr>
              <w:fldChar w:fldCharType="separate"/>
            </w:r>
            <w:r w:rsidR="00D00447">
              <w:rPr>
                <w:noProof/>
                <w:webHidden/>
              </w:rPr>
              <w:t>19</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58" w:history="1">
            <w:r w:rsidR="00D00447" w:rsidRPr="00AF3998">
              <w:rPr>
                <w:rStyle w:val="ac"/>
                <w:noProof/>
              </w:rPr>
              <w:t>2.8</w:t>
            </w:r>
            <w:r w:rsidR="00D00447">
              <w:rPr>
                <w:noProof/>
              </w:rPr>
              <w:tab/>
            </w:r>
            <w:r w:rsidR="00D00447" w:rsidRPr="00AF3998">
              <w:rPr>
                <w:rStyle w:val="ac"/>
                <w:noProof/>
              </w:rPr>
              <w:t>同步状态检查</w:t>
            </w:r>
            <w:r w:rsidR="00D00447">
              <w:rPr>
                <w:noProof/>
                <w:webHidden/>
              </w:rPr>
              <w:tab/>
            </w:r>
            <w:r w:rsidR="00D00447">
              <w:rPr>
                <w:noProof/>
                <w:webHidden/>
              </w:rPr>
              <w:fldChar w:fldCharType="begin"/>
            </w:r>
            <w:r w:rsidR="00D00447">
              <w:rPr>
                <w:noProof/>
                <w:webHidden/>
              </w:rPr>
              <w:instrText xml:space="preserve"> PAGEREF _Toc11789158 \h </w:instrText>
            </w:r>
            <w:r w:rsidR="00D00447">
              <w:rPr>
                <w:noProof/>
                <w:webHidden/>
              </w:rPr>
            </w:r>
            <w:r w:rsidR="00D00447">
              <w:rPr>
                <w:noProof/>
                <w:webHidden/>
              </w:rPr>
              <w:fldChar w:fldCharType="separate"/>
            </w:r>
            <w:r w:rsidR="00D00447">
              <w:rPr>
                <w:noProof/>
                <w:webHidden/>
              </w:rPr>
              <w:t>20</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59" w:history="1">
            <w:r w:rsidR="00D00447" w:rsidRPr="00AF3998">
              <w:rPr>
                <w:rStyle w:val="ac"/>
                <w:noProof/>
              </w:rPr>
              <w:t>2.8.1</w:t>
            </w:r>
            <w:r w:rsidR="00D00447">
              <w:rPr>
                <w:noProof/>
              </w:rPr>
              <w:tab/>
            </w:r>
            <w:r w:rsidR="00D00447" w:rsidRPr="00AF3998">
              <w:rPr>
                <w:rStyle w:val="ac"/>
                <w:noProof/>
              </w:rPr>
              <w:t>查看备库警告日志</w:t>
            </w:r>
            <w:r w:rsidR="00D00447">
              <w:rPr>
                <w:noProof/>
                <w:webHidden/>
              </w:rPr>
              <w:tab/>
            </w:r>
            <w:r w:rsidR="00D00447">
              <w:rPr>
                <w:noProof/>
                <w:webHidden/>
              </w:rPr>
              <w:fldChar w:fldCharType="begin"/>
            </w:r>
            <w:r w:rsidR="00D00447">
              <w:rPr>
                <w:noProof/>
                <w:webHidden/>
              </w:rPr>
              <w:instrText xml:space="preserve"> PAGEREF _Toc11789159 \h </w:instrText>
            </w:r>
            <w:r w:rsidR="00D00447">
              <w:rPr>
                <w:noProof/>
                <w:webHidden/>
              </w:rPr>
            </w:r>
            <w:r w:rsidR="00D00447">
              <w:rPr>
                <w:noProof/>
                <w:webHidden/>
              </w:rPr>
              <w:fldChar w:fldCharType="separate"/>
            </w:r>
            <w:r w:rsidR="00D00447">
              <w:rPr>
                <w:noProof/>
                <w:webHidden/>
              </w:rPr>
              <w:t>20</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60" w:history="1">
            <w:r w:rsidR="00D00447" w:rsidRPr="00AF3998">
              <w:rPr>
                <w:rStyle w:val="ac"/>
                <w:noProof/>
              </w:rPr>
              <w:t>2.8.2</w:t>
            </w:r>
            <w:r w:rsidR="00D00447">
              <w:rPr>
                <w:noProof/>
              </w:rPr>
              <w:tab/>
            </w:r>
            <w:r w:rsidR="00D00447" w:rsidRPr="00AF3998">
              <w:rPr>
                <w:rStyle w:val="ac"/>
                <w:noProof/>
              </w:rPr>
              <w:t>mrp</w:t>
            </w:r>
            <w:r w:rsidR="00D00447" w:rsidRPr="00AF3998">
              <w:rPr>
                <w:rStyle w:val="ac"/>
                <w:noProof/>
              </w:rPr>
              <w:t>进程状态检查</w:t>
            </w:r>
            <w:r w:rsidR="00D00447">
              <w:rPr>
                <w:noProof/>
                <w:webHidden/>
              </w:rPr>
              <w:tab/>
            </w:r>
            <w:r w:rsidR="00D00447">
              <w:rPr>
                <w:noProof/>
                <w:webHidden/>
              </w:rPr>
              <w:fldChar w:fldCharType="begin"/>
            </w:r>
            <w:r w:rsidR="00D00447">
              <w:rPr>
                <w:noProof/>
                <w:webHidden/>
              </w:rPr>
              <w:instrText xml:space="preserve"> PAGEREF _Toc11789160 \h </w:instrText>
            </w:r>
            <w:r w:rsidR="00D00447">
              <w:rPr>
                <w:noProof/>
                <w:webHidden/>
              </w:rPr>
            </w:r>
            <w:r w:rsidR="00D00447">
              <w:rPr>
                <w:noProof/>
                <w:webHidden/>
              </w:rPr>
              <w:fldChar w:fldCharType="separate"/>
            </w:r>
            <w:r w:rsidR="00D00447">
              <w:rPr>
                <w:noProof/>
                <w:webHidden/>
              </w:rPr>
              <w:t>20</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61" w:history="1">
            <w:r w:rsidR="00D00447" w:rsidRPr="00AF3998">
              <w:rPr>
                <w:rStyle w:val="ac"/>
                <w:noProof/>
              </w:rPr>
              <w:t>2.8.3</w:t>
            </w:r>
            <w:r w:rsidR="00D00447">
              <w:rPr>
                <w:noProof/>
              </w:rPr>
              <w:tab/>
            </w:r>
            <w:r w:rsidR="00D00447" w:rsidRPr="00AF3998">
              <w:rPr>
                <w:rStyle w:val="ac"/>
                <w:noProof/>
              </w:rPr>
              <w:t>外部归档文件处理</w:t>
            </w:r>
            <w:r w:rsidR="00D00447">
              <w:rPr>
                <w:noProof/>
                <w:webHidden/>
              </w:rPr>
              <w:tab/>
            </w:r>
            <w:r w:rsidR="00D00447">
              <w:rPr>
                <w:noProof/>
                <w:webHidden/>
              </w:rPr>
              <w:fldChar w:fldCharType="begin"/>
            </w:r>
            <w:r w:rsidR="00D00447">
              <w:rPr>
                <w:noProof/>
                <w:webHidden/>
              </w:rPr>
              <w:instrText xml:space="preserve"> PAGEREF _Toc11789161 \h </w:instrText>
            </w:r>
            <w:r w:rsidR="00D00447">
              <w:rPr>
                <w:noProof/>
                <w:webHidden/>
              </w:rPr>
            </w:r>
            <w:r w:rsidR="00D00447">
              <w:rPr>
                <w:noProof/>
                <w:webHidden/>
              </w:rPr>
              <w:fldChar w:fldCharType="separate"/>
            </w:r>
            <w:r w:rsidR="00D00447">
              <w:rPr>
                <w:noProof/>
                <w:webHidden/>
              </w:rPr>
              <w:t>20</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62" w:history="1">
            <w:r w:rsidR="00D00447" w:rsidRPr="00AF3998">
              <w:rPr>
                <w:rStyle w:val="ac"/>
                <w:noProof/>
              </w:rPr>
              <w:t>2.8.4</w:t>
            </w:r>
            <w:r w:rsidR="00D00447">
              <w:rPr>
                <w:noProof/>
              </w:rPr>
              <w:tab/>
            </w:r>
            <w:r w:rsidR="00D00447" w:rsidRPr="00AF3998">
              <w:rPr>
                <w:rStyle w:val="ac"/>
                <w:noProof/>
              </w:rPr>
              <w:t>日志接收与同步检查</w:t>
            </w:r>
            <w:r w:rsidR="00D00447">
              <w:rPr>
                <w:noProof/>
                <w:webHidden/>
              </w:rPr>
              <w:tab/>
            </w:r>
            <w:r w:rsidR="00D00447">
              <w:rPr>
                <w:noProof/>
                <w:webHidden/>
              </w:rPr>
              <w:fldChar w:fldCharType="begin"/>
            </w:r>
            <w:r w:rsidR="00D00447">
              <w:rPr>
                <w:noProof/>
                <w:webHidden/>
              </w:rPr>
              <w:instrText xml:space="preserve"> PAGEREF _Toc11789162 \h </w:instrText>
            </w:r>
            <w:r w:rsidR="00D00447">
              <w:rPr>
                <w:noProof/>
                <w:webHidden/>
              </w:rPr>
            </w:r>
            <w:r w:rsidR="00D00447">
              <w:rPr>
                <w:noProof/>
                <w:webHidden/>
              </w:rPr>
              <w:fldChar w:fldCharType="separate"/>
            </w:r>
            <w:r w:rsidR="00D00447">
              <w:rPr>
                <w:noProof/>
                <w:webHidden/>
              </w:rPr>
              <w:t>20</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63" w:history="1">
            <w:r w:rsidR="00D00447" w:rsidRPr="00AF3998">
              <w:rPr>
                <w:rStyle w:val="ac"/>
                <w:noProof/>
              </w:rPr>
              <w:t>2.8.5</w:t>
            </w:r>
            <w:r w:rsidR="00D00447">
              <w:rPr>
                <w:noProof/>
              </w:rPr>
              <w:tab/>
            </w:r>
            <w:r w:rsidR="00D00447" w:rsidRPr="00AF3998">
              <w:rPr>
                <w:rStyle w:val="ac"/>
                <w:noProof/>
              </w:rPr>
              <w:t>延迟查询</w:t>
            </w:r>
            <w:r w:rsidR="00D00447">
              <w:rPr>
                <w:noProof/>
                <w:webHidden/>
              </w:rPr>
              <w:tab/>
            </w:r>
            <w:r w:rsidR="00D00447">
              <w:rPr>
                <w:noProof/>
                <w:webHidden/>
              </w:rPr>
              <w:fldChar w:fldCharType="begin"/>
            </w:r>
            <w:r w:rsidR="00D00447">
              <w:rPr>
                <w:noProof/>
                <w:webHidden/>
              </w:rPr>
              <w:instrText xml:space="preserve"> PAGEREF _Toc11789163 \h </w:instrText>
            </w:r>
            <w:r w:rsidR="00D00447">
              <w:rPr>
                <w:noProof/>
                <w:webHidden/>
              </w:rPr>
            </w:r>
            <w:r w:rsidR="00D00447">
              <w:rPr>
                <w:noProof/>
                <w:webHidden/>
              </w:rPr>
              <w:fldChar w:fldCharType="separate"/>
            </w:r>
            <w:r w:rsidR="00D00447">
              <w:rPr>
                <w:noProof/>
                <w:webHidden/>
              </w:rPr>
              <w:t>21</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64" w:history="1">
            <w:r w:rsidR="00D00447" w:rsidRPr="00AF3998">
              <w:rPr>
                <w:rStyle w:val="ac"/>
                <w:noProof/>
              </w:rPr>
              <w:t>2.9</w:t>
            </w:r>
            <w:r w:rsidR="00D00447">
              <w:rPr>
                <w:noProof/>
              </w:rPr>
              <w:tab/>
            </w:r>
            <w:r w:rsidR="00D00447" w:rsidRPr="00AF3998">
              <w:rPr>
                <w:rStyle w:val="ac"/>
                <w:noProof/>
              </w:rPr>
              <w:t>sgetra</w:t>
            </w:r>
            <w:r w:rsidR="00D00447" w:rsidRPr="00AF3998">
              <w:rPr>
                <w:rStyle w:val="ac"/>
                <w:noProof/>
              </w:rPr>
              <w:t>服务开启</w:t>
            </w:r>
            <w:r w:rsidR="00D00447">
              <w:rPr>
                <w:noProof/>
                <w:webHidden/>
              </w:rPr>
              <w:tab/>
            </w:r>
            <w:r w:rsidR="00D00447">
              <w:rPr>
                <w:noProof/>
                <w:webHidden/>
              </w:rPr>
              <w:fldChar w:fldCharType="begin"/>
            </w:r>
            <w:r w:rsidR="00D00447">
              <w:rPr>
                <w:noProof/>
                <w:webHidden/>
              </w:rPr>
              <w:instrText xml:space="preserve"> PAGEREF _Toc11789164 \h </w:instrText>
            </w:r>
            <w:r w:rsidR="00D00447">
              <w:rPr>
                <w:noProof/>
                <w:webHidden/>
              </w:rPr>
            </w:r>
            <w:r w:rsidR="00D00447">
              <w:rPr>
                <w:noProof/>
                <w:webHidden/>
              </w:rPr>
              <w:fldChar w:fldCharType="separate"/>
            </w:r>
            <w:r w:rsidR="00D00447">
              <w:rPr>
                <w:noProof/>
                <w:webHidden/>
              </w:rPr>
              <w:t>21</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65" w:history="1">
            <w:r w:rsidR="00D00447" w:rsidRPr="00AF3998">
              <w:rPr>
                <w:rStyle w:val="ac"/>
                <w:noProof/>
              </w:rPr>
              <w:t>2.9.1</w:t>
            </w:r>
            <w:r w:rsidR="00D00447">
              <w:rPr>
                <w:noProof/>
              </w:rPr>
              <w:tab/>
            </w:r>
            <w:r w:rsidR="00D00447" w:rsidRPr="00AF3998">
              <w:rPr>
                <w:rStyle w:val="ac"/>
                <w:noProof/>
              </w:rPr>
              <w:t>开启数据库为</w:t>
            </w:r>
            <w:r w:rsidR="00D00447" w:rsidRPr="00AF3998">
              <w:rPr>
                <w:rStyle w:val="ac"/>
                <w:noProof/>
              </w:rPr>
              <w:t>open</w:t>
            </w:r>
            <w:r w:rsidR="00D00447">
              <w:rPr>
                <w:noProof/>
                <w:webHidden/>
              </w:rPr>
              <w:tab/>
            </w:r>
            <w:r w:rsidR="00D00447">
              <w:rPr>
                <w:noProof/>
                <w:webHidden/>
              </w:rPr>
              <w:fldChar w:fldCharType="begin"/>
            </w:r>
            <w:r w:rsidR="00D00447">
              <w:rPr>
                <w:noProof/>
                <w:webHidden/>
              </w:rPr>
              <w:instrText xml:space="preserve"> PAGEREF _Toc11789165 \h </w:instrText>
            </w:r>
            <w:r w:rsidR="00D00447">
              <w:rPr>
                <w:noProof/>
                <w:webHidden/>
              </w:rPr>
            </w:r>
            <w:r w:rsidR="00D00447">
              <w:rPr>
                <w:noProof/>
                <w:webHidden/>
              </w:rPr>
              <w:fldChar w:fldCharType="separate"/>
            </w:r>
            <w:r w:rsidR="00D00447">
              <w:rPr>
                <w:noProof/>
                <w:webHidden/>
              </w:rPr>
              <w:t>21</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66" w:history="1">
            <w:r w:rsidR="00D00447" w:rsidRPr="00AF3998">
              <w:rPr>
                <w:rStyle w:val="ac"/>
                <w:noProof/>
              </w:rPr>
              <w:t>2.9.2</w:t>
            </w:r>
            <w:r w:rsidR="00D00447">
              <w:rPr>
                <w:noProof/>
              </w:rPr>
              <w:tab/>
            </w:r>
            <w:r w:rsidR="00D00447" w:rsidRPr="00AF3998">
              <w:rPr>
                <w:rStyle w:val="ac"/>
                <w:noProof/>
              </w:rPr>
              <w:t>开启</w:t>
            </w:r>
            <w:r w:rsidR="00D00447" w:rsidRPr="00AF3998">
              <w:rPr>
                <w:rStyle w:val="ac"/>
                <w:noProof/>
              </w:rPr>
              <w:t>sgetra</w:t>
            </w:r>
            <w:r w:rsidR="00D00447" w:rsidRPr="00AF3998">
              <w:rPr>
                <w:rStyle w:val="ac"/>
                <w:noProof/>
              </w:rPr>
              <w:t>服务</w:t>
            </w:r>
            <w:r w:rsidR="00D00447">
              <w:rPr>
                <w:noProof/>
                <w:webHidden/>
              </w:rPr>
              <w:tab/>
            </w:r>
            <w:r w:rsidR="00D00447">
              <w:rPr>
                <w:noProof/>
                <w:webHidden/>
              </w:rPr>
              <w:fldChar w:fldCharType="begin"/>
            </w:r>
            <w:r w:rsidR="00D00447">
              <w:rPr>
                <w:noProof/>
                <w:webHidden/>
              </w:rPr>
              <w:instrText xml:space="preserve"> PAGEREF _Toc11789166 \h </w:instrText>
            </w:r>
            <w:r w:rsidR="00D00447">
              <w:rPr>
                <w:noProof/>
                <w:webHidden/>
              </w:rPr>
            </w:r>
            <w:r w:rsidR="00D00447">
              <w:rPr>
                <w:noProof/>
                <w:webHidden/>
              </w:rPr>
              <w:fldChar w:fldCharType="separate"/>
            </w:r>
            <w:r w:rsidR="00D00447">
              <w:rPr>
                <w:noProof/>
                <w:webHidden/>
              </w:rPr>
              <w:t>21</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67" w:history="1">
            <w:r w:rsidR="00D00447" w:rsidRPr="00AF3998">
              <w:rPr>
                <w:rStyle w:val="ac"/>
                <w:noProof/>
              </w:rPr>
              <w:t>2.10</w:t>
            </w:r>
            <w:r w:rsidR="00D00447">
              <w:rPr>
                <w:noProof/>
              </w:rPr>
              <w:tab/>
            </w:r>
            <w:r w:rsidR="00D00447" w:rsidRPr="00AF3998">
              <w:rPr>
                <w:rStyle w:val="ac"/>
                <w:noProof/>
              </w:rPr>
              <w:t>SNAPSHOT STANDBY</w:t>
            </w:r>
            <w:r w:rsidR="00D00447" w:rsidRPr="00AF3998">
              <w:rPr>
                <w:rStyle w:val="ac"/>
                <w:noProof/>
              </w:rPr>
              <w:t>相关配置</w:t>
            </w:r>
            <w:r w:rsidR="00D00447">
              <w:rPr>
                <w:noProof/>
                <w:webHidden/>
              </w:rPr>
              <w:tab/>
            </w:r>
            <w:r w:rsidR="00D00447">
              <w:rPr>
                <w:noProof/>
                <w:webHidden/>
              </w:rPr>
              <w:fldChar w:fldCharType="begin"/>
            </w:r>
            <w:r w:rsidR="00D00447">
              <w:rPr>
                <w:noProof/>
                <w:webHidden/>
              </w:rPr>
              <w:instrText xml:space="preserve"> PAGEREF _Toc11789167 \h </w:instrText>
            </w:r>
            <w:r w:rsidR="00D00447">
              <w:rPr>
                <w:noProof/>
                <w:webHidden/>
              </w:rPr>
            </w:r>
            <w:r w:rsidR="00D00447">
              <w:rPr>
                <w:noProof/>
                <w:webHidden/>
              </w:rPr>
              <w:fldChar w:fldCharType="separate"/>
            </w:r>
            <w:r w:rsidR="00D00447">
              <w:rPr>
                <w:noProof/>
                <w:webHidden/>
              </w:rPr>
              <w:t>21</w:t>
            </w:r>
            <w:r w:rsidR="00D00447">
              <w:rPr>
                <w:noProof/>
                <w:webHidden/>
              </w:rPr>
              <w:fldChar w:fldCharType="end"/>
            </w:r>
          </w:hyperlink>
        </w:p>
        <w:p w:rsidR="00D00447" w:rsidRDefault="00AF5F45">
          <w:pPr>
            <w:pStyle w:val="TOC2"/>
            <w:tabs>
              <w:tab w:val="left" w:pos="1260"/>
              <w:tab w:val="right" w:leader="dot" w:pos="8296"/>
            </w:tabs>
            <w:rPr>
              <w:noProof/>
            </w:rPr>
          </w:pPr>
          <w:hyperlink w:anchor="_Toc11789168" w:history="1">
            <w:r w:rsidR="00D00447" w:rsidRPr="00AF3998">
              <w:rPr>
                <w:rStyle w:val="ac"/>
                <w:noProof/>
              </w:rPr>
              <w:t>2.11</w:t>
            </w:r>
            <w:r w:rsidR="00D00447">
              <w:rPr>
                <w:noProof/>
              </w:rPr>
              <w:tab/>
            </w:r>
            <w:r w:rsidR="00D00447" w:rsidRPr="00AF3998">
              <w:rPr>
                <w:rStyle w:val="ac"/>
                <w:noProof/>
              </w:rPr>
              <w:t>检查集群状态及监听服务状态</w:t>
            </w:r>
            <w:r w:rsidR="00D00447">
              <w:rPr>
                <w:noProof/>
                <w:webHidden/>
              </w:rPr>
              <w:tab/>
            </w:r>
            <w:r w:rsidR="00D00447">
              <w:rPr>
                <w:noProof/>
                <w:webHidden/>
              </w:rPr>
              <w:fldChar w:fldCharType="begin"/>
            </w:r>
            <w:r w:rsidR="00D00447">
              <w:rPr>
                <w:noProof/>
                <w:webHidden/>
              </w:rPr>
              <w:instrText xml:space="preserve"> PAGEREF _Toc11789168 \h </w:instrText>
            </w:r>
            <w:r w:rsidR="00D00447">
              <w:rPr>
                <w:noProof/>
                <w:webHidden/>
              </w:rPr>
            </w:r>
            <w:r w:rsidR="00D00447">
              <w:rPr>
                <w:noProof/>
                <w:webHidden/>
              </w:rPr>
              <w:fldChar w:fldCharType="separate"/>
            </w:r>
            <w:r w:rsidR="00D00447">
              <w:rPr>
                <w:noProof/>
                <w:webHidden/>
              </w:rPr>
              <w:t>22</w:t>
            </w:r>
            <w:r w:rsidR="00D00447">
              <w:rPr>
                <w:noProof/>
                <w:webHidden/>
              </w:rPr>
              <w:fldChar w:fldCharType="end"/>
            </w:r>
          </w:hyperlink>
        </w:p>
        <w:p w:rsidR="00D00447" w:rsidRDefault="00AF5F45">
          <w:pPr>
            <w:pStyle w:val="TOC2"/>
            <w:tabs>
              <w:tab w:val="left" w:pos="1260"/>
              <w:tab w:val="right" w:leader="dot" w:pos="8296"/>
            </w:tabs>
            <w:rPr>
              <w:noProof/>
            </w:rPr>
          </w:pPr>
          <w:hyperlink w:anchor="_Toc11789169" w:history="1">
            <w:r w:rsidR="00D00447" w:rsidRPr="00AF3998">
              <w:rPr>
                <w:rStyle w:val="ac"/>
                <w:noProof/>
              </w:rPr>
              <w:t>2.12</w:t>
            </w:r>
            <w:r w:rsidR="00D00447">
              <w:rPr>
                <w:noProof/>
              </w:rPr>
              <w:tab/>
            </w:r>
            <w:r w:rsidR="00D00447" w:rsidRPr="00AF3998">
              <w:rPr>
                <w:rStyle w:val="ac"/>
                <w:noProof/>
              </w:rPr>
              <w:t>验证备库状态</w:t>
            </w:r>
            <w:r w:rsidR="00D00447">
              <w:rPr>
                <w:noProof/>
                <w:webHidden/>
              </w:rPr>
              <w:tab/>
            </w:r>
            <w:r w:rsidR="00D00447">
              <w:rPr>
                <w:noProof/>
                <w:webHidden/>
              </w:rPr>
              <w:fldChar w:fldCharType="begin"/>
            </w:r>
            <w:r w:rsidR="00D00447">
              <w:rPr>
                <w:noProof/>
                <w:webHidden/>
              </w:rPr>
              <w:instrText xml:space="preserve"> PAGEREF _Toc11789169 \h </w:instrText>
            </w:r>
            <w:r w:rsidR="00D00447">
              <w:rPr>
                <w:noProof/>
                <w:webHidden/>
              </w:rPr>
            </w:r>
            <w:r w:rsidR="00D00447">
              <w:rPr>
                <w:noProof/>
                <w:webHidden/>
              </w:rPr>
              <w:fldChar w:fldCharType="separate"/>
            </w:r>
            <w:r w:rsidR="00D00447">
              <w:rPr>
                <w:noProof/>
                <w:webHidden/>
              </w:rPr>
              <w:t>22</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70" w:history="1">
            <w:r w:rsidR="00D00447" w:rsidRPr="00AF3998">
              <w:rPr>
                <w:rStyle w:val="ac"/>
                <w:noProof/>
              </w:rPr>
              <w:t>2.12.1</w:t>
            </w:r>
            <w:r w:rsidR="00D00447">
              <w:rPr>
                <w:noProof/>
              </w:rPr>
              <w:tab/>
            </w:r>
            <w:r w:rsidR="00D00447" w:rsidRPr="00AF3998">
              <w:rPr>
                <w:rStyle w:val="ac"/>
                <w:noProof/>
              </w:rPr>
              <w:t>进行</w:t>
            </w:r>
            <w:r w:rsidR="00D00447" w:rsidRPr="00AF3998">
              <w:rPr>
                <w:rStyle w:val="ac"/>
                <w:noProof/>
              </w:rPr>
              <w:t>snapshot standby</w:t>
            </w:r>
            <w:r w:rsidR="00D00447" w:rsidRPr="00AF3998">
              <w:rPr>
                <w:rStyle w:val="ac"/>
                <w:noProof/>
              </w:rPr>
              <w:t>切换测试</w:t>
            </w:r>
            <w:r w:rsidR="00D00447">
              <w:rPr>
                <w:noProof/>
                <w:webHidden/>
              </w:rPr>
              <w:tab/>
            </w:r>
            <w:r w:rsidR="00D00447">
              <w:rPr>
                <w:noProof/>
                <w:webHidden/>
              </w:rPr>
              <w:fldChar w:fldCharType="begin"/>
            </w:r>
            <w:r w:rsidR="00D00447">
              <w:rPr>
                <w:noProof/>
                <w:webHidden/>
              </w:rPr>
              <w:instrText xml:space="preserve"> PAGEREF _Toc11789170 \h </w:instrText>
            </w:r>
            <w:r w:rsidR="00D00447">
              <w:rPr>
                <w:noProof/>
                <w:webHidden/>
              </w:rPr>
            </w:r>
            <w:r w:rsidR="00D00447">
              <w:rPr>
                <w:noProof/>
                <w:webHidden/>
              </w:rPr>
              <w:fldChar w:fldCharType="separate"/>
            </w:r>
            <w:r w:rsidR="00D00447">
              <w:rPr>
                <w:noProof/>
                <w:webHidden/>
              </w:rPr>
              <w:t>22</w:t>
            </w:r>
            <w:r w:rsidR="00D00447">
              <w:rPr>
                <w:noProof/>
                <w:webHidden/>
              </w:rPr>
              <w:fldChar w:fldCharType="end"/>
            </w:r>
          </w:hyperlink>
        </w:p>
        <w:p w:rsidR="00D00447" w:rsidRDefault="00AF5F45">
          <w:pPr>
            <w:pStyle w:val="TOC3"/>
            <w:tabs>
              <w:tab w:val="left" w:pos="1680"/>
              <w:tab w:val="right" w:leader="dot" w:pos="8296"/>
            </w:tabs>
            <w:rPr>
              <w:noProof/>
            </w:rPr>
          </w:pPr>
          <w:hyperlink w:anchor="_Toc11789171" w:history="1">
            <w:r w:rsidR="00D00447" w:rsidRPr="00AF3998">
              <w:rPr>
                <w:rStyle w:val="ac"/>
                <w:noProof/>
              </w:rPr>
              <w:t>2.12.2</w:t>
            </w:r>
            <w:r w:rsidR="00D00447">
              <w:rPr>
                <w:noProof/>
              </w:rPr>
              <w:tab/>
            </w:r>
            <w:r w:rsidR="00D00447" w:rsidRPr="00AF3998">
              <w:rPr>
                <w:rStyle w:val="ac"/>
                <w:noProof/>
              </w:rPr>
              <w:t>验证备库日志应用状态</w:t>
            </w:r>
            <w:r w:rsidR="00D00447">
              <w:rPr>
                <w:noProof/>
                <w:webHidden/>
              </w:rPr>
              <w:tab/>
            </w:r>
            <w:r w:rsidR="00D00447">
              <w:rPr>
                <w:noProof/>
                <w:webHidden/>
              </w:rPr>
              <w:fldChar w:fldCharType="begin"/>
            </w:r>
            <w:r w:rsidR="00D00447">
              <w:rPr>
                <w:noProof/>
                <w:webHidden/>
              </w:rPr>
              <w:instrText xml:space="preserve"> PAGEREF _Toc11789171 \h </w:instrText>
            </w:r>
            <w:r w:rsidR="00D00447">
              <w:rPr>
                <w:noProof/>
                <w:webHidden/>
              </w:rPr>
            </w:r>
            <w:r w:rsidR="00D00447">
              <w:rPr>
                <w:noProof/>
                <w:webHidden/>
              </w:rPr>
              <w:fldChar w:fldCharType="separate"/>
            </w:r>
            <w:r w:rsidR="00D00447">
              <w:rPr>
                <w:noProof/>
                <w:webHidden/>
              </w:rPr>
              <w:t>22</w:t>
            </w:r>
            <w:r w:rsidR="00D00447">
              <w:rPr>
                <w:noProof/>
                <w:webHidden/>
              </w:rPr>
              <w:fldChar w:fldCharType="end"/>
            </w:r>
          </w:hyperlink>
        </w:p>
        <w:p w:rsidR="00D00447" w:rsidRDefault="00AF5F45">
          <w:pPr>
            <w:pStyle w:val="TOC1"/>
            <w:tabs>
              <w:tab w:val="left" w:pos="420"/>
              <w:tab w:val="right" w:leader="dot" w:pos="8296"/>
            </w:tabs>
            <w:rPr>
              <w:noProof/>
            </w:rPr>
          </w:pPr>
          <w:hyperlink w:anchor="_Toc11789172" w:history="1">
            <w:r w:rsidR="00D00447" w:rsidRPr="00AF3998">
              <w:rPr>
                <w:rStyle w:val="ac"/>
                <w:noProof/>
              </w:rPr>
              <w:t>3</w:t>
            </w:r>
            <w:r w:rsidR="00D00447">
              <w:rPr>
                <w:noProof/>
              </w:rPr>
              <w:tab/>
            </w:r>
            <w:r w:rsidR="00D00447" w:rsidRPr="00AF3998">
              <w:rPr>
                <w:rStyle w:val="ac"/>
                <w:noProof/>
              </w:rPr>
              <w:t>附件</w:t>
            </w:r>
            <w:r w:rsidR="00D00447">
              <w:rPr>
                <w:noProof/>
                <w:webHidden/>
              </w:rPr>
              <w:tab/>
            </w:r>
            <w:r w:rsidR="00D00447">
              <w:rPr>
                <w:noProof/>
                <w:webHidden/>
              </w:rPr>
              <w:fldChar w:fldCharType="begin"/>
            </w:r>
            <w:r w:rsidR="00D00447">
              <w:rPr>
                <w:noProof/>
                <w:webHidden/>
              </w:rPr>
              <w:instrText xml:space="preserve"> PAGEREF _Toc11789172 \h </w:instrText>
            </w:r>
            <w:r w:rsidR="00D00447">
              <w:rPr>
                <w:noProof/>
                <w:webHidden/>
              </w:rPr>
            </w:r>
            <w:r w:rsidR="00D00447">
              <w:rPr>
                <w:noProof/>
                <w:webHidden/>
              </w:rPr>
              <w:fldChar w:fldCharType="separate"/>
            </w:r>
            <w:r w:rsidR="00D00447">
              <w:rPr>
                <w:noProof/>
                <w:webHidden/>
              </w:rPr>
              <w:t>23</w:t>
            </w:r>
            <w:r w:rsidR="00D00447">
              <w:rPr>
                <w:noProof/>
                <w:webHidden/>
              </w:rPr>
              <w:fldChar w:fldCharType="end"/>
            </w:r>
          </w:hyperlink>
        </w:p>
        <w:p w:rsidR="00D00447" w:rsidRDefault="00AF5F45">
          <w:pPr>
            <w:pStyle w:val="TOC2"/>
            <w:tabs>
              <w:tab w:val="left" w:pos="1050"/>
              <w:tab w:val="right" w:leader="dot" w:pos="8296"/>
            </w:tabs>
            <w:rPr>
              <w:noProof/>
            </w:rPr>
          </w:pPr>
          <w:hyperlink w:anchor="_Toc11789173" w:history="1">
            <w:r w:rsidR="00D00447" w:rsidRPr="00AF3998">
              <w:rPr>
                <w:rStyle w:val="ac"/>
                <w:noProof/>
              </w:rPr>
              <w:t>3.1</w:t>
            </w:r>
            <w:r w:rsidR="00D00447">
              <w:rPr>
                <w:noProof/>
              </w:rPr>
              <w:tab/>
            </w:r>
            <w:r w:rsidR="00D00447" w:rsidRPr="00AF3998">
              <w:rPr>
                <w:rStyle w:val="ac"/>
                <w:noProof/>
              </w:rPr>
              <w:t>附件一：备库搭建重要参数检查</w:t>
            </w:r>
            <w:r w:rsidR="00D00447">
              <w:rPr>
                <w:noProof/>
                <w:webHidden/>
              </w:rPr>
              <w:tab/>
            </w:r>
            <w:r w:rsidR="00D00447">
              <w:rPr>
                <w:noProof/>
                <w:webHidden/>
              </w:rPr>
              <w:fldChar w:fldCharType="begin"/>
            </w:r>
            <w:r w:rsidR="00D00447">
              <w:rPr>
                <w:noProof/>
                <w:webHidden/>
              </w:rPr>
              <w:instrText xml:space="preserve"> PAGEREF _Toc11789173 \h </w:instrText>
            </w:r>
            <w:r w:rsidR="00D00447">
              <w:rPr>
                <w:noProof/>
                <w:webHidden/>
              </w:rPr>
            </w:r>
            <w:r w:rsidR="00D00447">
              <w:rPr>
                <w:noProof/>
                <w:webHidden/>
              </w:rPr>
              <w:fldChar w:fldCharType="separate"/>
            </w:r>
            <w:r w:rsidR="00D00447">
              <w:rPr>
                <w:noProof/>
                <w:webHidden/>
              </w:rPr>
              <w:t>23</w:t>
            </w:r>
            <w:r w:rsidR="00D00447">
              <w:rPr>
                <w:noProof/>
                <w:webHidden/>
              </w:rPr>
              <w:fldChar w:fldCharType="end"/>
            </w:r>
          </w:hyperlink>
        </w:p>
        <w:p w:rsidR="00047149" w:rsidRDefault="002B2B98" w:rsidP="0035441F">
          <w:pPr>
            <w:spacing w:line="288" w:lineRule="auto"/>
            <w:rPr>
              <w:lang w:val="zh-CN"/>
            </w:rPr>
          </w:pPr>
          <w:r w:rsidRPr="0035441F">
            <w:rPr>
              <w:rFonts w:asciiTheme="minorEastAsia" w:hAnsiTheme="minorEastAsia"/>
              <w:bCs/>
              <w:szCs w:val="18"/>
              <w:lang w:val="zh-CN"/>
            </w:rPr>
            <w:fldChar w:fldCharType="end"/>
          </w:r>
        </w:p>
      </w:sdtContent>
    </w:sdt>
    <w:p w:rsidR="00DD4404" w:rsidRDefault="00DD4404">
      <w:pPr>
        <w:widowControl/>
        <w:jc w:val="left"/>
        <w:rPr>
          <w:b/>
          <w:bCs/>
          <w:kern w:val="44"/>
          <w:sz w:val="44"/>
          <w:szCs w:val="44"/>
        </w:rPr>
      </w:pPr>
      <w:bookmarkStart w:id="0" w:name="_Toc521451576"/>
      <w:bookmarkStart w:id="1" w:name="_Toc521511280"/>
      <w:r>
        <w:br w:type="page"/>
      </w:r>
    </w:p>
    <w:p w:rsidR="007F5096" w:rsidRPr="00A27E51" w:rsidRDefault="007F5096" w:rsidP="00A27E51">
      <w:pPr>
        <w:pStyle w:val="1"/>
      </w:pPr>
      <w:bookmarkStart w:id="2" w:name="_Toc11789119"/>
      <w:r w:rsidRPr="00A27E51">
        <w:rPr>
          <w:rFonts w:hint="eastAsia"/>
        </w:rPr>
        <w:lastRenderedPageBreak/>
        <w:t>概述</w:t>
      </w:r>
      <w:bookmarkEnd w:id="0"/>
      <w:bookmarkEnd w:id="1"/>
      <w:bookmarkEnd w:id="2"/>
    </w:p>
    <w:p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本文档为R</w:t>
      </w:r>
      <w:r w:rsidRPr="00A230B4">
        <w:rPr>
          <w:rFonts w:asciiTheme="minorEastAsia" w:hAnsiTheme="minorEastAsia"/>
          <w:szCs w:val="21"/>
        </w:rPr>
        <w:t>AC 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部署手册。根据“深圳灾备中心”和“上海生产中心”的数据库复制环境架构，主要包含如下要点：</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主备均为R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r w:rsidR="00511BAB">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w:t>
      </w:r>
      <w:proofErr w:type="gramStart"/>
      <w:r w:rsidRPr="00A230B4">
        <w:rPr>
          <w:rFonts w:asciiTheme="minorEastAsia" w:hAnsiTheme="minorEastAsia" w:hint="eastAsia"/>
        </w:rPr>
        <w:t>备库使用</w:t>
      </w:r>
      <w:proofErr w:type="gramEnd"/>
      <w:r w:rsidRPr="00A230B4">
        <w:rPr>
          <w:rFonts w:asciiTheme="minorEastAsia" w:hAnsiTheme="minorEastAsia" w:hint="eastAsia"/>
        </w:rPr>
        <w:t>R</w:t>
      </w:r>
      <w:r w:rsidRPr="00A230B4">
        <w:rPr>
          <w:rFonts w:asciiTheme="minorEastAsia" w:hAnsiTheme="minorEastAsia"/>
        </w:rPr>
        <w:t>eal-Time Apply</w:t>
      </w:r>
      <w:r w:rsidRPr="00A230B4">
        <w:rPr>
          <w:rFonts w:asciiTheme="minorEastAsia" w:hAnsiTheme="minorEastAsia" w:hint="eastAsia"/>
        </w:rPr>
        <w:t>。</w:t>
      </w:r>
    </w:p>
    <w:p w:rsidR="007F5096" w:rsidRPr="00A230B4" w:rsidRDefault="007F5096" w:rsidP="00685A19">
      <w:pPr>
        <w:pStyle w:val="ae"/>
        <w:numPr>
          <w:ilvl w:val="0"/>
          <w:numId w:val="1"/>
        </w:numPr>
        <w:spacing w:line="360" w:lineRule="auto"/>
        <w:ind w:firstLineChars="0"/>
        <w:rPr>
          <w:rFonts w:asciiTheme="minorEastAsia" w:hAnsiTheme="minorEastAsia"/>
        </w:rPr>
      </w:pPr>
      <w:proofErr w:type="gramStart"/>
      <w:r w:rsidRPr="00A230B4">
        <w:rPr>
          <w:rFonts w:asciiTheme="minorEastAsia" w:hAnsiTheme="minorEastAsia" w:hint="eastAsia"/>
        </w:rPr>
        <w:t>备库端</w:t>
      </w:r>
      <w:proofErr w:type="gramEnd"/>
      <w:r w:rsidRPr="00A230B4">
        <w:rPr>
          <w:rFonts w:asciiTheme="minorEastAsia" w:hAnsiTheme="minorEastAsia" w:hint="eastAsia"/>
        </w:rPr>
        <w:t>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rPr>
        <w:t>为满足切换演练需求，</w:t>
      </w:r>
      <w:proofErr w:type="gramStart"/>
      <w:r w:rsidRPr="00A230B4">
        <w:rPr>
          <w:rFonts w:asciiTheme="minorEastAsia" w:hAnsiTheme="minorEastAsia" w:hint="eastAsia"/>
        </w:rPr>
        <w:t>备库需</w:t>
      </w:r>
      <w:proofErr w:type="gramEnd"/>
      <w:r w:rsidRPr="00A230B4">
        <w:rPr>
          <w:rFonts w:asciiTheme="minorEastAsia" w:hAnsiTheme="minorEastAsia" w:hint="eastAsia"/>
        </w:rPr>
        <w:t>提前做好S</w:t>
      </w:r>
      <w:r w:rsidRPr="00A230B4">
        <w:rPr>
          <w:rFonts w:asciiTheme="minorEastAsia" w:hAnsiTheme="minorEastAsia"/>
        </w:rPr>
        <w:t>NAPSHOT STANDBY</w:t>
      </w:r>
      <w:r w:rsidRPr="00A230B4">
        <w:rPr>
          <w:rFonts w:asciiTheme="minorEastAsia" w:hAnsiTheme="minorEastAsia" w:hint="eastAsia"/>
        </w:rPr>
        <w:t>相关配置。</w:t>
      </w:r>
    </w:p>
    <w:p w:rsidR="007F5096" w:rsidRPr="00A230B4" w:rsidRDefault="007F5096" w:rsidP="00685A19">
      <w:pPr>
        <w:pStyle w:val="ae"/>
        <w:numPr>
          <w:ilvl w:val="0"/>
          <w:numId w:val="1"/>
        </w:numPr>
        <w:spacing w:line="360" w:lineRule="auto"/>
        <w:ind w:firstLineChars="0"/>
        <w:rPr>
          <w:rFonts w:asciiTheme="minorEastAsia" w:hAnsiTheme="minorEastAsia"/>
        </w:rPr>
      </w:pPr>
      <w:proofErr w:type="gramStart"/>
      <w:r w:rsidRPr="00A230B4">
        <w:rPr>
          <w:rFonts w:asciiTheme="minorEastAsia" w:hAnsiTheme="minorEastAsia" w:hint="eastAsia"/>
        </w:rPr>
        <w:t>备库角色</w:t>
      </w:r>
      <w:proofErr w:type="gramEnd"/>
      <w:r w:rsidRPr="00A230B4">
        <w:rPr>
          <w:rFonts w:asciiTheme="minorEastAsia" w:hAnsiTheme="minorEastAsia" w:hint="eastAsia"/>
        </w:rPr>
        <w:t>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rsidR="007F5096" w:rsidRPr="00A230B4" w:rsidRDefault="007F5096" w:rsidP="00685A19">
      <w:pPr>
        <w:pStyle w:val="ae"/>
        <w:numPr>
          <w:ilvl w:val="0"/>
          <w:numId w:val="1"/>
        </w:numPr>
        <w:spacing w:line="360" w:lineRule="auto"/>
        <w:ind w:firstLineChars="0"/>
        <w:rPr>
          <w:rFonts w:asciiTheme="minorEastAsia" w:hAnsiTheme="minorEastAsia"/>
        </w:rPr>
      </w:pPr>
      <w:r w:rsidRPr="00A230B4">
        <w:rPr>
          <w:rFonts w:asciiTheme="minorEastAsia" w:hAnsiTheme="minorEastAsia" w:hint="eastAsia"/>
          <w:szCs w:val="21"/>
        </w:rPr>
        <w:t>“上海生产中心”已经存在单实例D</w:t>
      </w:r>
      <w:r w:rsidRPr="00A230B4">
        <w:rPr>
          <w:rFonts w:asciiTheme="minorEastAsia" w:hAnsiTheme="minorEastAsia"/>
          <w:szCs w:val="21"/>
        </w:rPr>
        <w:t>G</w:t>
      </w:r>
      <w:r w:rsidRPr="00A230B4">
        <w:rPr>
          <w:rFonts w:asciiTheme="minorEastAsia" w:hAnsiTheme="minorEastAsia" w:hint="eastAsia"/>
          <w:szCs w:val="21"/>
        </w:rPr>
        <w:t>物理备库，不可破坏当前D</w:t>
      </w:r>
      <w:r w:rsidRPr="00A230B4">
        <w:rPr>
          <w:rFonts w:asciiTheme="minorEastAsia" w:hAnsiTheme="minorEastAsia"/>
          <w:szCs w:val="21"/>
        </w:rPr>
        <w:t>G</w:t>
      </w:r>
      <w:r w:rsidRPr="00A230B4">
        <w:rPr>
          <w:rFonts w:asciiTheme="minorEastAsia" w:hAnsiTheme="minorEastAsia" w:hint="eastAsia"/>
          <w:szCs w:val="21"/>
        </w:rPr>
        <w:t>环境。</w:t>
      </w:r>
    </w:p>
    <w:p w:rsidR="007F5096" w:rsidRPr="00395082" w:rsidRDefault="007F5096" w:rsidP="007F5096">
      <w:pPr>
        <w:spacing w:line="360" w:lineRule="auto"/>
        <w:rPr>
          <w:b/>
        </w:rPr>
      </w:pPr>
      <w:r w:rsidRPr="00395082">
        <w:rPr>
          <w:rFonts w:hint="eastAsia"/>
          <w:b/>
        </w:rPr>
        <w:t>数据复制关系参考：</w:t>
      </w:r>
    </w:p>
    <w:p w:rsidR="007F5096" w:rsidRPr="003C6A1D" w:rsidRDefault="007F5096" w:rsidP="007F5096">
      <w:pPr>
        <w:spacing w:line="360" w:lineRule="auto"/>
      </w:pPr>
      <w:r>
        <w:rPr>
          <w:noProof/>
        </w:rPr>
        <mc:AlternateContent>
          <mc:Choice Requires="wpc">
            <w:drawing>
              <wp:inline distT="0" distB="0" distL="0" distR="0">
                <wp:extent cx="5274310" cy="3076575"/>
                <wp:effectExtent l="19050" t="14605" r="12065" b="13970"/>
                <wp:docPr id="33" name="画布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2">
                              <a:lumMod val="50000"/>
                              <a:lumOff val="0"/>
                            </a:schemeClr>
                          </a:solidFill>
                          <a:prstDash val="solid"/>
                          <a:miter lim="800000"/>
                          <a:headEnd type="none" w="med" len="med"/>
                          <a:tailEnd type="none" w="med" len="med"/>
                        </a:ln>
                      </wpc:whole>
                      <wps:wsp>
                        <wps:cNvPr id="2" name="文本框 22"/>
                        <wps:cNvSpPr txBox="1">
                          <a:spLocks noChangeArrowheads="1"/>
                        </wps:cNvSpPr>
                        <wps:spPr bwMode="auto">
                          <a:xfrm>
                            <a:off x="3143506" y="2642380"/>
                            <a:ext cx="1400203" cy="335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28F2" w:rsidRDefault="00C228F2"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wps:txbx>
                        <wps:bodyPr rot="0" vert="horz" wrap="square" lIns="91440" tIns="45720" rIns="91440" bIns="45720" anchor="t" anchorCtr="0" upright="1">
                          <a:noAutofit/>
                        </wps:bodyPr>
                      </wps:wsp>
                      <wps:wsp>
                        <wps:cNvPr id="3" name="文本框 5"/>
                        <wps:cNvSpPr txBox="1">
                          <a:spLocks noChangeArrowheads="1"/>
                        </wps:cNvSpPr>
                        <wps:spPr bwMode="auto">
                          <a:xfrm>
                            <a:off x="657201" y="2032446"/>
                            <a:ext cx="1400203" cy="336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28F2" w:rsidRDefault="00C228F2" w:rsidP="007F5096">
                              <w:r>
                                <w:rPr>
                                  <w:rFonts w:hint="eastAsia"/>
                                </w:rPr>
                                <w:t>上海生产数据中心</w:t>
                              </w:r>
                            </w:p>
                          </w:txbxContent>
                        </wps:txbx>
                        <wps:bodyPr rot="0" vert="horz" wrap="square" lIns="91440" tIns="45720" rIns="91440" bIns="45720" anchor="t" anchorCtr="0" upright="1">
                          <a:noAutofit/>
                        </wps:bodyPr>
                      </wps:wsp>
                      <wps:wsp>
                        <wps:cNvPr id="4" name="平行四边形 19"/>
                        <wps:cNvSpPr>
                          <a:spLocks noChangeArrowheads="1"/>
                        </wps:cNvSpPr>
                        <wps:spPr bwMode="auto">
                          <a:xfrm>
                            <a:off x="2552705" y="1794094"/>
                            <a:ext cx="2686005" cy="829482"/>
                          </a:xfrm>
                          <a:prstGeom prst="parallelogram">
                            <a:avLst>
                              <a:gd name="adj" fmla="val 24996"/>
                            </a:avLst>
                          </a:prstGeom>
                          <a:solidFill>
                            <a:schemeClr val="accent4">
                              <a:lumMod val="40000"/>
                              <a:lumOff val="60000"/>
                              <a:alpha val="5294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平行四边形 33"/>
                        <wps:cNvSpPr>
                          <a:spLocks noChangeArrowheads="1"/>
                        </wps:cNvSpPr>
                        <wps:spPr bwMode="auto">
                          <a:xfrm>
                            <a:off x="66600" y="1185760"/>
                            <a:ext cx="2686105" cy="830282"/>
                          </a:xfrm>
                          <a:prstGeom prst="parallelogram">
                            <a:avLst>
                              <a:gd name="adj" fmla="val 25003"/>
                            </a:avLst>
                          </a:prstGeom>
                          <a:solidFill>
                            <a:srgbClr val="C5D3ED">
                              <a:alpha val="52940"/>
                            </a:srgb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椭圆 34"/>
                        <wps:cNvSpPr>
                          <a:spLocks noChangeArrowheads="1"/>
                        </wps:cNvSpPr>
                        <wps:spPr bwMode="auto">
                          <a:xfrm>
                            <a:off x="1561103" y="553021"/>
                            <a:ext cx="991602" cy="428794"/>
                          </a:xfrm>
                          <a:prstGeom prst="ellipse">
                            <a:avLst/>
                          </a:prstGeom>
                          <a:solidFill>
                            <a:schemeClr val="accent6">
                              <a:lumMod val="100000"/>
                              <a:lumOff val="0"/>
                            </a:schemeClr>
                          </a:solidFill>
                          <a:ln w="25400">
                            <a:solidFill>
                              <a:schemeClr val="accent6">
                                <a:lumMod val="50000"/>
                                <a:lumOff val="0"/>
                              </a:schemeClr>
                            </a:solidFill>
                            <a:round/>
                            <a:headEnd/>
                            <a:tailEnd/>
                          </a:ln>
                        </wps:spPr>
                        <wps:txbx>
                          <w:txbxContent>
                            <w:p w:rsidR="00C228F2" w:rsidRDefault="00C228F2" w:rsidP="007F5096">
                              <w:pPr>
                                <w:jc w:val="center"/>
                              </w:pPr>
                              <w:r>
                                <w:t>tra RAC</w:t>
                              </w:r>
                            </w:p>
                          </w:txbxContent>
                        </wps:txbx>
                        <wps:bodyPr rot="0" vert="horz" wrap="square" lIns="91440" tIns="45720" rIns="91440" bIns="45720" anchor="ctr" anchorCtr="0" upright="1">
                          <a:noAutofit/>
                        </wps:bodyPr>
                      </wps:wsp>
                      <wps:wsp>
                        <wps:cNvPr id="8" name="椭圆 35"/>
                        <wps:cNvSpPr>
                          <a:spLocks noChangeArrowheads="1"/>
                        </wps:cNvSpPr>
                        <wps:spPr bwMode="auto">
                          <a:xfrm>
                            <a:off x="1561403" y="1030326"/>
                            <a:ext cx="991302" cy="428094"/>
                          </a:xfrm>
                          <a:prstGeom prst="ellipse">
                            <a:avLst/>
                          </a:prstGeom>
                          <a:solidFill>
                            <a:schemeClr val="accent2">
                              <a:lumMod val="100000"/>
                              <a:lumOff val="0"/>
                            </a:schemeClr>
                          </a:solidFill>
                          <a:ln w="25400">
                            <a:solidFill>
                              <a:schemeClr val="accent2">
                                <a:lumMod val="50000"/>
                                <a:lumOff val="0"/>
                              </a:schemeClr>
                            </a:solidFill>
                            <a:round/>
                            <a:headEnd/>
                            <a:tailEnd/>
                          </a:ln>
                        </wps:spPr>
                        <wps:txbx>
                          <w:txbxContent>
                            <w:p w:rsidR="00C228F2" w:rsidRDefault="00C228F2" w:rsidP="007F5096">
                              <w:pPr>
                                <w:pStyle w:val="aa"/>
                                <w:spacing w:before="0" w:beforeAutospacing="0" w:after="0" w:afterAutospacing="0"/>
                                <w:jc w:val="center"/>
                              </w:pPr>
                              <w:r>
                                <w:rPr>
                                  <w:rFonts w:eastAsia="等线" w:cs="Times New Roman"/>
                                  <w:kern w:val="2"/>
                                  <w:sz w:val="21"/>
                                  <w:szCs w:val="21"/>
                                </w:rPr>
                                <w:t>reg RAC</w:t>
                              </w:r>
                            </w:p>
                          </w:txbxContent>
                        </wps:txbx>
                        <wps:bodyPr rot="0" vert="horz" wrap="square" lIns="91440" tIns="45720" rIns="91440" bIns="45720" anchor="ctr" anchorCtr="0" upright="1">
                          <a:noAutofit/>
                        </wps:bodyPr>
                      </wps:wsp>
                      <wps:wsp>
                        <wps:cNvPr id="10" name="椭圆 36"/>
                        <wps:cNvSpPr>
                          <a:spLocks noChangeArrowheads="1"/>
                        </wps:cNvSpPr>
                        <wps:spPr bwMode="auto">
                          <a:xfrm>
                            <a:off x="1561403" y="1514332"/>
                            <a:ext cx="991302" cy="428094"/>
                          </a:xfrm>
                          <a:prstGeom prst="ellipse">
                            <a:avLst/>
                          </a:prstGeom>
                          <a:solidFill>
                            <a:schemeClr val="accent5">
                              <a:lumMod val="100000"/>
                              <a:lumOff val="0"/>
                            </a:schemeClr>
                          </a:solidFill>
                          <a:ln w="25400">
                            <a:solidFill>
                              <a:schemeClr val="accent5">
                                <a:lumMod val="50000"/>
                                <a:lumOff val="0"/>
                              </a:schemeClr>
                            </a:solidFill>
                            <a:round/>
                            <a:headEnd/>
                            <a:tailEnd/>
                          </a:ln>
                        </wps:spPr>
                        <wps:txbx>
                          <w:txbxContent>
                            <w:p w:rsidR="00C228F2" w:rsidRDefault="00C228F2" w:rsidP="007F5096">
                              <w:pPr>
                                <w:pStyle w:val="aa"/>
                                <w:spacing w:before="0" w:beforeAutospacing="0" w:after="0" w:afterAutospacing="0"/>
                                <w:jc w:val="center"/>
                              </w:pPr>
                              <w:r>
                                <w:rPr>
                                  <w:rFonts w:eastAsia="等线" w:cs="Times New Roman"/>
                                  <w:kern w:val="2"/>
                                  <w:sz w:val="21"/>
                                  <w:szCs w:val="21"/>
                                </w:rPr>
                                <w:t>cln RAC</w:t>
                              </w:r>
                            </w:p>
                          </w:txbxContent>
                        </wps:txbx>
                        <wps:bodyPr rot="0" vert="horz" wrap="square" lIns="91440" tIns="45720" rIns="91440" bIns="45720" anchor="ctr" anchorCtr="0" upright="1">
                          <a:noAutofit/>
                        </wps:bodyPr>
                      </wps:wsp>
                      <wps:wsp>
                        <wps:cNvPr id="11" name="椭圆 37"/>
                        <wps:cNvSpPr>
                          <a:spLocks noChangeArrowheads="1"/>
                        </wps:cNvSpPr>
                        <wps:spPr bwMode="auto">
                          <a:xfrm>
                            <a:off x="313301" y="1030326"/>
                            <a:ext cx="991202" cy="428094"/>
                          </a:xfrm>
                          <a:prstGeom prst="ellipse">
                            <a:avLst/>
                          </a:prstGeom>
                          <a:solidFill>
                            <a:schemeClr val="bg1">
                              <a:lumMod val="75000"/>
                              <a:lumOff val="0"/>
                            </a:schemeClr>
                          </a:solidFill>
                          <a:ln w="25400">
                            <a:solidFill>
                              <a:schemeClr val="accent3">
                                <a:lumMod val="50000"/>
                                <a:lumOff val="0"/>
                              </a:schemeClr>
                            </a:solidFill>
                            <a:round/>
                            <a:headEnd/>
                            <a:tailEnd/>
                          </a:ln>
                        </wps:spPr>
                        <wps:txbx>
                          <w:txbxContent>
                            <w:p w:rsidR="00C228F2" w:rsidRDefault="00C228F2" w:rsidP="007F5096">
                              <w:pPr>
                                <w:pStyle w:val="aa"/>
                                <w:spacing w:before="0" w:beforeAutospacing="0" w:after="0" w:afterAutospacing="0"/>
                                <w:jc w:val="center"/>
                              </w:pPr>
                              <w:r>
                                <w:rPr>
                                  <w:rFonts w:eastAsia="等线" w:cs="Times New Roman"/>
                                  <w:kern w:val="2"/>
                                  <w:sz w:val="21"/>
                                  <w:szCs w:val="21"/>
                                </w:rPr>
                                <w:t>his RAC</w:t>
                              </w:r>
                            </w:p>
                          </w:txbxContent>
                        </wps:txbx>
                        <wps:bodyPr rot="0" vert="horz" wrap="square" lIns="91440" tIns="45720" rIns="91440" bIns="45720" anchor="ctr" anchorCtr="0" upright="1">
                          <a:noAutofit/>
                        </wps:bodyPr>
                      </wps:wsp>
                      <wps:wsp>
                        <wps:cNvPr id="13" name="直接箭头连接符 38"/>
                        <wps:cNvCnPr>
                          <a:cxnSpLocks noChangeShapeType="1"/>
                        </wps:cNvCnPr>
                        <wps:spPr bwMode="auto">
                          <a:xfrm flipH="1">
                            <a:off x="1304502" y="767368"/>
                            <a:ext cx="256600" cy="4768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 name="直接箭头连接符 39"/>
                        <wps:cNvCnPr>
                          <a:cxnSpLocks noChangeShapeType="1"/>
                        </wps:cNvCnPr>
                        <wps:spPr bwMode="auto">
                          <a:xfrm flipH="1" flipV="1">
                            <a:off x="1304502" y="1244373"/>
                            <a:ext cx="2569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 name="直接箭头连接符 40"/>
                        <wps:cNvCnPr>
                          <a:cxnSpLocks noChangeShapeType="1"/>
                        </wps:cNvCnPr>
                        <wps:spPr bwMode="auto">
                          <a:xfrm flipH="1" flipV="1">
                            <a:off x="1304502" y="1176958"/>
                            <a:ext cx="256900" cy="551221"/>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 name="椭圆 41"/>
                        <wps:cNvSpPr>
                          <a:spLocks noChangeArrowheads="1"/>
                        </wps:cNvSpPr>
                        <wps:spPr bwMode="auto">
                          <a:xfrm>
                            <a:off x="3008906" y="1189661"/>
                            <a:ext cx="991202" cy="428094"/>
                          </a:xfrm>
                          <a:prstGeom prst="ellipse">
                            <a:avLst/>
                          </a:prstGeom>
                          <a:solidFill>
                            <a:schemeClr val="accent6">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C228F2" w:rsidRPr="00B83257" w:rsidRDefault="00C228F2"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wps:txbx>
                        <wps:bodyPr rot="0" vert="horz" wrap="square" lIns="0" tIns="0" rIns="0" bIns="0" anchor="ctr" anchorCtr="0" upright="1">
                          <a:noAutofit/>
                        </wps:bodyPr>
                      </wps:wsp>
                      <wps:wsp>
                        <wps:cNvPr id="17" name="椭圆 42"/>
                        <wps:cNvSpPr>
                          <a:spLocks noChangeArrowheads="1"/>
                        </wps:cNvSpPr>
                        <wps:spPr bwMode="auto">
                          <a:xfrm>
                            <a:off x="3009506" y="1666666"/>
                            <a:ext cx="991202" cy="427394"/>
                          </a:xfrm>
                          <a:prstGeom prst="ellipse">
                            <a:avLst/>
                          </a:prstGeom>
                          <a:solidFill>
                            <a:schemeClr val="accent2">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C228F2" w:rsidRPr="00432F98" w:rsidRDefault="00C228F2"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C228F2" w:rsidRDefault="00C228F2"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8" name="椭圆 43"/>
                        <wps:cNvSpPr>
                          <a:spLocks noChangeArrowheads="1"/>
                        </wps:cNvSpPr>
                        <wps:spPr bwMode="auto">
                          <a:xfrm>
                            <a:off x="3009506" y="2150572"/>
                            <a:ext cx="991202" cy="427494"/>
                          </a:xfrm>
                          <a:prstGeom prst="ellipse">
                            <a:avLst/>
                          </a:prstGeom>
                          <a:solidFill>
                            <a:schemeClr val="accent5">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C228F2" w:rsidRPr="00432F98" w:rsidRDefault="00C228F2"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C228F2" w:rsidRDefault="00C228F2" w:rsidP="007F5096">
                              <w:pPr>
                                <w:pStyle w:val="aa"/>
                                <w:spacing w:before="0" w:beforeAutospacing="0" w:after="0" w:afterAutospacing="0"/>
                                <w:jc w:val="center"/>
                              </w:pPr>
                            </w:p>
                          </w:txbxContent>
                        </wps:txbx>
                        <wps:bodyPr rot="0" vert="horz" wrap="square" lIns="0" tIns="0" rIns="0" bIns="0" anchor="ctr" anchorCtr="0" upright="1">
                          <a:noAutofit/>
                        </wps:bodyPr>
                      </wps:wsp>
                      <wps:wsp>
                        <wps:cNvPr id="19" name="椭圆 44"/>
                        <wps:cNvSpPr>
                          <a:spLocks noChangeArrowheads="1"/>
                        </wps:cNvSpPr>
                        <wps:spPr bwMode="auto">
                          <a:xfrm>
                            <a:off x="4229108" y="1666666"/>
                            <a:ext cx="942602" cy="427394"/>
                          </a:xfrm>
                          <a:prstGeom prst="ellipse">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C228F2" w:rsidRDefault="00C228F2" w:rsidP="007F5096">
                              <w:pPr>
                                <w:pStyle w:val="aa"/>
                                <w:spacing w:before="0" w:beforeAutospacing="0" w:after="0" w:afterAutospacing="0"/>
                                <w:jc w:val="center"/>
                              </w:pPr>
                              <w:r>
                                <w:rPr>
                                  <w:rFonts w:eastAsia="等线" w:cs="Times New Roman" w:hint="eastAsia"/>
                                  <w:sz w:val="21"/>
                                  <w:szCs w:val="21"/>
                                </w:rPr>
                                <w:t>his RAC</w:t>
                              </w:r>
                            </w:p>
                          </w:txbxContent>
                        </wps:txbx>
                        <wps:bodyPr rot="0" vert="horz" wrap="square" lIns="91440" tIns="45720" rIns="91440" bIns="45720" anchor="ctr" anchorCtr="0" upright="1">
                          <a:noAutofit/>
                        </wps:bodyPr>
                      </wps:wsp>
                      <wps:wsp>
                        <wps:cNvPr id="20" name="直接箭头连接符 45"/>
                        <wps:cNvCnPr>
                          <a:cxnSpLocks noChangeShapeType="1"/>
                        </wps:cNvCnPr>
                        <wps:spPr bwMode="auto">
                          <a:xfrm>
                            <a:off x="4000108" y="1403408"/>
                            <a:ext cx="229000" cy="476605"/>
                          </a:xfrm>
                          <a:prstGeom prst="straightConnector1">
                            <a:avLst/>
                          </a:prstGeom>
                          <a:noFill/>
                          <a:ln w="9525">
                            <a:solidFill>
                              <a:schemeClr val="accent6">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直接箭头连接符 46"/>
                        <wps:cNvCnPr>
                          <a:cxnSpLocks noChangeShapeType="1"/>
                        </wps:cNvCnPr>
                        <wps:spPr bwMode="auto">
                          <a:xfrm>
                            <a:off x="4000708" y="1880012"/>
                            <a:ext cx="228400" cy="0"/>
                          </a:xfrm>
                          <a:prstGeom prst="straightConnector1">
                            <a:avLst/>
                          </a:prstGeom>
                          <a:noFill/>
                          <a:ln w="9525">
                            <a:solidFill>
                              <a:schemeClr val="accent2">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直接箭头连接符 47"/>
                        <wps:cNvCnPr>
                          <a:cxnSpLocks noChangeShapeType="1"/>
                        </wps:cNvCnPr>
                        <wps:spPr bwMode="auto">
                          <a:xfrm flipV="1">
                            <a:off x="4000708" y="1880313"/>
                            <a:ext cx="228400" cy="484006"/>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直接箭头连接符 48"/>
                        <wps:cNvCnPr>
                          <a:cxnSpLocks noChangeShapeType="1"/>
                        </wps:cNvCnPr>
                        <wps:spPr bwMode="auto">
                          <a:xfrm>
                            <a:off x="2552705" y="767468"/>
                            <a:ext cx="456201" cy="6362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4" name="直接箭头连接符 49"/>
                        <wps:cNvCnPr>
                          <a:cxnSpLocks noChangeShapeType="1"/>
                        </wps:cNvCnPr>
                        <wps:spPr bwMode="auto">
                          <a:xfrm>
                            <a:off x="2552705" y="1244373"/>
                            <a:ext cx="456801" cy="635940"/>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5" name="直接箭头连接符 50"/>
                        <wps:cNvCnPr>
                          <a:cxnSpLocks noChangeShapeType="1"/>
                        </wps:cNvCnPr>
                        <wps:spPr bwMode="auto">
                          <a:xfrm>
                            <a:off x="2552705" y="1728379"/>
                            <a:ext cx="456801" cy="635940"/>
                          </a:xfrm>
                          <a:prstGeom prst="straightConnector1">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6" name="文本框 51"/>
                        <wps:cNvSpPr txBox="1">
                          <a:spLocks noChangeArrowheads="1"/>
                        </wps:cNvSpPr>
                        <wps:spPr bwMode="auto">
                          <a:xfrm>
                            <a:off x="2552705" y="1314888"/>
                            <a:ext cx="428601" cy="29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28F2" w:rsidRPr="00D97D21" w:rsidRDefault="00C228F2" w:rsidP="007F5096">
                              <w:pPr>
                                <w:rPr>
                                  <w:sz w:val="18"/>
                                  <w:szCs w:val="18"/>
                                </w:rPr>
                              </w:pPr>
                              <w:r w:rsidRPr="00D97D21">
                                <w:rPr>
                                  <w:sz w:val="18"/>
                                  <w:szCs w:val="18"/>
                                </w:rPr>
                                <w:t>ADG</w:t>
                              </w:r>
                            </w:p>
                          </w:txbxContent>
                        </wps:txbx>
                        <wps:bodyPr rot="0" vert="horz" wrap="square" lIns="91440" tIns="45720" rIns="91440" bIns="45720" anchor="t" anchorCtr="0" upright="1">
                          <a:noAutofit/>
                        </wps:bodyPr>
                      </wps:wsp>
                      <wps:wsp>
                        <wps:cNvPr id="27" name="文本框 27"/>
                        <wps:cNvSpPr txBox="1">
                          <a:spLocks noChangeArrowheads="1"/>
                        </wps:cNvSpPr>
                        <wps:spPr bwMode="auto">
                          <a:xfrm>
                            <a:off x="1218202" y="929004"/>
                            <a:ext cx="428601" cy="2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28F2" w:rsidRDefault="00C228F2"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wps:txbx>
                        <wps:bodyPr rot="0" vert="horz" wrap="square" lIns="91440" tIns="45720" rIns="91440" bIns="45720" anchor="t" anchorCtr="0" upright="1">
                          <a:noAutofit/>
                        </wps:bodyPr>
                      </wps:wsp>
                      <wps:wsp>
                        <wps:cNvPr id="28" name="文本框 27"/>
                        <wps:cNvSpPr txBox="1">
                          <a:spLocks noChangeArrowheads="1"/>
                        </wps:cNvSpPr>
                        <wps:spPr bwMode="auto">
                          <a:xfrm>
                            <a:off x="3951907" y="2046949"/>
                            <a:ext cx="428601" cy="294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28F2" w:rsidRDefault="00C228F2" w:rsidP="007F5096">
                              <w:pPr>
                                <w:pStyle w:val="aa"/>
                                <w:spacing w:before="0" w:beforeAutospacing="0" w:after="0" w:afterAutospacing="0"/>
                                <w:jc w:val="both"/>
                              </w:pPr>
                              <w:r>
                                <w:rPr>
                                  <w:rFonts w:ascii="等线" w:hAnsi="等线" w:cs="Times New Roman" w:hint="eastAsia"/>
                                  <w:sz w:val="18"/>
                                  <w:szCs w:val="18"/>
                                </w:rPr>
                                <w:t>DSG</w:t>
                              </w:r>
                            </w:p>
                          </w:txbxContent>
                        </wps:txbx>
                        <wps:bodyPr rot="0" vert="horz" wrap="square" lIns="91440" tIns="45720" rIns="91440" bIns="45720" anchor="t" anchorCtr="0" upright="1">
                          <a:noAutofit/>
                        </wps:bodyPr>
                      </wps:wsp>
                      <wps:wsp>
                        <wps:cNvPr id="29" name="椭圆 54"/>
                        <wps:cNvSpPr>
                          <a:spLocks noChangeArrowheads="1"/>
                        </wps:cNvSpPr>
                        <wps:spPr bwMode="auto">
                          <a:xfrm>
                            <a:off x="1561403" y="66615"/>
                            <a:ext cx="991302" cy="438296"/>
                          </a:xfrm>
                          <a:prstGeom prst="ellipse">
                            <a:avLst/>
                          </a:prstGeom>
                          <a:solidFill>
                            <a:schemeClr val="accent4">
                              <a:lumMod val="100000"/>
                              <a:lumOff val="0"/>
                            </a:schemeClr>
                          </a:solidFill>
                          <a:ln w="25400">
                            <a:solidFill>
                              <a:schemeClr val="accent4">
                                <a:lumMod val="50000"/>
                                <a:lumOff val="0"/>
                              </a:schemeClr>
                            </a:solidFill>
                            <a:round/>
                            <a:headEnd/>
                            <a:tailEnd/>
                          </a:ln>
                        </wps:spPr>
                        <wps:txbx>
                          <w:txbxContent>
                            <w:p w:rsidR="00C228F2" w:rsidRDefault="00C228F2" w:rsidP="007F5096">
                              <w:pPr>
                                <w:pStyle w:val="aa"/>
                                <w:spacing w:before="0" w:beforeAutospacing="0" w:after="0" w:afterAutospacing="0"/>
                                <w:jc w:val="center"/>
                              </w:pPr>
                              <w:r>
                                <w:rPr>
                                  <w:rFonts w:eastAsia="等线" w:cs="Times New Roman"/>
                                  <w:kern w:val="2"/>
                                  <w:sz w:val="21"/>
                                  <w:szCs w:val="21"/>
                                </w:rPr>
                                <w:t>int RAC</w:t>
                              </w:r>
                            </w:p>
                          </w:txbxContent>
                        </wps:txbx>
                        <wps:bodyPr rot="0" vert="horz" wrap="square" lIns="91440" tIns="45720" rIns="91440" bIns="45720" anchor="ctr" anchorCtr="0" upright="1">
                          <a:noAutofit/>
                        </wps:bodyPr>
                      </wps:wsp>
                      <wps:wsp>
                        <wps:cNvPr id="30" name="椭圆 55"/>
                        <wps:cNvSpPr>
                          <a:spLocks noChangeArrowheads="1"/>
                        </wps:cNvSpPr>
                        <wps:spPr bwMode="auto">
                          <a:xfrm>
                            <a:off x="3008206" y="684950"/>
                            <a:ext cx="991302" cy="437596"/>
                          </a:xfrm>
                          <a:prstGeom prst="ellipse">
                            <a:avLst/>
                          </a:prstGeom>
                          <a:solidFill>
                            <a:schemeClr val="accent4">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C228F2" w:rsidRPr="00466C98" w:rsidRDefault="00C228F2"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wps:txbx>
                        <wps:bodyPr rot="0" vert="horz" wrap="square" lIns="0" tIns="0" rIns="0" bIns="0" anchor="ctr" anchorCtr="0" upright="1">
                          <a:noAutofit/>
                        </wps:bodyPr>
                      </wps:wsp>
                      <wps:wsp>
                        <wps:cNvPr id="31" name="直接箭头连接符 56"/>
                        <wps:cNvCnPr>
                          <a:cxnSpLocks noChangeShapeType="1"/>
                        </wps:cNvCnPr>
                        <wps:spPr bwMode="auto">
                          <a:xfrm>
                            <a:off x="2552705" y="285763"/>
                            <a:ext cx="455501" cy="617936"/>
                          </a:xfrm>
                          <a:prstGeom prst="straightConnector1">
                            <a:avLst/>
                          </a:prstGeom>
                          <a:noFill/>
                          <a:ln w="9525">
                            <a:solidFill>
                              <a:srgbClr val="FF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2" name="文本框 57"/>
                        <wps:cNvSpPr txBox="1">
                          <a:spLocks noChangeArrowheads="1"/>
                        </wps:cNvSpPr>
                        <wps:spPr bwMode="auto">
                          <a:xfrm>
                            <a:off x="0" y="2793313"/>
                            <a:ext cx="2350704" cy="240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228F2" w:rsidRPr="006E770F" w:rsidRDefault="00C228F2"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C228F2" w:rsidRPr="006E770F" w:rsidRDefault="00C228F2" w:rsidP="007F5096">
                              <w:pPr>
                                <w:rPr>
                                  <w:sz w:val="15"/>
                                  <w:szCs w:val="15"/>
                                </w:rPr>
                              </w:pPr>
                            </w:p>
                          </w:txbxContent>
                        </wps:txbx>
                        <wps:bodyPr rot="0" vert="horz" wrap="none" lIns="91440" tIns="0" rIns="91440" bIns="0" anchor="t" anchorCtr="0" upright="1">
                          <a:noAutofit/>
                        </wps:bodyPr>
                      </wps:wsp>
                    </wpc:wpc>
                  </a:graphicData>
                </a:graphic>
              </wp:inline>
            </w:drawing>
          </mc:Choice>
          <mc:Fallback>
            <w:pict>
              <v:group id="画布 33"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&#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622423 [1605]">
                  <v:fill o:detectmouseclick="t"/>
                  <v:path o:connecttype="none"/>
                </v:shape>
                <v:shapetype id="_x0000_t202" coordsize="21600,21600" o:spt="202" path="m,l,21600r21600,l21600,xe">
                  <v:stroke joinstyle="miter"/>
                  <v:path gradientshapeok="t" o:connecttype="rect"/>
                </v:shapetype>
                <v:shape id="文本框 22" o:spid="_x0000_s1028" type="#_x0000_t202" style="position:absolute;left:31435;top:26423;width:14002;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C228F2" w:rsidRDefault="00C228F2" w:rsidP="007F5096">
                        <w:pPr>
                          <w:pStyle w:val="aa"/>
                          <w:spacing w:before="0" w:beforeAutospacing="0" w:after="0" w:afterAutospacing="0"/>
                          <w:jc w:val="both"/>
                        </w:pPr>
                        <w:r>
                          <w:rPr>
                            <w:rFonts w:ascii="等线" w:eastAsia="等线" w:hAnsi="等线" w:cs="Times New Roman" w:hint="eastAsia"/>
                            <w:kern w:val="2"/>
                            <w:sz w:val="21"/>
                            <w:szCs w:val="21"/>
                          </w:rPr>
                          <w:t>深圳灾备数据中心</w:t>
                        </w:r>
                      </w:p>
                    </w:txbxContent>
                  </v:textbox>
                </v:shape>
                <v:shape id="文本框 5" o:spid="_x0000_s1029" type="#_x0000_t202" style="position:absolute;left:6572;top:20324;width:1400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C228F2" w:rsidRDefault="00C228F2" w:rsidP="007F5096">
                        <w:r>
                          <w:rPr>
                            <w:rFonts w:hint="eastAsia"/>
                          </w:rPr>
                          <w:t>上海生产数据中心</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9" o:spid="_x0000_s1030" type="#_x0000_t7" style="position:absolute;left:25527;top:17940;width:26860;height:8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" adj="1667" fillcolor="#ccc0d9 [1303]" stroked="f" strokeweight="2pt">
                  <v:fill opacity="34695f"/>
                </v:shape>
                <v:shape id="平行四边形 33" o:spid="_x0000_s1031" type="#_x0000_t7" style="position:absolute;left:666;top:11857;width:26861;height: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" adj="1669" fillcolor="#c5d3ed" stroked="f" strokeweight="2pt">
                  <v:fill opacity="34695f"/>
                </v:shape>
                <v:oval id="椭圆 34" o:spid="_x0000_s1032" style="position:absolute;left:15611;top:5530;width:991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" fillcolor="#f79646 [3209]" strokecolor="#974706 [1609]" strokeweight="2pt">
                  <v:textbox>
                    <w:txbxContent>
                      <w:p w:rsidR="00C228F2" w:rsidRDefault="00C228F2" w:rsidP="007F5096">
                        <w:pPr>
                          <w:jc w:val="center"/>
                        </w:pPr>
                        <w:r>
                          <w:t>tra RAC</w:t>
                        </w:r>
                      </w:p>
                    </w:txbxContent>
                  </v:textbox>
                </v:oval>
                <v:oval id="椭圆 35" o:spid="_x0000_s1033" style="position:absolute;left:15614;top:1030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" fillcolor="#c0504d [3205]" strokecolor="#622423 [1605]" strokeweight="2pt">
                  <v:textbox>
                    <w:txbxContent>
                      <w:p w:rsidR="00C228F2" w:rsidRDefault="00C228F2" w:rsidP="007F5096">
                        <w:pPr>
                          <w:pStyle w:val="aa"/>
                          <w:spacing w:before="0" w:beforeAutospacing="0" w:after="0" w:afterAutospacing="0"/>
                          <w:jc w:val="center"/>
                        </w:pPr>
                        <w:r>
                          <w:rPr>
                            <w:rFonts w:eastAsia="等线" w:cs="Times New Roman"/>
                            <w:kern w:val="2"/>
                            <w:sz w:val="21"/>
                            <w:szCs w:val="21"/>
                          </w:rPr>
                          <w:t>reg RAC</w:t>
                        </w:r>
                      </w:p>
                    </w:txbxContent>
                  </v:textbox>
                </v:oval>
                <v:oval id="椭圆 36" o:spid="_x0000_s1034" style="position:absolute;left:15614;top:15143;width:9913;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" fillcolor="#4bacc6 [3208]" strokecolor="#205867 [1608]" strokeweight="2pt">
                  <v:textbox>
                    <w:txbxContent>
                      <w:p w:rsidR="00C228F2" w:rsidRDefault="00C228F2" w:rsidP="007F5096">
                        <w:pPr>
                          <w:pStyle w:val="aa"/>
                          <w:spacing w:before="0" w:beforeAutospacing="0" w:after="0" w:afterAutospacing="0"/>
                          <w:jc w:val="center"/>
                        </w:pPr>
                        <w:r>
                          <w:rPr>
                            <w:rFonts w:eastAsia="等线" w:cs="Times New Roman"/>
                            <w:kern w:val="2"/>
                            <w:sz w:val="21"/>
                            <w:szCs w:val="21"/>
                          </w:rPr>
                          <w:t>cln RAC</w:t>
                        </w:r>
                      </w:p>
                    </w:txbxContent>
                  </v:textbox>
                </v:oval>
                <v:oval id="椭圆 37" o:spid="_x0000_s1035" style="position:absolute;left:3133;top:10303;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" fillcolor="#bfbfbf [2412]" strokecolor="#4e6128 [1606]" strokeweight="2pt">
                  <v:textbox>
                    <w:txbxContent>
                      <w:p w:rsidR="00C228F2" w:rsidRDefault="00C228F2" w:rsidP="007F5096">
                        <w:pPr>
                          <w:pStyle w:val="aa"/>
                          <w:spacing w:before="0" w:beforeAutospacing="0" w:after="0" w:afterAutospacing="0"/>
                          <w:jc w:val="center"/>
                        </w:pPr>
                        <w:r>
                          <w:rPr>
                            <w:rFonts w:eastAsia="等线" w:cs="Times New Roman"/>
                            <w:kern w:val="2"/>
                            <w:sz w:val="21"/>
                            <w:szCs w:val="21"/>
                          </w:rPr>
                          <w:t>his RAC</w:t>
                        </w:r>
                      </w:p>
                    </w:txbxContent>
                  </v:textbox>
                </v:oval>
                <v:shapetype id="_x0000_t32" coordsize="21600,21600" o:spt="32" o:oned="t" path="m,l21600,21600e" filled="f">
                  <v:path arrowok="t" fillok="f" o:connecttype="none"/>
                  <o:lock v:ext="edit" shapetype="t"/>
                </v:shapetype>
                <v:shape id="直接箭头连接符 38" o:spid="_x0000_s1036" type="#_x0000_t32" style="position:absolute;left:13045;top:7673;width:2566;height:47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" strokecolor="#f68c36 [3049]">
                  <v:stroke endarrow="block"/>
                </v:shape>
                <v:shape id="直接箭头连接符 39" o:spid="_x0000_s1037" type="#_x0000_t32" style="position:absolute;left:13045;top:12443;width:256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" strokecolor="#bc4542 [3045]">
                  <v:stroke endarrow="block"/>
                </v:shape>
                <v:shape id="直接箭头连接符 40" o:spid="_x0000_s1038" type="#_x0000_t32" style="position:absolute;left:13045;top:11769;width:2569;height:55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" strokecolor="#4579b8 [3044]">
                  <v:stroke endarrow="block"/>
                </v:shape>
                <v:oval id="椭圆 41" o:spid="_x0000_s1039" style="position:absolute;left:30089;top:11896;width:9912;height:4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" fillcolor="#f79646 [3209]" stroked="f" strokeweight="2pt">
                  <v:textbox inset="0,0,0,0">
                    <w:txbxContent>
                      <w:p w:rsidR="00C228F2" w:rsidRPr="00B83257" w:rsidRDefault="00C228F2" w:rsidP="007F5096">
                        <w:pPr>
                          <w:pStyle w:val="aa"/>
                          <w:spacing w:before="0" w:beforeAutospacing="0" w:after="0" w:afterAutospacing="0"/>
                          <w:jc w:val="center"/>
                          <w:rPr>
                            <w:rFonts w:eastAsia="等线" w:cs="Times New Roman"/>
                            <w:kern w:val="2"/>
                            <w:sz w:val="13"/>
                            <w:szCs w:val="13"/>
                          </w:rPr>
                        </w:pPr>
                        <w:r w:rsidRPr="00B83257">
                          <w:rPr>
                            <w:rFonts w:eastAsia="等线" w:cs="Times New Roman"/>
                            <w:kern w:val="2"/>
                            <w:sz w:val="21"/>
                            <w:szCs w:val="21"/>
                          </w:rPr>
                          <w:t>tra RAC</w:t>
                        </w:r>
                        <w:r w:rsidRPr="00B83257">
                          <w:rPr>
                            <w:rFonts w:eastAsia="等线" w:cs="Times New Roman" w:hint="eastAsia"/>
                            <w:kern w:val="2"/>
                            <w:sz w:val="13"/>
                            <w:szCs w:val="13"/>
                          </w:rPr>
                          <w:t>只读</w:t>
                        </w:r>
                      </w:p>
                    </w:txbxContent>
                  </v:textbox>
                </v:oval>
                <v:oval id="椭圆 42" o:spid="_x0000_s1040" style="position:absolute;left:30095;top:16666;width:9912;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" fillcolor="#c0504d [3205]" stroked="f" strokeweight="2pt">
                  <v:textbox inset="0,0,0,0">
                    <w:txbxContent>
                      <w:p w:rsidR="00C228F2" w:rsidRPr="00432F98" w:rsidRDefault="00C228F2"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reg RAC</w:t>
                        </w:r>
                        <w:r w:rsidRPr="00432F98">
                          <w:rPr>
                            <w:rFonts w:eastAsia="等线" w:cs="Times New Roman" w:hint="eastAsia"/>
                            <w:kern w:val="2"/>
                            <w:sz w:val="13"/>
                            <w:szCs w:val="13"/>
                          </w:rPr>
                          <w:t>只读</w:t>
                        </w:r>
                      </w:p>
                      <w:p w:rsidR="00C228F2" w:rsidRDefault="00C228F2" w:rsidP="007F5096">
                        <w:pPr>
                          <w:pStyle w:val="aa"/>
                          <w:spacing w:before="0" w:beforeAutospacing="0" w:after="0" w:afterAutospacing="0"/>
                          <w:jc w:val="center"/>
                        </w:pPr>
                      </w:p>
                    </w:txbxContent>
                  </v:textbox>
                </v:oval>
                <v:oval id="椭圆 43" o:spid="_x0000_s1041" style="position:absolute;left:30095;top:21505;width:9912;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" fillcolor="#4bacc6 [3208]" stroked="f" strokeweight="2pt">
                  <v:textbox inset="0,0,0,0">
                    <w:txbxContent>
                      <w:p w:rsidR="00C228F2" w:rsidRPr="00432F98" w:rsidRDefault="00C228F2" w:rsidP="007F5096">
                        <w:pPr>
                          <w:pStyle w:val="aa"/>
                          <w:spacing w:before="0" w:beforeAutospacing="0" w:after="0" w:afterAutospacing="0"/>
                          <w:jc w:val="center"/>
                          <w:rPr>
                            <w:rFonts w:eastAsia="等线" w:cs="Times New Roman"/>
                            <w:kern w:val="2"/>
                            <w:sz w:val="13"/>
                            <w:szCs w:val="13"/>
                          </w:rPr>
                        </w:pPr>
                        <w:r>
                          <w:rPr>
                            <w:rFonts w:eastAsia="等线" w:cs="Times New Roman" w:hint="eastAsia"/>
                            <w:sz w:val="21"/>
                            <w:szCs w:val="21"/>
                          </w:rPr>
                          <w:t>cln RAC</w:t>
                        </w:r>
                        <w:r w:rsidRPr="00432F98">
                          <w:rPr>
                            <w:rFonts w:eastAsia="等线" w:cs="Times New Roman" w:hint="eastAsia"/>
                            <w:kern w:val="2"/>
                            <w:sz w:val="13"/>
                            <w:szCs w:val="13"/>
                          </w:rPr>
                          <w:t>只读</w:t>
                        </w:r>
                      </w:p>
                      <w:p w:rsidR="00C228F2" w:rsidRDefault="00C228F2" w:rsidP="007F5096">
                        <w:pPr>
                          <w:pStyle w:val="aa"/>
                          <w:spacing w:before="0" w:beforeAutospacing="0" w:after="0" w:afterAutospacing="0"/>
                          <w:jc w:val="center"/>
                        </w:pPr>
                      </w:p>
                    </w:txbxContent>
                  </v:textbox>
                </v:oval>
                <v:oval id="椭圆 44" o:spid="_x0000_s1042" style="position:absolute;left:42291;top:16666;width:9426;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" fillcolor="#bfbfbf [2412]" stroked="f" strokeweight="2pt">
                  <v:textbox>
                    <w:txbxContent>
                      <w:p w:rsidR="00C228F2" w:rsidRDefault="00C228F2" w:rsidP="007F5096">
                        <w:pPr>
                          <w:pStyle w:val="aa"/>
                          <w:spacing w:before="0" w:beforeAutospacing="0" w:after="0" w:afterAutospacing="0"/>
                          <w:jc w:val="center"/>
                        </w:pPr>
                        <w:r>
                          <w:rPr>
                            <w:rFonts w:eastAsia="等线" w:cs="Times New Roman" w:hint="eastAsia"/>
                            <w:sz w:val="21"/>
                            <w:szCs w:val="21"/>
                          </w:rPr>
                          <w:t>his RAC</w:t>
                        </w:r>
                      </w:p>
                    </w:txbxContent>
                  </v:textbox>
                </v:oval>
                <v:shape id="直接箭头连接符 45" o:spid="_x0000_s1043" type="#_x0000_t32" style="position:absolute;left:40001;top:14034;width:2290;height:4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" strokecolor="#f68c36 [3049]">
                  <v:stroke endarrow="block"/>
                </v:shape>
                <v:shape id="直接箭头连接符 46" o:spid="_x0000_s1044" type="#_x0000_t32" style="position:absolute;left:40007;top:18800;width:2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" strokecolor="#bc4542 [3045]">
                  <v:stroke endarrow="block"/>
                </v:shape>
                <v:shape id="直接箭头连接符 47" o:spid="_x0000_s1045" type="#_x0000_t32" style="position:absolute;left:40007;top:18803;width:2284;height:4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" strokecolor="#4579b8 [3044]">
                  <v:stroke endarrow="block"/>
                </v:shape>
                <v:shape id="直接箭头连接符 48" o:spid="_x0000_s1046" type="#_x0000_t32" style="position:absolute;left:25527;top:7674;width:4562;height:6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" strokecolor="red">
                  <v:stroke dashstyle="longDash" endarrow="block"/>
                </v:shape>
                <v:shape id="直接箭头连接符 49" o:spid="_x0000_s1047" type="#_x0000_t32" style="position:absolute;left:25527;top:1244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" strokecolor="red">
                  <v:stroke dashstyle="longDash" endarrow="block"/>
                </v:shape>
                <v:shape id="直接箭头连接符 50" o:spid="_x0000_s1048" type="#_x0000_t32" style="position:absolute;left:25527;top:17283;width:4568;height:6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" strokecolor="red">
                  <v:stroke dashstyle="dash" endarrow="block"/>
                </v:shape>
                <v:shape id="文本框 51" o:spid="_x0000_s1049" type="#_x0000_t202" style="position:absolute;left:25527;top:13148;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C228F2" w:rsidRPr="00D97D21" w:rsidRDefault="00C228F2" w:rsidP="007F5096">
                        <w:pPr>
                          <w:rPr>
                            <w:sz w:val="18"/>
                            <w:szCs w:val="18"/>
                          </w:rPr>
                        </w:pPr>
                        <w:r w:rsidRPr="00D97D21">
                          <w:rPr>
                            <w:sz w:val="18"/>
                            <w:szCs w:val="18"/>
                          </w:rPr>
                          <w:t>ADG</w:t>
                        </w:r>
                      </w:p>
                    </w:txbxContent>
                  </v:textbox>
                </v:shape>
                <v:shape id="文本框 27" o:spid="_x0000_s1050" type="#_x0000_t202" style="position:absolute;left:12182;top:9290;width:428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C228F2" w:rsidRDefault="00C228F2" w:rsidP="007F5096">
                        <w:pPr>
                          <w:pStyle w:val="aa"/>
                          <w:spacing w:before="0" w:beforeAutospacing="0" w:after="0" w:afterAutospacing="0"/>
                          <w:jc w:val="both"/>
                        </w:pPr>
                        <w:r>
                          <w:rPr>
                            <w:rFonts w:ascii="等线" w:eastAsia="等线" w:hAnsi="等线" w:cs="Times New Roman" w:hint="eastAsia"/>
                            <w:kern w:val="2"/>
                            <w:sz w:val="18"/>
                            <w:szCs w:val="18"/>
                          </w:rPr>
                          <w:t>D</w:t>
                        </w:r>
                        <w:r>
                          <w:rPr>
                            <w:rFonts w:ascii="等线" w:eastAsia="等线" w:hAnsi="等线" w:cs="Times New Roman"/>
                            <w:kern w:val="2"/>
                            <w:sz w:val="18"/>
                            <w:szCs w:val="18"/>
                          </w:rPr>
                          <w:t>S</w:t>
                        </w:r>
                        <w:r>
                          <w:rPr>
                            <w:rFonts w:ascii="等线" w:eastAsia="等线" w:hAnsi="等线" w:cs="Times New Roman" w:hint="eastAsia"/>
                            <w:kern w:val="2"/>
                            <w:sz w:val="18"/>
                            <w:szCs w:val="18"/>
                          </w:rPr>
                          <w:t>G</w:t>
                        </w:r>
                      </w:p>
                    </w:txbxContent>
                  </v:textbox>
                </v:shape>
                <v:shape id="文本框 27" o:spid="_x0000_s1051" type="#_x0000_t202" style="position:absolute;left:39519;top:20469;width:4286;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C228F2" w:rsidRDefault="00C228F2" w:rsidP="007F5096">
                        <w:pPr>
                          <w:pStyle w:val="aa"/>
                          <w:spacing w:before="0" w:beforeAutospacing="0" w:after="0" w:afterAutospacing="0"/>
                          <w:jc w:val="both"/>
                        </w:pPr>
                        <w:r>
                          <w:rPr>
                            <w:rFonts w:ascii="等线" w:hAnsi="等线" w:cs="Times New Roman" w:hint="eastAsia"/>
                            <w:sz w:val="18"/>
                            <w:szCs w:val="18"/>
                          </w:rPr>
                          <w:t>DSG</w:t>
                        </w:r>
                      </w:p>
                    </w:txbxContent>
                  </v:textbox>
                </v:shape>
                <v:oval id="椭圆 54" o:spid="_x0000_s1052" style="position:absolute;left:15614;top:666;width:9913;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" fillcolor="#8064a2 [3207]" strokecolor="#3f3151 [1607]" strokeweight="2pt">
                  <v:textbox>
                    <w:txbxContent>
                      <w:p w:rsidR="00C228F2" w:rsidRDefault="00C228F2" w:rsidP="007F5096">
                        <w:pPr>
                          <w:pStyle w:val="aa"/>
                          <w:spacing w:before="0" w:beforeAutospacing="0" w:after="0" w:afterAutospacing="0"/>
                          <w:jc w:val="center"/>
                        </w:pPr>
                        <w:r>
                          <w:rPr>
                            <w:rFonts w:eastAsia="等线" w:cs="Times New Roman"/>
                            <w:kern w:val="2"/>
                            <w:sz w:val="21"/>
                            <w:szCs w:val="21"/>
                          </w:rPr>
                          <w:t>int RAC</w:t>
                        </w:r>
                      </w:p>
                    </w:txbxContent>
                  </v:textbox>
                </v:oval>
                <v:oval id="椭圆 55" o:spid="_x0000_s1053" style="position:absolute;left:30082;top:6849;width:9913;height:4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" fillcolor="#8064a2 [3207]" stroked="f" strokeweight="2pt">
                  <v:textbox inset="0,0,0,0">
                    <w:txbxContent>
                      <w:p w:rsidR="00C228F2" w:rsidRPr="00466C98" w:rsidRDefault="00C228F2" w:rsidP="007F5096">
                        <w:pPr>
                          <w:pStyle w:val="aa"/>
                          <w:spacing w:before="0" w:beforeAutospacing="0" w:after="0" w:afterAutospacing="0"/>
                          <w:jc w:val="center"/>
                          <w:rPr>
                            <w:sz w:val="13"/>
                            <w:szCs w:val="13"/>
                          </w:rPr>
                        </w:pPr>
                        <w:r>
                          <w:rPr>
                            <w:rFonts w:eastAsia="等线" w:cs="Times New Roman" w:hint="eastAsia"/>
                            <w:sz w:val="21"/>
                            <w:szCs w:val="21"/>
                          </w:rPr>
                          <w:t>int RAC</w:t>
                        </w:r>
                        <w:r w:rsidRPr="00466C98">
                          <w:rPr>
                            <w:rFonts w:eastAsia="等线" w:cs="Times New Roman" w:hint="eastAsia"/>
                            <w:sz w:val="13"/>
                            <w:szCs w:val="13"/>
                          </w:rPr>
                          <w:t>只读</w:t>
                        </w:r>
                      </w:p>
                    </w:txbxContent>
                  </v:textbox>
                </v:oval>
                <v:shape id="直接箭头连接符 56" o:spid="_x0000_s1054" type="#_x0000_t32" style="position:absolute;left:25527;top:2857;width:4555;height:6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" strokecolor="red">
                  <v:stroke dashstyle="longDash" endarrow="block"/>
                </v:shape>
                <v:shape id="文本框 57" o:spid="_x0000_s1055" type="#_x0000_t202" style="position:absolute;top:27933;width:23507;height:2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" filled="f" stroked="f" strokeweight=".5pt">
                  <v:textbox inset=",0,,0">
                    <w:txbxContent>
                      <w:p w:rsidR="00C228F2" w:rsidRPr="006E770F" w:rsidRDefault="00C228F2" w:rsidP="007F5096">
                        <w:pPr>
                          <w:spacing w:line="360" w:lineRule="auto"/>
                          <w:rPr>
                            <w:sz w:val="15"/>
                            <w:szCs w:val="15"/>
                          </w:rPr>
                        </w:pPr>
                        <w:r>
                          <w:rPr>
                            <w:rFonts w:hint="eastAsia"/>
                            <w:sz w:val="15"/>
                            <w:szCs w:val="15"/>
                          </w:rPr>
                          <w:t>图</w:t>
                        </w:r>
                        <w:r>
                          <w:rPr>
                            <w:rFonts w:hint="eastAsia"/>
                            <w:sz w:val="15"/>
                            <w:szCs w:val="15"/>
                          </w:rPr>
                          <w:t>1</w:t>
                        </w:r>
                        <w:r>
                          <w:rPr>
                            <w:rFonts w:hint="eastAsia"/>
                            <w:sz w:val="15"/>
                            <w:szCs w:val="15"/>
                          </w:rPr>
                          <w:t>：</w:t>
                        </w:r>
                        <w:r w:rsidRPr="006E770F">
                          <w:rPr>
                            <w:rFonts w:hint="eastAsia"/>
                            <w:sz w:val="15"/>
                            <w:szCs w:val="15"/>
                          </w:rPr>
                          <w:t>上海生产中心与深圳灾备中心数据复制关系图</w:t>
                        </w:r>
                      </w:p>
                      <w:p w:rsidR="00C228F2" w:rsidRPr="006E770F" w:rsidRDefault="00C228F2" w:rsidP="007F5096">
                        <w:pPr>
                          <w:rPr>
                            <w:sz w:val="15"/>
                            <w:szCs w:val="15"/>
                          </w:rPr>
                        </w:pPr>
                      </w:p>
                    </w:txbxContent>
                  </v:textbox>
                </v:shape>
                <w10:anchorlock/>
              </v:group>
            </w:pict>
          </mc:Fallback>
        </mc:AlternateContent>
      </w:r>
    </w:p>
    <w:p w:rsidR="007F5096" w:rsidRPr="00A27E51" w:rsidRDefault="009D75C4" w:rsidP="00A27E51">
      <w:pPr>
        <w:pStyle w:val="1"/>
      </w:pPr>
      <w:bookmarkStart w:id="3" w:name="_Toc521451577"/>
      <w:bookmarkStart w:id="4" w:name="_Toc521511281"/>
      <w:r>
        <w:rPr>
          <w:rFonts w:hint="eastAsia"/>
        </w:rPr>
        <w:lastRenderedPageBreak/>
        <w:t xml:space="preserve"> </w:t>
      </w:r>
      <w:bookmarkStart w:id="5" w:name="_Toc11789120"/>
      <w:r w:rsidR="007F5096" w:rsidRPr="00A27E51">
        <w:rPr>
          <w:rFonts w:hint="eastAsia"/>
        </w:rPr>
        <w:t>实施步骤</w:t>
      </w:r>
      <w:bookmarkEnd w:id="3"/>
      <w:bookmarkEnd w:id="4"/>
      <w:bookmarkEnd w:id="5"/>
    </w:p>
    <w:p w:rsidR="007F5096" w:rsidRPr="00B73318" w:rsidRDefault="009D75C4" w:rsidP="00A27E51">
      <w:pPr>
        <w:pStyle w:val="2"/>
      </w:pPr>
      <w:bookmarkStart w:id="6" w:name="_Toc521451578"/>
      <w:bookmarkStart w:id="7" w:name="_Toc521511282"/>
      <w:r>
        <w:rPr>
          <w:rFonts w:hint="eastAsia"/>
        </w:rPr>
        <w:t xml:space="preserve"> </w:t>
      </w:r>
      <w:bookmarkStart w:id="8" w:name="_Toc11789121"/>
      <w:r w:rsidR="007F5096" w:rsidRPr="00B73318">
        <w:rPr>
          <w:rFonts w:hint="eastAsia"/>
        </w:rPr>
        <w:t>基本信息</w:t>
      </w:r>
      <w:bookmarkEnd w:id="6"/>
      <w:bookmarkEnd w:id="7"/>
      <w:bookmarkEnd w:id="8"/>
    </w:p>
    <w:p w:rsidR="007F5096" w:rsidRPr="002011B1" w:rsidRDefault="007F5096" w:rsidP="00204055">
      <w:pPr>
        <w:spacing w:line="360" w:lineRule="auto"/>
        <w:rPr>
          <w:rFonts w:ascii="微软雅黑" w:eastAsia="微软雅黑" w:hAnsi="微软雅黑"/>
          <w:sz w:val="20"/>
        </w:rPr>
      </w:pPr>
      <w:r w:rsidRPr="002011B1">
        <w:rPr>
          <w:rFonts w:ascii="微软雅黑" w:eastAsia="微软雅黑" w:hAnsi="微软雅黑" w:hint="eastAsia"/>
          <w:sz w:val="20"/>
        </w:rPr>
        <w:t>(</w:t>
      </w:r>
      <w:r w:rsidR="00B01968" w:rsidRPr="002011B1">
        <w:rPr>
          <w:rFonts w:ascii="微软雅黑" w:eastAsia="微软雅黑" w:hAnsi="微软雅黑" w:hint="eastAsia"/>
          <w:sz w:val="20"/>
        </w:rPr>
        <w:t>如下是</w:t>
      </w:r>
      <w:proofErr w:type="spellStart"/>
      <w:r w:rsidR="009E7932" w:rsidRPr="002011B1">
        <w:rPr>
          <w:rFonts w:ascii="微软雅黑" w:eastAsia="微软雅黑" w:hAnsi="微软雅黑" w:hint="eastAsia"/>
          <w:sz w:val="20"/>
        </w:rPr>
        <w:t>t</w:t>
      </w:r>
      <w:r w:rsidR="009E7932" w:rsidRPr="002011B1">
        <w:rPr>
          <w:rFonts w:ascii="微软雅黑" w:eastAsia="微软雅黑" w:hAnsi="微软雅黑"/>
          <w:sz w:val="20"/>
        </w:rPr>
        <w:t>ra</w:t>
      </w:r>
      <w:proofErr w:type="spellEnd"/>
      <w:r w:rsidR="00B01968" w:rsidRPr="002011B1">
        <w:rPr>
          <w:rFonts w:ascii="微软雅黑" w:eastAsia="微软雅黑" w:hAnsi="微软雅黑" w:hint="eastAsia"/>
          <w:sz w:val="20"/>
        </w:rPr>
        <w:t>主</w:t>
      </w:r>
      <w:r w:rsidR="009E7932" w:rsidRPr="002011B1">
        <w:rPr>
          <w:rFonts w:ascii="微软雅黑" w:eastAsia="微软雅黑" w:hAnsi="微软雅黑" w:hint="eastAsia"/>
          <w:sz w:val="20"/>
        </w:rPr>
        <w:t>、</w:t>
      </w:r>
      <w:proofErr w:type="gramStart"/>
      <w:r w:rsidR="00B01968" w:rsidRPr="002011B1">
        <w:rPr>
          <w:rFonts w:ascii="微软雅黑" w:eastAsia="微软雅黑" w:hAnsi="微软雅黑" w:hint="eastAsia"/>
          <w:sz w:val="20"/>
        </w:rPr>
        <w:t>备库基本</w:t>
      </w:r>
      <w:proofErr w:type="gramEnd"/>
      <w:r w:rsidR="00B01968" w:rsidRPr="002011B1">
        <w:rPr>
          <w:rFonts w:ascii="微软雅黑" w:eastAsia="微软雅黑" w:hAnsi="微软雅黑" w:hint="eastAsia"/>
          <w:sz w:val="20"/>
        </w:rPr>
        <w:t>信息</w:t>
      </w:r>
      <w:r w:rsidRPr="002011B1">
        <w:rPr>
          <w:rFonts w:ascii="微软雅黑" w:eastAsia="微软雅黑" w:hAnsi="微软雅黑" w:hint="eastAsia"/>
          <w:sz w:val="20"/>
        </w:rPr>
        <w:t>)主库使用两节点R</w:t>
      </w:r>
      <w:r w:rsidRPr="002011B1">
        <w:rPr>
          <w:rFonts w:ascii="微软雅黑" w:eastAsia="微软雅黑" w:hAnsi="微软雅黑"/>
          <w:sz w:val="20"/>
        </w:rPr>
        <w:t>AC</w:t>
      </w:r>
      <w:r w:rsidRPr="002011B1">
        <w:rPr>
          <w:rFonts w:ascii="微软雅黑" w:eastAsia="微软雅黑" w:hAnsi="微软雅黑" w:hint="eastAsia"/>
          <w:sz w:val="20"/>
        </w:rPr>
        <w:t>，</w:t>
      </w:r>
      <w:proofErr w:type="gramStart"/>
      <w:r w:rsidRPr="002011B1">
        <w:rPr>
          <w:rFonts w:ascii="微软雅黑" w:eastAsia="微软雅黑" w:hAnsi="微软雅黑" w:hint="eastAsia"/>
          <w:sz w:val="20"/>
        </w:rPr>
        <w:t>备库也</w:t>
      </w:r>
      <w:proofErr w:type="gramEnd"/>
      <w:r w:rsidRPr="002011B1">
        <w:rPr>
          <w:rFonts w:ascii="微软雅黑" w:eastAsia="微软雅黑" w:hAnsi="微软雅黑" w:hint="eastAsia"/>
          <w:sz w:val="20"/>
        </w:rPr>
        <w:t>使用两节点R</w:t>
      </w:r>
      <w:r w:rsidRPr="002011B1">
        <w:rPr>
          <w:rFonts w:ascii="微软雅黑" w:eastAsia="微软雅黑" w:hAnsi="微软雅黑"/>
          <w:sz w:val="20"/>
        </w:rPr>
        <w:t>AC</w:t>
      </w:r>
      <w:r w:rsidRPr="002011B1">
        <w:rPr>
          <w:rFonts w:ascii="微软雅黑" w:eastAsia="微软雅黑" w:hAnsi="微软雅黑" w:hint="eastAsia"/>
          <w:sz w:val="20"/>
        </w:rPr>
        <w:t>进行搭建A</w:t>
      </w:r>
      <w:r w:rsidRPr="002011B1">
        <w:rPr>
          <w:rFonts w:ascii="微软雅黑" w:eastAsia="微软雅黑" w:hAnsi="微软雅黑"/>
          <w:sz w:val="20"/>
        </w:rPr>
        <w:t>DG</w:t>
      </w:r>
      <w:r w:rsidRPr="002011B1">
        <w:rPr>
          <w:rFonts w:ascii="微软雅黑" w:eastAsia="微软雅黑" w:hAnsi="微软雅黑" w:hint="eastAsia"/>
          <w:sz w:val="20"/>
        </w:rPr>
        <w:t>，具体信息如下表格：</w:t>
      </w:r>
    </w:p>
    <w:tbl>
      <w:tblPr>
        <w:tblStyle w:val="ad"/>
        <w:tblW w:w="8093" w:type="dxa"/>
        <w:jc w:val="center"/>
        <w:tblLook w:val="04A0" w:firstRow="1" w:lastRow="0" w:firstColumn="1" w:lastColumn="0" w:noHBand="0" w:noVBand="1"/>
      </w:tblPr>
      <w:tblGrid>
        <w:gridCol w:w="995"/>
        <w:gridCol w:w="1206"/>
        <w:gridCol w:w="1340"/>
        <w:gridCol w:w="1942"/>
        <w:gridCol w:w="1362"/>
        <w:gridCol w:w="1248"/>
      </w:tblGrid>
      <w:tr w:rsidR="00162E57" w:rsidRPr="00FC4542" w:rsidTr="00BE3706">
        <w:trPr>
          <w:jc w:val="center"/>
        </w:trPr>
        <w:tc>
          <w:tcPr>
            <w:tcW w:w="995"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206"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主机名</w:t>
            </w:r>
          </w:p>
        </w:tc>
        <w:tc>
          <w:tcPr>
            <w:tcW w:w="1340"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6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I</w:t>
            </w:r>
            <w:r w:rsidRPr="00FC4542">
              <w:rPr>
                <w:b/>
              </w:rPr>
              <w:t>NSTANCE</w:t>
            </w:r>
          </w:p>
        </w:tc>
        <w:tc>
          <w:tcPr>
            <w:tcW w:w="1248" w:type="dxa"/>
            <w:shd w:val="clear" w:color="auto" w:fill="F2F2F2" w:themeFill="background1" w:themeFillShade="F2"/>
          </w:tcPr>
          <w:p w:rsidR="00162E57" w:rsidRDefault="00162E57" w:rsidP="001036D4">
            <w:pPr>
              <w:pStyle w:val="ae"/>
              <w:ind w:firstLineChars="0" w:firstLine="0"/>
              <w:rPr>
                <w:b/>
              </w:rPr>
            </w:pPr>
            <w:r>
              <w:rPr>
                <w:rFonts w:hint="eastAsia"/>
                <w:b/>
              </w:rPr>
              <w:t>A</w:t>
            </w:r>
            <w:r>
              <w:rPr>
                <w:b/>
              </w:rPr>
              <w:t>SM DG</w:t>
            </w:r>
          </w:p>
        </w:tc>
      </w:tr>
      <w:tr w:rsidR="00162E57" w:rsidTr="00116D52">
        <w:trPr>
          <w:jc w:val="center"/>
        </w:trPr>
        <w:tc>
          <w:tcPr>
            <w:tcW w:w="995" w:type="dxa"/>
            <w:vMerge w:val="restart"/>
            <w:vAlign w:val="center"/>
          </w:tcPr>
          <w:p w:rsidR="00162E57" w:rsidRDefault="00162E57" w:rsidP="00687868">
            <w:pPr>
              <w:pStyle w:val="ae"/>
              <w:ind w:firstLineChars="0" w:firstLine="0"/>
              <w:jc w:val="center"/>
            </w:pPr>
            <w:r>
              <w:rPr>
                <w:rFonts w:hint="eastAsia"/>
              </w:rPr>
              <w:t>主库</w:t>
            </w:r>
          </w:p>
        </w:tc>
        <w:tc>
          <w:tcPr>
            <w:tcW w:w="1206" w:type="dxa"/>
            <w:vAlign w:val="center"/>
          </w:tcPr>
          <w:p w:rsidR="00162E57" w:rsidRDefault="004D17D9" w:rsidP="00116D52">
            <w:pPr>
              <w:pStyle w:val="ae"/>
              <w:ind w:firstLineChars="0" w:firstLine="0"/>
            </w:pPr>
            <w:r>
              <w:t>tra</w:t>
            </w:r>
            <w:r w:rsidR="00162E57" w:rsidRPr="00FF1D13">
              <w:rPr>
                <w:rFonts w:hint="eastAsia"/>
              </w:rPr>
              <w:t>racdb1</w:t>
            </w:r>
          </w:p>
        </w:tc>
        <w:tc>
          <w:tcPr>
            <w:tcW w:w="1340" w:type="dxa"/>
            <w:vMerge w:val="restart"/>
            <w:vAlign w:val="center"/>
          </w:tcPr>
          <w:p w:rsidR="00162E57" w:rsidRDefault="00CD1794" w:rsidP="00116D52">
            <w:pPr>
              <w:pStyle w:val="ae"/>
              <w:spacing w:line="480" w:lineRule="auto"/>
              <w:ind w:firstLineChars="0" w:firstLine="0"/>
            </w:pPr>
            <w:proofErr w:type="spellStart"/>
            <w:r w:rsidRPr="00407D8B">
              <w:t>sge</w:t>
            </w:r>
            <w:r w:rsidR="00495FD6">
              <w:t>tra</w:t>
            </w:r>
            <w:r w:rsidRPr="00407D8B">
              <w:t>db</w:t>
            </w:r>
            <w:proofErr w:type="spellEnd"/>
          </w:p>
        </w:tc>
        <w:tc>
          <w:tcPr>
            <w:tcW w:w="1942" w:type="dxa"/>
            <w:vMerge w:val="restart"/>
            <w:vAlign w:val="center"/>
          </w:tcPr>
          <w:p w:rsidR="00162E57" w:rsidRDefault="00CD1794" w:rsidP="00116D52">
            <w:pPr>
              <w:pStyle w:val="ae"/>
              <w:spacing w:line="480" w:lineRule="auto"/>
              <w:ind w:firstLineChars="0" w:firstLine="0"/>
            </w:pPr>
            <w:proofErr w:type="spellStart"/>
            <w:r w:rsidRPr="00407D8B">
              <w:t>sge</w:t>
            </w:r>
            <w:r w:rsidR="00495FD6">
              <w:t>tra</w:t>
            </w:r>
            <w:r w:rsidRPr="00407D8B">
              <w:t>db</w:t>
            </w:r>
            <w:proofErr w:type="spellEnd"/>
          </w:p>
        </w:tc>
        <w:tc>
          <w:tcPr>
            <w:tcW w:w="1362" w:type="dxa"/>
            <w:vAlign w:val="center"/>
          </w:tcPr>
          <w:p w:rsidR="00162E57" w:rsidRDefault="00CD1794" w:rsidP="00116D52">
            <w:pPr>
              <w:pStyle w:val="ae"/>
              <w:ind w:firstLineChars="0" w:firstLine="0"/>
            </w:pPr>
            <w:r w:rsidRPr="00407D8B">
              <w:t>sge</w:t>
            </w:r>
            <w:r w:rsidR="00495FD6">
              <w:t>tra</w:t>
            </w:r>
            <w:r w:rsidRPr="00407D8B">
              <w:t>db</w:t>
            </w:r>
            <w:r w:rsidR="00162E57" w:rsidRPr="00C52539">
              <w:t>1</w:t>
            </w:r>
          </w:p>
        </w:tc>
        <w:tc>
          <w:tcPr>
            <w:tcW w:w="1248" w:type="dxa"/>
            <w:vMerge w:val="restart"/>
            <w:vAlign w:val="center"/>
          </w:tcPr>
          <w:p w:rsidR="00162E57" w:rsidRDefault="00162E57" w:rsidP="00116D52">
            <w:pPr>
              <w:pStyle w:val="ae"/>
              <w:spacing w:line="480" w:lineRule="auto"/>
              <w:ind w:firstLineChars="0" w:firstLine="0"/>
            </w:pPr>
            <w:proofErr w:type="gramStart"/>
            <w:r>
              <w:rPr>
                <w:rFonts w:hint="eastAsia"/>
              </w:rPr>
              <w:t>D</w:t>
            </w:r>
            <w:r>
              <w:t>ATA</w:t>
            </w:r>
            <w:r w:rsidR="00D341D0">
              <w:t>,ARCH</w:t>
            </w:r>
            <w:proofErr w:type="gramEnd"/>
          </w:p>
        </w:tc>
      </w:tr>
      <w:tr w:rsidR="00162E57" w:rsidTr="00116D52">
        <w:trPr>
          <w:jc w:val="center"/>
        </w:trPr>
        <w:tc>
          <w:tcPr>
            <w:tcW w:w="995" w:type="dxa"/>
            <w:vMerge/>
            <w:vAlign w:val="center"/>
          </w:tcPr>
          <w:p w:rsidR="00162E57" w:rsidRDefault="00162E57" w:rsidP="00687868">
            <w:pPr>
              <w:pStyle w:val="ae"/>
              <w:ind w:firstLineChars="0" w:firstLine="0"/>
              <w:jc w:val="center"/>
            </w:pPr>
          </w:p>
        </w:tc>
        <w:tc>
          <w:tcPr>
            <w:tcW w:w="1206" w:type="dxa"/>
            <w:vAlign w:val="center"/>
          </w:tcPr>
          <w:p w:rsidR="00162E57" w:rsidRDefault="004D17D9" w:rsidP="00116D52">
            <w:pPr>
              <w:pStyle w:val="ae"/>
              <w:ind w:firstLineChars="0" w:firstLine="0"/>
            </w:pPr>
            <w:r>
              <w:t>tra</w:t>
            </w:r>
            <w:r w:rsidR="00162E57" w:rsidRPr="00FF1D13">
              <w:rPr>
                <w:rFonts w:hint="eastAsia"/>
              </w:rPr>
              <w:t>racdb2</w:t>
            </w:r>
          </w:p>
        </w:tc>
        <w:tc>
          <w:tcPr>
            <w:tcW w:w="1340" w:type="dxa"/>
            <w:vMerge/>
            <w:vAlign w:val="center"/>
          </w:tcPr>
          <w:p w:rsidR="00162E57" w:rsidRDefault="00162E57" w:rsidP="00BE3706">
            <w:pPr>
              <w:pStyle w:val="ae"/>
              <w:ind w:firstLineChars="0" w:firstLine="0"/>
              <w:jc w:val="center"/>
            </w:pPr>
          </w:p>
        </w:tc>
        <w:tc>
          <w:tcPr>
            <w:tcW w:w="1942" w:type="dxa"/>
            <w:vMerge/>
            <w:vAlign w:val="center"/>
          </w:tcPr>
          <w:p w:rsidR="00162E57" w:rsidRDefault="00162E57" w:rsidP="00BE3706">
            <w:pPr>
              <w:pStyle w:val="ae"/>
              <w:ind w:firstLineChars="0" w:firstLine="0"/>
              <w:jc w:val="center"/>
            </w:pPr>
          </w:p>
        </w:tc>
        <w:tc>
          <w:tcPr>
            <w:tcW w:w="1362" w:type="dxa"/>
            <w:vAlign w:val="center"/>
          </w:tcPr>
          <w:p w:rsidR="00162E57" w:rsidRDefault="00CD1794" w:rsidP="00116D52">
            <w:pPr>
              <w:pStyle w:val="ae"/>
              <w:ind w:firstLineChars="0" w:firstLine="0"/>
            </w:pPr>
            <w:r w:rsidRPr="00407D8B">
              <w:t>sge</w:t>
            </w:r>
            <w:r w:rsidR="00495FD6">
              <w:t>tra</w:t>
            </w:r>
            <w:r w:rsidRPr="00407D8B">
              <w:t>db</w:t>
            </w:r>
            <w:r w:rsidR="00162E57" w:rsidRPr="00FF1D13">
              <w:rPr>
                <w:rFonts w:hint="eastAsia"/>
              </w:rPr>
              <w:t>2</w:t>
            </w:r>
          </w:p>
        </w:tc>
        <w:tc>
          <w:tcPr>
            <w:tcW w:w="1248" w:type="dxa"/>
            <w:vMerge/>
            <w:vAlign w:val="center"/>
          </w:tcPr>
          <w:p w:rsidR="00162E57" w:rsidRDefault="00162E57" w:rsidP="00BE3706">
            <w:pPr>
              <w:pStyle w:val="ae"/>
              <w:ind w:firstLineChars="0" w:firstLine="0"/>
              <w:jc w:val="center"/>
            </w:pPr>
          </w:p>
        </w:tc>
      </w:tr>
      <w:tr w:rsidR="00FF1D13" w:rsidTr="00116D52">
        <w:trPr>
          <w:jc w:val="center"/>
        </w:trPr>
        <w:tc>
          <w:tcPr>
            <w:tcW w:w="995" w:type="dxa"/>
            <w:vMerge w:val="restart"/>
            <w:vAlign w:val="center"/>
          </w:tcPr>
          <w:p w:rsidR="00FF1D13" w:rsidRDefault="00FF1D13" w:rsidP="00687868">
            <w:pPr>
              <w:pStyle w:val="ae"/>
              <w:ind w:firstLineChars="0" w:firstLine="0"/>
              <w:jc w:val="center"/>
            </w:pPr>
            <w:proofErr w:type="gramStart"/>
            <w:r>
              <w:rPr>
                <w:rFonts w:hint="eastAsia"/>
              </w:rPr>
              <w:t>备库</w:t>
            </w:r>
            <w:proofErr w:type="gramEnd"/>
          </w:p>
        </w:tc>
        <w:tc>
          <w:tcPr>
            <w:tcW w:w="1206" w:type="dxa"/>
            <w:vAlign w:val="center"/>
          </w:tcPr>
          <w:p w:rsidR="00FF1D13" w:rsidRDefault="004D17D9" w:rsidP="00116D52">
            <w:pPr>
              <w:pStyle w:val="ae"/>
              <w:ind w:firstLineChars="0" w:firstLine="0"/>
            </w:pPr>
            <w:r>
              <w:t>tra</w:t>
            </w:r>
            <w:r w:rsidR="00FF1D13" w:rsidRPr="00FF1D13">
              <w:rPr>
                <w:rFonts w:hint="eastAsia"/>
              </w:rPr>
              <w:t>racdb1</w:t>
            </w:r>
          </w:p>
        </w:tc>
        <w:tc>
          <w:tcPr>
            <w:tcW w:w="1340" w:type="dxa"/>
            <w:vMerge w:val="restart"/>
            <w:vAlign w:val="center"/>
          </w:tcPr>
          <w:p w:rsidR="00FF1D13" w:rsidRDefault="00CD1794" w:rsidP="00116D52">
            <w:pPr>
              <w:pStyle w:val="ae"/>
              <w:spacing w:line="480" w:lineRule="auto"/>
              <w:ind w:firstLineChars="0" w:firstLine="0"/>
            </w:pPr>
            <w:proofErr w:type="spellStart"/>
            <w:r w:rsidRPr="00407D8B">
              <w:t>sge</w:t>
            </w:r>
            <w:r w:rsidR="00495FD6">
              <w:t>tra</w:t>
            </w:r>
            <w:r w:rsidRPr="00407D8B">
              <w:t>db</w:t>
            </w:r>
            <w:proofErr w:type="spellEnd"/>
          </w:p>
        </w:tc>
        <w:tc>
          <w:tcPr>
            <w:tcW w:w="1942" w:type="dxa"/>
            <w:vMerge w:val="restart"/>
            <w:vAlign w:val="center"/>
          </w:tcPr>
          <w:p w:rsidR="00FF1D13" w:rsidRDefault="00CD1794" w:rsidP="00116D52">
            <w:pPr>
              <w:pStyle w:val="ae"/>
              <w:spacing w:line="480" w:lineRule="auto"/>
              <w:ind w:firstLineChars="0" w:firstLine="0"/>
            </w:pPr>
            <w:proofErr w:type="spellStart"/>
            <w:r w:rsidRPr="00407D8B">
              <w:t>sge</w:t>
            </w:r>
            <w:r w:rsidR="00495FD6">
              <w:t>tra</w:t>
            </w:r>
            <w:r w:rsidRPr="00407D8B">
              <w:t>db</w:t>
            </w:r>
            <w:r w:rsidR="00FF1D13">
              <w:t>dg</w:t>
            </w:r>
            <w:proofErr w:type="spellEnd"/>
          </w:p>
        </w:tc>
        <w:tc>
          <w:tcPr>
            <w:tcW w:w="1362" w:type="dxa"/>
            <w:vAlign w:val="center"/>
          </w:tcPr>
          <w:p w:rsidR="00FF1D13" w:rsidRDefault="00CD1794" w:rsidP="00116D52">
            <w:pPr>
              <w:pStyle w:val="ae"/>
              <w:ind w:firstLineChars="0" w:firstLine="0"/>
            </w:pPr>
            <w:r w:rsidRPr="00407D8B">
              <w:t>sge</w:t>
            </w:r>
            <w:r w:rsidR="00495FD6">
              <w:t>tra</w:t>
            </w:r>
            <w:r w:rsidRPr="00407D8B">
              <w:t>db</w:t>
            </w:r>
            <w:r w:rsidR="00FF1D13">
              <w:t>dg</w:t>
            </w:r>
            <w:r w:rsidR="00FF1D13" w:rsidRPr="00C52539">
              <w:t>1</w:t>
            </w:r>
          </w:p>
        </w:tc>
        <w:tc>
          <w:tcPr>
            <w:tcW w:w="1248" w:type="dxa"/>
            <w:vMerge w:val="restart"/>
            <w:vAlign w:val="center"/>
          </w:tcPr>
          <w:p w:rsidR="00FF1D13" w:rsidRDefault="00FF1D13" w:rsidP="00116D52">
            <w:pPr>
              <w:pStyle w:val="ae"/>
              <w:spacing w:line="480" w:lineRule="auto"/>
              <w:ind w:firstLineChars="0" w:firstLine="0"/>
            </w:pPr>
            <w:proofErr w:type="gramStart"/>
            <w:r>
              <w:rPr>
                <w:rFonts w:hint="eastAsia"/>
              </w:rPr>
              <w:t>D</w:t>
            </w:r>
            <w:r>
              <w:t>ATA</w:t>
            </w:r>
            <w:r w:rsidR="00D341D0">
              <w:t>,ARCH</w:t>
            </w:r>
            <w:proofErr w:type="gramEnd"/>
          </w:p>
        </w:tc>
      </w:tr>
      <w:tr w:rsidR="00FF1D13" w:rsidTr="00BE3706">
        <w:trPr>
          <w:jc w:val="center"/>
        </w:trPr>
        <w:tc>
          <w:tcPr>
            <w:tcW w:w="995" w:type="dxa"/>
            <w:vMerge/>
          </w:tcPr>
          <w:p w:rsidR="00FF1D13" w:rsidRDefault="00FF1D13" w:rsidP="00FF1D13">
            <w:pPr>
              <w:pStyle w:val="ae"/>
              <w:ind w:firstLineChars="0" w:firstLine="0"/>
            </w:pPr>
          </w:p>
        </w:tc>
        <w:tc>
          <w:tcPr>
            <w:tcW w:w="1206" w:type="dxa"/>
          </w:tcPr>
          <w:p w:rsidR="00FF1D13" w:rsidRDefault="00495FD6" w:rsidP="00FF1D13">
            <w:pPr>
              <w:pStyle w:val="ae"/>
              <w:ind w:firstLineChars="0" w:firstLine="0"/>
            </w:pPr>
            <w:r>
              <w:t>tra</w:t>
            </w:r>
            <w:r w:rsidR="00FF1D13" w:rsidRPr="00FF1D13">
              <w:rPr>
                <w:rFonts w:hint="eastAsia"/>
              </w:rPr>
              <w:t>racdb2</w:t>
            </w:r>
          </w:p>
        </w:tc>
        <w:tc>
          <w:tcPr>
            <w:tcW w:w="1340" w:type="dxa"/>
            <w:vMerge/>
          </w:tcPr>
          <w:p w:rsidR="00FF1D13" w:rsidRDefault="00FF1D13" w:rsidP="00FF1D13">
            <w:pPr>
              <w:pStyle w:val="ae"/>
              <w:ind w:firstLineChars="0" w:firstLine="0"/>
            </w:pPr>
          </w:p>
        </w:tc>
        <w:tc>
          <w:tcPr>
            <w:tcW w:w="1942" w:type="dxa"/>
            <w:vMerge/>
          </w:tcPr>
          <w:p w:rsidR="00FF1D13" w:rsidRDefault="00FF1D13" w:rsidP="00FF1D13">
            <w:pPr>
              <w:pStyle w:val="ae"/>
              <w:ind w:firstLineChars="0" w:firstLine="0"/>
            </w:pPr>
          </w:p>
        </w:tc>
        <w:tc>
          <w:tcPr>
            <w:tcW w:w="1362" w:type="dxa"/>
          </w:tcPr>
          <w:p w:rsidR="00FF1D13" w:rsidRDefault="00CD1794" w:rsidP="00FF1D13">
            <w:pPr>
              <w:pStyle w:val="ae"/>
              <w:ind w:firstLineChars="0" w:firstLine="0"/>
            </w:pPr>
            <w:r w:rsidRPr="00407D8B">
              <w:t>sge</w:t>
            </w:r>
            <w:r w:rsidR="00495FD6">
              <w:t>tra</w:t>
            </w:r>
            <w:r w:rsidRPr="00407D8B">
              <w:t>db</w:t>
            </w:r>
            <w:r w:rsidR="00FF1D13">
              <w:t>dg2</w:t>
            </w:r>
          </w:p>
        </w:tc>
        <w:tc>
          <w:tcPr>
            <w:tcW w:w="1248" w:type="dxa"/>
            <w:vMerge/>
          </w:tcPr>
          <w:p w:rsidR="00FF1D13" w:rsidRDefault="00FF1D13" w:rsidP="00FF1D13">
            <w:pPr>
              <w:pStyle w:val="ae"/>
              <w:ind w:firstLineChars="0" w:firstLine="0"/>
            </w:pPr>
          </w:p>
        </w:tc>
      </w:tr>
    </w:tbl>
    <w:p w:rsidR="007F5096" w:rsidRDefault="007F5096" w:rsidP="007F5096">
      <w:pPr>
        <w:rPr>
          <w:rFonts w:asciiTheme="minorEastAsia" w:hAnsiTheme="minorEastAsia"/>
          <w:szCs w:val="21"/>
        </w:rPr>
      </w:pPr>
    </w:p>
    <w:p w:rsidR="00FB4941" w:rsidRDefault="00FB4941" w:rsidP="007F5096">
      <w:pPr>
        <w:rPr>
          <w:rFonts w:asciiTheme="minorEastAsia" w:hAnsiTheme="minorEastAsia"/>
          <w:szCs w:val="21"/>
        </w:rPr>
      </w:pPr>
      <w:r>
        <w:rPr>
          <w:rFonts w:asciiTheme="minorEastAsia" w:hAnsiTheme="minorEastAsia" w:hint="eastAsia"/>
          <w:szCs w:val="21"/>
        </w:rPr>
        <w:t xml:space="preserve"> </w:t>
      </w:r>
      <w:bookmarkStart w:id="9" w:name="_Hlk531783535"/>
      <w:proofErr w:type="gramStart"/>
      <w:r>
        <w:rPr>
          <w:rFonts w:asciiTheme="minorEastAsia" w:hAnsiTheme="minorEastAsia" w:hint="eastAsia"/>
          <w:szCs w:val="21"/>
        </w:rPr>
        <w:t>灾备网络</w:t>
      </w:r>
      <w:proofErr w:type="gramEnd"/>
      <w:r>
        <w:rPr>
          <w:rFonts w:asciiTheme="minorEastAsia" w:hAnsiTheme="minorEastAsia" w:hint="eastAsia"/>
          <w:szCs w:val="21"/>
        </w:rPr>
        <w:t>地址</w:t>
      </w:r>
    </w:p>
    <w:tbl>
      <w:tblPr>
        <w:tblStyle w:val="ad"/>
        <w:tblW w:w="8091" w:type="dxa"/>
        <w:jc w:val="center"/>
        <w:tblLook w:val="04A0" w:firstRow="1" w:lastRow="0" w:firstColumn="1" w:lastColumn="0" w:noHBand="0" w:noVBand="1"/>
      </w:tblPr>
      <w:tblGrid>
        <w:gridCol w:w="1271"/>
        <w:gridCol w:w="1985"/>
        <w:gridCol w:w="2409"/>
        <w:gridCol w:w="2426"/>
      </w:tblGrid>
      <w:tr w:rsidR="00FB4941" w:rsidTr="00D36FCC">
        <w:trPr>
          <w:jc w:val="center"/>
        </w:trPr>
        <w:tc>
          <w:tcPr>
            <w:tcW w:w="1271"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数据中心</w:t>
            </w:r>
          </w:p>
        </w:tc>
        <w:tc>
          <w:tcPr>
            <w:tcW w:w="1985" w:type="dxa"/>
            <w:shd w:val="clear" w:color="auto" w:fill="D9D9D9" w:themeFill="background1" w:themeFillShade="D9"/>
          </w:tcPr>
          <w:p w:rsidR="00FB4941" w:rsidRPr="008963F9" w:rsidRDefault="00FB4941" w:rsidP="007F5096">
            <w:pPr>
              <w:rPr>
                <w:rFonts w:asciiTheme="minorEastAsia" w:hAnsiTheme="minorEastAsia"/>
                <w:b/>
                <w:szCs w:val="21"/>
              </w:rPr>
            </w:pPr>
            <w:r w:rsidRPr="008963F9">
              <w:rPr>
                <w:rFonts w:asciiTheme="minorEastAsia" w:hAnsiTheme="minorEastAsia" w:hint="eastAsia"/>
                <w:b/>
                <w:szCs w:val="21"/>
              </w:rPr>
              <w:t>主机</w:t>
            </w:r>
          </w:p>
        </w:tc>
        <w:tc>
          <w:tcPr>
            <w:tcW w:w="2409" w:type="dxa"/>
            <w:shd w:val="clear" w:color="auto" w:fill="D9D9D9" w:themeFill="background1" w:themeFillShade="D9"/>
          </w:tcPr>
          <w:p w:rsidR="00FB4941" w:rsidRPr="008963F9" w:rsidRDefault="00FB4941" w:rsidP="007F5096">
            <w:pPr>
              <w:rPr>
                <w:rFonts w:asciiTheme="minorEastAsia" w:hAnsiTheme="minorEastAsia"/>
                <w:b/>
                <w:szCs w:val="21"/>
              </w:rPr>
            </w:pPr>
            <w:proofErr w:type="gramStart"/>
            <w:r w:rsidRPr="008963F9">
              <w:rPr>
                <w:rFonts w:asciiTheme="minorEastAsia" w:hAnsiTheme="minorEastAsia" w:hint="eastAsia"/>
                <w:b/>
                <w:szCs w:val="21"/>
              </w:rPr>
              <w:t>灾备</w:t>
            </w:r>
            <w:proofErr w:type="gramEnd"/>
            <w:r w:rsidRPr="008963F9">
              <w:rPr>
                <w:rFonts w:asciiTheme="minorEastAsia" w:hAnsiTheme="minorEastAsia"/>
                <w:b/>
                <w:szCs w:val="21"/>
              </w:rPr>
              <w:t>IP</w:t>
            </w:r>
          </w:p>
        </w:tc>
        <w:tc>
          <w:tcPr>
            <w:tcW w:w="2426" w:type="dxa"/>
            <w:shd w:val="clear" w:color="auto" w:fill="D9D9D9" w:themeFill="background1" w:themeFillShade="D9"/>
          </w:tcPr>
          <w:p w:rsidR="00FB4941" w:rsidRPr="008963F9" w:rsidRDefault="00FB4941" w:rsidP="007F5096">
            <w:pPr>
              <w:rPr>
                <w:rFonts w:asciiTheme="minorEastAsia" w:hAnsiTheme="minorEastAsia"/>
                <w:b/>
                <w:szCs w:val="21"/>
              </w:rPr>
            </w:pPr>
            <w:proofErr w:type="gramStart"/>
            <w:r w:rsidRPr="008963F9">
              <w:rPr>
                <w:rFonts w:asciiTheme="minorEastAsia" w:hAnsiTheme="minorEastAsia" w:hint="eastAsia"/>
                <w:b/>
                <w:szCs w:val="21"/>
              </w:rPr>
              <w:t>灾备</w:t>
            </w:r>
            <w:proofErr w:type="gramEnd"/>
            <w:r w:rsidRPr="008963F9">
              <w:rPr>
                <w:rFonts w:asciiTheme="minorEastAsia" w:hAnsiTheme="minorEastAsia"/>
                <w:b/>
                <w:szCs w:val="21"/>
              </w:rPr>
              <w:t>VIP</w:t>
            </w:r>
          </w:p>
        </w:tc>
      </w:tr>
      <w:tr w:rsidR="00EB73FF" w:rsidTr="00D36FCC">
        <w:trPr>
          <w:jc w:val="center"/>
        </w:trPr>
        <w:tc>
          <w:tcPr>
            <w:tcW w:w="1271" w:type="dxa"/>
            <w:vMerge w:val="restart"/>
            <w:vAlign w:val="center"/>
          </w:tcPr>
          <w:p w:rsidR="00EB73FF" w:rsidRDefault="00EB73FF" w:rsidP="00687868">
            <w:pPr>
              <w:jc w:val="center"/>
              <w:rPr>
                <w:rFonts w:asciiTheme="minorEastAsia" w:hAnsiTheme="minorEastAsia"/>
                <w:szCs w:val="21"/>
              </w:rPr>
            </w:pPr>
            <w:r>
              <w:rPr>
                <w:rFonts w:asciiTheme="minorEastAsia" w:hAnsiTheme="minorEastAsia" w:hint="eastAsia"/>
                <w:szCs w:val="21"/>
              </w:rPr>
              <w:t>上海</w:t>
            </w:r>
          </w:p>
        </w:tc>
        <w:tc>
          <w:tcPr>
            <w:tcW w:w="1985" w:type="dxa"/>
            <w:vAlign w:val="center"/>
          </w:tcPr>
          <w:p w:rsidR="00EB73FF" w:rsidRDefault="00EB73FF" w:rsidP="007F5096">
            <w:pPr>
              <w:rPr>
                <w:rFonts w:asciiTheme="minorEastAsia" w:hAnsiTheme="minorEastAsia"/>
                <w:szCs w:val="21"/>
              </w:rPr>
            </w:pPr>
            <w:bookmarkStart w:id="10" w:name="_Hlk11149783"/>
            <w:r>
              <w:t>tra</w:t>
            </w:r>
            <w:r w:rsidRPr="00FF1D13">
              <w:rPr>
                <w:rFonts w:hint="eastAsia"/>
              </w:rPr>
              <w:t>racdb1</w:t>
            </w:r>
            <w:bookmarkEnd w:id="10"/>
          </w:p>
        </w:tc>
        <w:tc>
          <w:tcPr>
            <w:tcW w:w="2409" w:type="dxa"/>
            <w:vAlign w:val="center"/>
          </w:tcPr>
          <w:p w:rsidR="00EB73FF" w:rsidRPr="0047721D" w:rsidRDefault="00EB73FF" w:rsidP="007F5096">
            <w:r w:rsidRPr="0047721D">
              <w:rPr>
                <w:rFonts w:hint="eastAsia"/>
              </w:rPr>
              <w:t>1</w:t>
            </w:r>
            <w:r w:rsidRPr="0047721D">
              <w:t>0.1.101.10</w:t>
            </w:r>
          </w:p>
        </w:tc>
        <w:tc>
          <w:tcPr>
            <w:tcW w:w="2426" w:type="dxa"/>
            <w:vAlign w:val="center"/>
          </w:tcPr>
          <w:p w:rsidR="00EB73FF" w:rsidRPr="0047721D" w:rsidRDefault="00EB73FF" w:rsidP="007F5096">
            <w:r w:rsidRPr="0047721D">
              <w:rPr>
                <w:rFonts w:hint="eastAsia"/>
              </w:rPr>
              <w:t>1</w:t>
            </w:r>
            <w:r w:rsidRPr="0047721D">
              <w:t>0.1.101.11</w:t>
            </w:r>
          </w:p>
        </w:tc>
      </w:tr>
      <w:tr w:rsidR="00EB73FF" w:rsidTr="00D36FCC">
        <w:trPr>
          <w:jc w:val="center"/>
        </w:trPr>
        <w:tc>
          <w:tcPr>
            <w:tcW w:w="1271" w:type="dxa"/>
            <w:vMerge/>
            <w:vAlign w:val="center"/>
          </w:tcPr>
          <w:p w:rsidR="00EB73FF" w:rsidRDefault="00EB73FF" w:rsidP="00687868">
            <w:pPr>
              <w:jc w:val="center"/>
              <w:rPr>
                <w:rFonts w:asciiTheme="minorEastAsia" w:hAnsiTheme="minorEastAsia"/>
                <w:szCs w:val="21"/>
              </w:rPr>
            </w:pPr>
          </w:p>
        </w:tc>
        <w:tc>
          <w:tcPr>
            <w:tcW w:w="1985" w:type="dxa"/>
            <w:vAlign w:val="center"/>
          </w:tcPr>
          <w:p w:rsidR="00EB73FF" w:rsidRDefault="00EB73FF" w:rsidP="007F5096">
            <w:pPr>
              <w:rPr>
                <w:rFonts w:asciiTheme="minorEastAsia" w:hAnsiTheme="minorEastAsia"/>
                <w:szCs w:val="21"/>
              </w:rPr>
            </w:pPr>
            <w:r>
              <w:t>traracdb2</w:t>
            </w:r>
          </w:p>
        </w:tc>
        <w:tc>
          <w:tcPr>
            <w:tcW w:w="2409" w:type="dxa"/>
            <w:vAlign w:val="center"/>
          </w:tcPr>
          <w:p w:rsidR="00EB73FF" w:rsidRPr="0047721D" w:rsidRDefault="00EB73FF" w:rsidP="007F5096">
            <w:r w:rsidRPr="0047721D">
              <w:rPr>
                <w:rFonts w:hint="eastAsia"/>
              </w:rPr>
              <w:t>1</w:t>
            </w:r>
            <w:r w:rsidRPr="0047721D">
              <w:t>0.1.101.20</w:t>
            </w:r>
          </w:p>
        </w:tc>
        <w:tc>
          <w:tcPr>
            <w:tcW w:w="2426" w:type="dxa"/>
            <w:vAlign w:val="center"/>
          </w:tcPr>
          <w:p w:rsidR="00EB73FF" w:rsidRPr="0047721D" w:rsidRDefault="00EB73FF" w:rsidP="007F5096">
            <w:r w:rsidRPr="0047721D">
              <w:rPr>
                <w:rFonts w:hint="eastAsia"/>
              </w:rPr>
              <w:t>1</w:t>
            </w:r>
            <w:r w:rsidRPr="0047721D">
              <w:t>0.1.101.21</w:t>
            </w:r>
          </w:p>
        </w:tc>
      </w:tr>
      <w:tr w:rsidR="00EB73FF" w:rsidTr="00D36FCC">
        <w:trPr>
          <w:jc w:val="center"/>
        </w:trPr>
        <w:tc>
          <w:tcPr>
            <w:tcW w:w="1271" w:type="dxa"/>
            <w:vMerge w:val="restart"/>
            <w:vAlign w:val="center"/>
          </w:tcPr>
          <w:p w:rsidR="00EB73FF" w:rsidRDefault="00EB73FF" w:rsidP="00687868">
            <w:pPr>
              <w:jc w:val="center"/>
              <w:rPr>
                <w:rFonts w:asciiTheme="minorEastAsia" w:hAnsiTheme="minorEastAsia"/>
                <w:szCs w:val="21"/>
              </w:rPr>
            </w:pPr>
            <w:r>
              <w:rPr>
                <w:rFonts w:asciiTheme="minorEastAsia" w:hAnsiTheme="minorEastAsia" w:hint="eastAsia"/>
                <w:szCs w:val="21"/>
              </w:rPr>
              <w:t>深圳</w:t>
            </w:r>
          </w:p>
        </w:tc>
        <w:tc>
          <w:tcPr>
            <w:tcW w:w="1985" w:type="dxa"/>
            <w:vAlign w:val="center"/>
          </w:tcPr>
          <w:p w:rsidR="00EB73FF" w:rsidRDefault="00EB73FF" w:rsidP="00726D9B">
            <w:r>
              <w:t>tra</w:t>
            </w:r>
            <w:r w:rsidRPr="00FF1D13">
              <w:rPr>
                <w:rFonts w:hint="eastAsia"/>
              </w:rPr>
              <w:t>racdb1</w:t>
            </w:r>
          </w:p>
        </w:tc>
        <w:tc>
          <w:tcPr>
            <w:tcW w:w="2409" w:type="dxa"/>
            <w:vAlign w:val="center"/>
          </w:tcPr>
          <w:p w:rsidR="00EB73FF" w:rsidRPr="0047721D" w:rsidRDefault="00EB73FF" w:rsidP="00726D9B">
            <w:r w:rsidRPr="0047721D">
              <w:rPr>
                <w:rFonts w:hint="eastAsia"/>
              </w:rPr>
              <w:t>2</w:t>
            </w:r>
            <w:r w:rsidRPr="0047721D">
              <w:t>0.1.101.10</w:t>
            </w:r>
          </w:p>
        </w:tc>
        <w:tc>
          <w:tcPr>
            <w:tcW w:w="2426" w:type="dxa"/>
            <w:vAlign w:val="center"/>
          </w:tcPr>
          <w:p w:rsidR="00EB73FF" w:rsidRPr="0047721D" w:rsidRDefault="00EB73FF" w:rsidP="00726D9B">
            <w:r w:rsidRPr="0047721D">
              <w:rPr>
                <w:rFonts w:hint="eastAsia"/>
              </w:rPr>
              <w:t>2</w:t>
            </w:r>
            <w:r w:rsidRPr="0047721D">
              <w:t>0.1.101.11</w:t>
            </w:r>
          </w:p>
        </w:tc>
      </w:tr>
      <w:tr w:rsidR="00EB73FF" w:rsidTr="00D36FCC">
        <w:trPr>
          <w:jc w:val="center"/>
        </w:trPr>
        <w:tc>
          <w:tcPr>
            <w:tcW w:w="1271" w:type="dxa"/>
            <w:vMerge/>
            <w:vAlign w:val="center"/>
          </w:tcPr>
          <w:p w:rsidR="00EB73FF" w:rsidRDefault="00EB73FF" w:rsidP="00726D9B">
            <w:pPr>
              <w:rPr>
                <w:rFonts w:asciiTheme="minorEastAsia" w:hAnsiTheme="minorEastAsia"/>
                <w:szCs w:val="21"/>
              </w:rPr>
            </w:pPr>
          </w:p>
        </w:tc>
        <w:tc>
          <w:tcPr>
            <w:tcW w:w="1985" w:type="dxa"/>
            <w:vAlign w:val="center"/>
          </w:tcPr>
          <w:p w:rsidR="00EB73FF" w:rsidRDefault="00EB73FF" w:rsidP="00726D9B">
            <w:r>
              <w:t>traracdb2</w:t>
            </w:r>
          </w:p>
        </w:tc>
        <w:tc>
          <w:tcPr>
            <w:tcW w:w="2409" w:type="dxa"/>
            <w:vAlign w:val="center"/>
          </w:tcPr>
          <w:p w:rsidR="00EB73FF" w:rsidRPr="0047721D" w:rsidRDefault="00EB73FF" w:rsidP="00726D9B">
            <w:r w:rsidRPr="0047721D">
              <w:rPr>
                <w:rFonts w:hint="eastAsia"/>
              </w:rPr>
              <w:t>2</w:t>
            </w:r>
            <w:r w:rsidRPr="0047721D">
              <w:t>0.1.101.20</w:t>
            </w:r>
          </w:p>
        </w:tc>
        <w:tc>
          <w:tcPr>
            <w:tcW w:w="2426" w:type="dxa"/>
            <w:vAlign w:val="center"/>
          </w:tcPr>
          <w:p w:rsidR="00EB73FF" w:rsidRPr="0047721D" w:rsidRDefault="00EB73FF" w:rsidP="00726D9B">
            <w:r w:rsidRPr="0047721D">
              <w:rPr>
                <w:rFonts w:hint="eastAsia"/>
              </w:rPr>
              <w:t>2</w:t>
            </w:r>
            <w:r w:rsidRPr="0047721D">
              <w:t>0.1.101.21</w:t>
            </w:r>
          </w:p>
        </w:tc>
      </w:tr>
      <w:bookmarkEnd w:id="9"/>
    </w:tbl>
    <w:p w:rsidR="00FB4941" w:rsidRPr="00797E3B" w:rsidRDefault="00FB4941" w:rsidP="007F5096">
      <w:pPr>
        <w:rPr>
          <w:rFonts w:asciiTheme="minorEastAsia" w:hAnsiTheme="minorEastAsia"/>
          <w:szCs w:val="21"/>
        </w:rPr>
      </w:pPr>
    </w:p>
    <w:p w:rsidR="00926C3B" w:rsidRDefault="009D75C4" w:rsidP="00A27E51">
      <w:pPr>
        <w:pStyle w:val="2"/>
      </w:pPr>
      <w:bookmarkStart w:id="11" w:name="_Toc521451579"/>
      <w:bookmarkStart w:id="12" w:name="_Toc521511283"/>
      <w:r>
        <w:rPr>
          <w:rFonts w:hint="eastAsia"/>
        </w:rPr>
        <w:t xml:space="preserve"> </w:t>
      </w:r>
      <w:bookmarkStart w:id="13" w:name="_Toc11789122"/>
      <w:r w:rsidR="00926C3B" w:rsidRPr="002C1E90">
        <w:rPr>
          <w:rFonts w:hint="eastAsia"/>
        </w:rPr>
        <w:t>准备工作</w:t>
      </w:r>
      <w:bookmarkEnd w:id="11"/>
      <w:bookmarkEnd w:id="12"/>
      <w:bookmarkEnd w:id="13"/>
    </w:p>
    <w:p w:rsidR="004F5052" w:rsidRPr="004F5052" w:rsidRDefault="004F5052" w:rsidP="004F5052">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无特殊说明所有操作均</w:t>
      </w:r>
      <w:proofErr w:type="gramStart"/>
      <w:r>
        <w:rPr>
          <w:rFonts w:ascii="微软雅黑" w:eastAsia="微软雅黑" w:hAnsi="微软雅黑" w:hint="eastAsia"/>
          <w:color w:val="FF0000"/>
          <w:sz w:val="24"/>
          <w:szCs w:val="24"/>
        </w:rPr>
        <w:t>在备库服务器</w:t>
      </w:r>
      <w:proofErr w:type="gramEnd"/>
      <w:r>
        <w:rPr>
          <w:rFonts w:ascii="微软雅黑" w:eastAsia="微软雅黑" w:hAnsi="微软雅黑" w:hint="eastAsia"/>
          <w:color w:val="FF0000"/>
          <w:sz w:val="24"/>
          <w:szCs w:val="24"/>
        </w:rPr>
        <w:t>上</w:t>
      </w:r>
    </w:p>
    <w:p w:rsidR="005B216F" w:rsidRDefault="005B216F" w:rsidP="005B216F">
      <w:pPr>
        <w:pStyle w:val="3"/>
      </w:pPr>
      <w:bookmarkStart w:id="14" w:name="_Toc11165085"/>
      <w:bookmarkStart w:id="15" w:name="_Toc11789123"/>
      <w:bookmarkStart w:id="16" w:name="_Toc531785659"/>
      <w:bookmarkEnd w:id="14"/>
      <w:r>
        <w:rPr>
          <w:rFonts w:hint="eastAsia"/>
        </w:rPr>
        <w:t>备份</w:t>
      </w:r>
      <w:proofErr w:type="spellStart"/>
      <w:r>
        <w:rPr>
          <w:rFonts w:hint="eastAsia"/>
        </w:rPr>
        <w:t>tnsnames.ora</w:t>
      </w:r>
      <w:bookmarkEnd w:id="15"/>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F5052" w:rsidTr="00CB49DF">
        <w:trPr>
          <w:jc w:val="center"/>
        </w:trPr>
        <w:tc>
          <w:tcPr>
            <w:tcW w:w="0" w:type="auto"/>
            <w:shd w:val="clear" w:color="auto" w:fill="D9D9D9" w:themeFill="background1" w:themeFillShade="D9"/>
            <w:vAlign w:val="center"/>
          </w:tcPr>
          <w:p w:rsidR="004F5052" w:rsidRPr="004F5052" w:rsidRDefault="004F5052" w:rsidP="004F5052">
            <w:bookmarkStart w:id="17" w:name="_Hlk11148406"/>
            <w:r w:rsidRPr="004F5052">
              <w:t xml:space="preserve">cp </w:t>
            </w:r>
            <w:proofErr w:type="spellStart"/>
            <w:r w:rsidRPr="004F5052">
              <w:t>tnsnames.ora</w:t>
            </w:r>
            <w:proofErr w:type="spellEnd"/>
            <w:r w:rsidRPr="004F5052">
              <w:t xml:space="preserve"> </w:t>
            </w:r>
            <w:proofErr w:type="spellStart"/>
            <w:proofErr w:type="gramStart"/>
            <w:r w:rsidRPr="004F5052">
              <w:t>tnsnames.ora.product</w:t>
            </w:r>
            <w:proofErr w:type="spellEnd"/>
            <w:proofErr w:type="gramEnd"/>
          </w:p>
        </w:tc>
      </w:tr>
    </w:tbl>
    <w:bookmarkEnd w:id="17"/>
    <w:p w:rsidR="00513CD3" w:rsidRDefault="00513CD3">
      <w:pPr>
        <w:pStyle w:val="3"/>
      </w:pPr>
      <w:r>
        <w:rPr>
          <w:rFonts w:hint="eastAsia"/>
        </w:rPr>
        <w:t xml:space="preserve"> </w:t>
      </w:r>
      <w:bookmarkStart w:id="18" w:name="_Toc11789124"/>
      <w:r>
        <w:rPr>
          <w:rFonts w:hint="eastAsia"/>
        </w:rPr>
        <w:t>备份参数文件</w:t>
      </w:r>
      <w:bookmarkEnd w:id="1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13CD3" w:rsidTr="00A1554E">
        <w:trPr>
          <w:jc w:val="center"/>
        </w:trPr>
        <w:tc>
          <w:tcPr>
            <w:tcW w:w="0" w:type="auto"/>
            <w:shd w:val="clear" w:color="auto" w:fill="D9D9D9" w:themeFill="background1" w:themeFillShade="D9"/>
            <w:vAlign w:val="center"/>
          </w:tcPr>
          <w:p w:rsidR="00513CD3" w:rsidRDefault="00513CD3" w:rsidP="00A1554E">
            <w:proofErr w:type="spellStart"/>
            <w:r>
              <w:t>mkdir</w:t>
            </w:r>
            <w:proofErr w:type="spellEnd"/>
            <w:r>
              <w:t xml:space="preserve"> /home/oracle/inspect/20190</w:t>
            </w:r>
            <w:r w:rsidR="00C228F2">
              <w:t>913</w:t>
            </w:r>
            <w:r>
              <w:t>/</w:t>
            </w:r>
          </w:p>
          <w:p w:rsidR="00513CD3" w:rsidRDefault="00513CD3" w:rsidP="00A1554E">
            <w:proofErr w:type="spellStart"/>
            <w:r>
              <w:t>sqlplus</w:t>
            </w:r>
            <w:proofErr w:type="spellEnd"/>
            <w:r>
              <w:t xml:space="preserve"> / as </w:t>
            </w:r>
            <w:proofErr w:type="spellStart"/>
            <w:r>
              <w:t>sysdba</w:t>
            </w:r>
            <w:proofErr w:type="spellEnd"/>
          </w:p>
          <w:p w:rsidR="00513CD3" w:rsidRPr="004F5052" w:rsidRDefault="00513CD3" w:rsidP="00A1554E">
            <w:r>
              <w:rPr>
                <w:rFonts w:hint="eastAsia"/>
              </w:rPr>
              <w:t>c</w:t>
            </w:r>
            <w:r>
              <w:t xml:space="preserve">reate </w:t>
            </w:r>
            <w:proofErr w:type="spellStart"/>
            <w:r>
              <w:t>pfile</w:t>
            </w:r>
            <w:proofErr w:type="spellEnd"/>
            <w:r>
              <w:t>='/home/oracle/inspect/20190</w:t>
            </w:r>
            <w:r w:rsidR="00C228F2">
              <w:t>913</w:t>
            </w:r>
            <w:r>
              <w:t>/</w:t>
            </w:r>
            <w:proofErr w:type="spellStart"/>
            <w:r>
              <w:t>pfile.ora</w:t>
            </w:r>
            <w:proofErr w:type="spellEnd"/>
            <w:r>
              <w:t xml:space="preserve">' from </w:t>
            </w:r>
            <w:proofErr w:type="spellStart"/>
            <w:r>
              <w:t>spfile</w:t>
            </w:r>
            <w:proofErr w:type="spellEnd"/>
            <w:r>
              <w:t>='+DATA/</w:t>
            </w:r>
            <w:proofErr w:type="spellStart"/>
            <w:r>
              <w:t>sgetradbdg</w:t>
            </w:r>
            <w:proofErr w:type="spellEnd"/>
            <w:r>
              <w:t>/</w:t>
            </w:r>
            <w:proofErr w:type="spellStart"/>
            <w:r>
              <w:t>spfilesgetradbdg.ora</w:t>
            </w:r>
            <w:proofErr w:type="spellEnd"/>
            <w:r>
              <w:t>';</w:t>
            </w:r>
          </w:p>
        </w:tc>
      </w:tr>
      <w:tr w:rsidR="00C228F2" w:rsidTr="00A1554E">
        <w:trPr>
          <w:jc w:val="center"/>
        </w:trPr>
        <w:tc>
          <w:tcPr>
            <w:tcW w:w="0" w:type="auto"/>
            <w:shd w:val="clear" w:color="auto" w:fill="D9D9D9" w:themeFill="background1" w:themeFillShade="D9"/>
            <w:vAlign w:val="center"/>
          </w:tcPr>
          <w:p w:rsidR="00C228F2" w:rsidRDefault="00C228F2" w:rsidP="00A1554E"/>
        </w:tc>
      </w:tr>
    </w:tbl>
    <w:p w:rsidR="00587B6E" w:rsidRDefault="00587B6E">
      <w:pPr>
        <w:pStyle w:val="3"/>
      </w:pPr>
      <w:r>
        <w:rPr>
          <w:rFonts w:hint="eastAsia"/>
        </w:rPr>
        <w:lastRenderedPageBreak/>
        <w:t xml:space="preserve"> </w:t>
      </w:r>
      <w:bookmarkStart w:id="19" w:name="_Toc11789125"/>
      <w:r>
        <w:rPr>
          <w:rFonts w:hint="eastAsia"/>
        </w:rPr>
        <w:t>备份</w:t>
      </w:r>
      <w:proofErr w:type="spellStart"/>
      <w:r>
        <w:rPr>
          <w:rFonts w:hint="eastAsia"/>
        </w:rPr>
        <w:t>db</w:t>
      </w:r>
      <w:proofErr w:type="spellEnd"/>
      <w:r>
        <w:rPr>
          <w:rFonts w:hint="eastAsia"/>
        </w:rPr>
        <w:t>和</w:t>
      </w:r>
      <w:r>
        <w:rPr>
          <w:rFonts w:hint="eastAsia"/>
        </w:rPr>
        <w:t>service</w:t>
      </w:r>
      <w:bookmarkEnd w:id="19"/>
    </w:p>
    <w:p w:rsidR="000E4261" w:rsidRPr="000E4261" w:rsidRDefault="000E4261" w:rsidP="000E4261">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步骤2</w:t>
      </w:r>
      <w:r>
        <w:rPr>
          <w:rFonts w:ascii="微软雅黑" w:eastAsia="微软雅黑" w:hAnsi="微软雅黑"/>
          <w:color w:val="FF0000"/>
          <w:sz w:val="24"/>
          <w:szCs w:val="24"/>
        </w:rPr>
        <w:t>.2.6</w:t>
      </w:r>
      <w:r>
        <w:rPr>
          <w:rFonts w:ascii="微软雅黑" w:eastAsia="微软雅黑" w:hAnsi="微软雅黑" w:hint="eastAsia"/>
          <w:color w:val="FF0000"/>
          <w:sz w:val="24"/>
          <w:szCs w:val="24"/>
        </w:rPr>
        <w:t>和2</w:t>
      </w:r>
      <w:r>
        <w:rPr>
          <w:rFonts w:ascii="微软雅黑" w:eastAsia="微软雅黑" w:hAnsi="微软雅黑"/>
          <w:color w:val="FF0000"/>
          <w:sz w:val="24"/>
          <w:szCs w:val="24"/>
        </w:rPr>
        <w:t>.7.1</w:t>
      </w:r>
      <w:r>
        <w:rPr>
          <w:rFonts w:ascii="微软雅黑" w:eastAsia="微软雅黑" w:hAnsi="微软雅黑" w:hint="eastAsia"/>
          <w:color w:val="FF0000"/>
          <w:sz w:val="24"/>
          <w:szCs w:val="24"/>
        </w:rPr>
        <w:t>注册</w:t>
      </w:r>
      <w:proofErr w:type="spellStart"/>
      <w:r>
        <w:rPr>
          <w:rFonts w:ascii="微软雅黑" w:eastAsia="微软雅黑" w:hAnsi="微软雅黑" w:hint="eastAsia"/>
          <w:color w:val="FF0000"/>
          <w:sz w:val="24"/>
          <w:szCs w:val="24"/>
        </w:rPr>
        <w:t>crs</w:t>
      </w:r>
      <w:proofErr w:type="spellEnd"/>
      <w:r>
        <w:rPr>
          <w:rFonts w:ascii="微软雅黑" w:eastAsia="微软雅黑" w:hAnsi="微软雅黑" w:hint="eastAsia"/>
          <w:color w:val="FF0000"/>
          <w:sz w:val="24"/>
          <w:szCs w:val="24"/>
        </w:rPr>
        <w:t>资源参数内容校验参考。</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87B6E" w:rsidTr="00A1554E">
        <w:trPr>
          <w:jc w:val="center"/>
        </w:trPr>
        <w:tc>
          <w:tcPr>
            <w:tcW w:w="0" w:type="auto"/>
            <w:shd w:val="clear" w:color="auto" w:fill="D9D9D9" w:themeFill="background1" w:themeFillShade="D9"/>
            <w:vAlign w:val="center"/>
          </w:tcPr>
          <w:p w:rsidR="00587B6E" w:rsidRDefault="00587B6E" w:rsidP="00A1554E">
            <w:proofErr w:type="spellStart"/>
            <w:r>
              <w:t>srvctl</w:t>
            </w:r>
            <w:proofErr w:type="spellEnd"/>
            <w:r>
              <w:t xml:space="preserve"> config database -d </w:t>
            </w:r>
            <w:proofErr w:type="spellStart"/>
            <w:r>
              <w:t>sgetradbdg</w:t>
            </w:r>
            <w:proofErr w:type="spellEnd"/>
          </w:p>
          <w:p w:rsidR="00587B6E" w:rsidRPr="004F5052" w:rsidRDefault="00587B6E" w:rsidP="00A1554E">
            <w:proofErr w:type="spellStart"/>
            <w:r>
              <w:rPr>
                <w:rFonts w:hint="eastAsia"/>
              </w:rPr>
              <w:t>s</w:t>
            </w:r>
            <w:r>
              <w:t>rvctl</w:t>
            </w:r>
            <w:proofErr w:type="spellEnd"/>
            <w:r>
              <w:t xml:space="preserve"> config service -d </w:t>
            </w:r>
            <w:proofErr w:type="spellStart"/>
            <w:r>
              <w:t>sgetradbdg</w:t>
            </w:r>
            <w:proofErr w:type="spellEnd"/>
          </w:p>
        </w:tc>
      </w:tr>
    </w:tbl>
    <w:p w:rsidR="003C009A" w:rsidRPr="00513CD3" w:rsidRDefault="00AC120B" w:rsidP="00A27E51">
      <w:pPr>
        <w:pStyle w:val="3"/>
      </w:pPr>
      <w:r>
        <w:rPr>
          <w:rFonts w:hint="eastAsia"/>
        </w:rPr>
        <w:t xml:space="preserve"> </w:t>
      </w:r>
      <w:bookmarkStart w:id="20" w:name="_Toc11789126"/>
      <w:r w:rsidR="003C009A" w:rsidRPr="00513CD3">
        <w:rPr>
          <w:rFonts w:hint="eastAsia"/>
        </w:rPr>
        <w:t>删除旧库</w:t>
      </w:r>
      <w:bookmarkEnd w:id="16"/>
      <w:bookmarkEnd w:id="20"/>
    </w:p>
    <w:p w:rsidR="003C009A" w:rsidRDefault="003C009A" w:rsidP="003C009A">
      <w:pPr>
        <w:rPr>
          <w:rFonts w:ascii="微软雅黑" w:eastAsia="微软雅黑" w:hAnsi="微软雅黑"/>
          <w:sz w:val="20"/>
        </w:rPr>
      </w:pPr>
      <w:proofErr w:type="spellStart"/>
      <w:r w:rsidRPr="00204055">
        <w:rPr>
          <w:rFonts w:ascii="微软雅黑" w:eastAsia="微软雅黑" w:hAnsi="微软雅黑" w:hint="eastAsia"/>
          <w:sz w:val="20"/>
        </w:rPr>
        <w:t>dbca</w:t>
      </w:r>
      <w:proofErr w:type="spellEnd"/>
      <w:r w:rsidRPr="00204055">
        <w:rPr>
          <w:rFonts w:ascii="微软雅黑" w:eastAsia="微软雅黑" w:hAnsi="微软雅黑" w:hint="eastAsia"/>
          <w:sz w:val="20"/>
        </w:rPr>
        <w:t>删除旧</w:t>
      </w:r>
      <w:r w:rsidRPr="00667027">
        <w:rPr>
          <w:rFonts w:ascii="微软雅黑" w:eastAsia="微软雅黑" w:hAnsi="微软雅黑" w:hint="eastAsia"/>
          <w:sz w:val="20"/>
        </w:rPr>
        <w:t>库</w:t>
      </w:r>
      <w:bookmarkStart w:id="21" w:name="_Hlk11148971"/>
      <w:proofErr w:type="spellStart"/>
      <w:r w:rsidR="00CB49DF" w:rsidRPr="00CB49DF">
        <w:rPr>
          <w:rFonts w:ascii="微软雅黑" w:eastAsia="微软雅黑" w:hAnsi="微软雅黑"/>
          <w:sz w:val="20"/>
          <w:highlight w:val="yellow"/>
        </w:rPr>
        <w:t>sgetradbdg</w:t>
      </w:r>
      <w:bookmarkEnd w:id="21"/>
      <w:proofErr w:type="spellEnd"/>
      <w:r w:rsidRPr="00667027">
        <w:rPr>
          <w:rFonts w:ascii="微软雅黑" w:eastAsia="微软雅黑" w:hAnsi="微软雅黑" w:hint="eastAsia"/>
          <w:sz w:val="20"/>
          <w:highlight w:val="yellow"/>
        </w:rPr>
        <w:t>，</w:t>
      </w:r>
      <w:bookmarkStart w:id="22" w:name="_Hlk531784230"/>
      <w:r w:rsidRPr="00667027">
        <w:rPr>
          <w:rFonts w:ascii="微软雅黑" w:eastAsia="微软雅黑" w:hAnsi="微软雅黑" w:hint="eastAsia"/>
          <w:sz w:val="20"/>
          <w:highlight w:val="yellow"/>
        </w:rPr>
        <w:t>清空</w:t>
      </w:r>
      <w:r w:rsidRPr="00667027">
        <w:rPr>
          <w:rFonts w:ascii="微软雅黑" w:eastAsia="微软雅黑" w:hAnsi="微软雅黑"/>
          <w:sz w:val="20"/>
          <w:highlight w:val="yellow"/>
        </w:rPr>
        <w:t>+D</w:t>
      </w:r>
      <w:r>
        <w:rPr>
          <w:rFonts w:ascii="微软雅黑" w:eastAsia="微软雅黑" w:hAnsi="微软雅黑"/>
          <w:sz w:val="20"/>
          <w:highlight w:val="yellow"/>
        </w:rPr>
        <w:t>ATA,+ARCH</w:t>
      </w:r>
      <w:r>
        <w:rPr>
          <w:rFonts w:ascii="微软雅黑" w:eastAsia="微软雅黑" w:hAnsi="微软雅黑" w:hint="eastAsia"/>
          <w:sz w:val="20"/>
          <w:highlight w:val="yellow"/>
        </w:rPr>
        <w:t>磁盘组</w:t>
      </w:r>
      <w:bookmarkEnd w:id="22"/>
    </w:p>
    <w:p w:rsidR="008D0176"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信息确认</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C1CC8" w:rsidTr="00A1554E">
        <w:trPr>
          <w:jc w:val="center"/>
        </w:trPr>
        <w:tc>
          <w:tcPr>
            <w:tcW w:w="0" w:type="auto"/>
            <w:shd w:val="clear" w:color="auto" w:fill="D9D9D9" w:themeFill="background1" w:themeFillShade="D9"/>
            <w:vAlign w:val="center"/>
          </w:tcPr>
          <w:p w:rsidR="008D0176" w:rsidRDefault="008D0176" w:rsidP="008D0176">
            <w:r>
              <w:t xml:space="preserve">SQL&gt; select status from </w:t>
            </w:r>
            <w:proofErr w:type="spellStart"/>
            <w:r>
              <w:t>gv$instance</w:t>
            </w:r>
            <w:proofErr w:type="spellEnd"/>
            <w:r>
              <w:t>;</w:t>
            </w:r>
          </w:p>
          <w:p w:rsidR="008D0176" w:rsidRDefault="008D0176" w:rsidP="008D0176"/>
          <w:p w:rsidR="008D0176" w:rsidRDefault="008D0176" w:rsidP="008D0176">
            <w:r>
              <w:t>STATUS</w:t>
            </w:r>
          </w:p>
          <w:p w:rsidR="008D0176" w:rsidRDefault="008D0176" w:rsidP="008D0176">
            <w:r>
              <w:t>------------</w:t>
            </w:r>
          </w:p>
          <w:p w:rsidR="008D0176" w:rsidRDefault="008D0176" w:rsidP="008D0176">
            <w:r>
              <w:t>OPEN</w:t>
            </w:r>
          </w:p>
          <w:p w:rsidR="008D0176" w:rsidRDefault="008D0176" w:rsidP="008D0176">
            <w:r>
              <w:t>OPEN</w:t>
            </w:r>
          </w:p>
          <w:p w:rsidR="008D0176" w:rsidRDefault="008D0176" w:rsidP="008D0176"/>
          <w:p w:rsidR="008D0176" w:rsidRDefault="008D0176" w:rsidP="008D0176">
            <w:r>
              <w:t xml:space="preserve">SQL&gt; select </w:t>
            </w:r>
            <w:proofErr w:type="spellStart"/>
            <w:r>
              <w:t>open_</w:t>
            </w:r>
            <w:proofErr w:type="gramStart"/>
            <w:r>
              <w:t>mode,database</w:t>
            </w:r>
            <w:proofErr w:type="gramEnd"/>
            <w:r>
              <w:t>_role</w:t>
            </w:r>
            <w:proofErr w:type="spellEnd"/>
            <w:r>
              <w:t xml:space="preserve"> from </w:t>
            </w:r>
            <w:proofErr w:type="spellStart"/>
            <w:r>
              <w:t>gv$database</w:t>
            </w:r>
            <w:proofErr w:type="spellEnd"/>
            <w:r>
              <w:t>;</w:t>
            </w:r>
          </w:p>
          <w:p w:rsidR="008D0176" w:rsidRDefault="008D0176" w:rsidP="008D0176"/>
          <w:p w:rsidR="008D0176" w:rsidRDefault="008D0176" w:rsidP="008D0176">
            <w:r>
              <w:t xml:space="preserve">OPEN_MODE         </w:t>
            </w:r>
            <w:r>
              <w:tab/>
            </w:r>
            <w:r>
              <w:tab/>
              <w:t>DATABASE_ROLE</w:t>
            </w:r>
          </w:p>
          <w:p w:rsidR="008D0176" w:rsidRDefault="008D0176" w:rsidP="008D0176">
            <w:r>
              <w:t>--------------------</w:t>
            </w:r>
            <w:r>
              <w:rPr>
                <w:rFonts w:hint="eastAsia"/>
              </w:rPr>
              <w:t>------------</w:t>
            </w:r>
            <w:r>
              <w:t xml:space="preserve"> </w:t>
            </w:r>
            <w:r>
              <w:tab/>
              <w:t>----------------</w:t>
            </w:r>
            <w:r>
              <w:rPr>
                <w:rFonts w:hint="eastAsia"/>
              </w:rPr>
              <w:t>---------</w:t>
            </w:r>
          </w:p>
          <w:p w:rsidR="008D0176" w:rsidRDefault="008D0176" w:rsidP="008D0176">
            <w:r>
              <w:t xml:space="preserve">READ ONLY WITH APPLY </w:t>
            </w:r>
            <w:r>
              <w:tab/>
              <w:t>PHYSICAL STANDBY</w:t>
            </w:r>
          </w:p>
          <w:p w:rsidR="005C1CC8" w:rsidRPr="004F5052" w:rsidRDefault="008D0176" w:rsidP="008D0176">
            <w:r>
              <w:t xml:space="preserve">READ ONLY WITH APPLY </w:t>
            </w:r>
            <w:r>
              <w:tab/>
              <w:t>PHYSICAL STANDBY</w:t>
            </w:r>
          </w:p>
        </w:tc>
      </w:tr>
    </w:tbl>
    <w:p w:rsidR="005C1CC8" w:rsidRPr="00DF7CAD" w:rsidRDefault="008D0176" w:rsidP="00685A19">
      <w:pPr>
        <w:pStyle w:val="ae"/>
        <w:numPr>
          <w:ilvl w:val="0"/>
          <w:numId w:val="7"/>
        </w:numPr>
        <w:ind w:firstLineChars="0"/>
        <w:rPr>
          <w:rFonts w:ascii="微软雅黑" w:eastAsia="微软雅黑" w:hAnsi="微软雅黑"/>
          <w:sz w:val="20"/>
        </w:rPr>
      </w:pPr>
      <w:r w:rsidRPr="00DF7CAD">
        <w:rPr>
          <w:rFonts w:ascii="微软雅黑" w:eastAsia="微软雅黑" w:hAnsi="微软雅黑" w:hint="eastAsia"/>
          <w:sz w:val="20"/>
        </w:rPr>
        <w:t xml:space="preserve"> </w:t>
      </w:r>
      <w:proofErr w:type="spellStart"/>
      <w:r w:rsidRPr="00DF7CAD">
        <w:rPr>
          <w:rFonts w:ascii="微软雅黑" w:eastAsia="微软雅黑" w:hAnsi="微软雅黑" w:hint="eastAsia"/>
          <w:sz w:val="20"/>
        </w:rPr>
        <w:t>dbca</w:t>
      </w:r>
      <w:proofErr w:type="spellEnd"/>
      <w:proofErr w:type="gramStart"/>
      <w:r w:rsidRPr="00DF7CAD">
        <w:rPr>
          <w:rFonts w:ascii="微软雅黑" w:eastAsia="微软雅黑" w:hAnsi="微软雅黑" w:hint="eastAsia"/>
          <w:sz w:val="20"/>
        </w:rPr>
        <w:t>删</w:t>
      </w:r>
      <w:proofErr w:type="gramEnd"/>
      <w:r w:rsidRPr="00DF7CAD">
        <w:rPr>
          <w:rFonts w:ascii="微软雅黑" w:eastAsia="微软雅黑" w:hAnsi="微软雅黑" w:hint="eastAsia"/>
          <w:sz w:val="20"/>
        </w:rPr>
        <w:t>库</w:t>
      </w:r>
    </w:p>
    <w:p w:rsidR="005C1CC8" w:rsidRDefault="008D0176" w:rsidP="003C009A">
      <w:pPr>
        <w:rPr>
          <w:rFonts w:ascii="微软雅黑" w:eastAsia="微软雅黑" w:hAnsi="微软雅黑"/>
          <w:sz w:val="20"/>
        </w:rPr>
      </w:pPr>
      <w:r>
        <w:rPr>
          <w:rFonts w:ascii="微软雅黑" w:eastAsia="微软雅黑" w:hAnsi="微软雅黑" w:hint="eastAsia"/>
          <w:sz w:val="20"/>
        </w:rPr>
        <w:t>略。</w:t>
      </w:r>
    </w:p>
    <w:p w:rsidR="000E4261" w:rsidRDefault="000E4261" w:rsidP="000E4261">
      <w:pPr>
        <w:pStyle w:val="ae"/>
        <w:numPr>
          <w:ilvl w:val="0"/>
          <w:numId w:val="7"/>
        </w:numPr>
        <w:ind w:firstLineChars="0"/>
        <w:rPr>
          <w:rFonts w:ascii="微软雅黑" w:eastAsia="微软雅黑" w:hAnsi="微软雅黑"/>
          <w:sz w:val="20"/>
        </w:rPr>
      </w:pPr>
      <w:r>
        <w:rPr>
          <w:rFonts w:ascii="微软雅黑" w:eastAsia="微软雅黑" w:hAnsi="微软雅黑" w:hint="eastAsia"/>
          <w:sz w:val="20"/>
        </w:rPr>
        <w:t>清空+</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 xml:space="preserve">+ARCH </w:t>
      </w:r>
      <w:r>
        <w:rPr>
          <w:rFonts w:ascii="微软雅黑" w:eastAsia="微软雅黑" w:hAnsi="微软雅黑" w:hint="eastAsia"/>
          <w:sz w:val="20"/>
        </w:rPr>
        <w:t>磁盘组</w:t>
      </w:r>
    </w:p>
    <w:p w:rsidR="000E4261" w:rsidRDefault="000E4261" w:rsidP="000E4261">
      <w:pPr>
        <w:rPr>
          <w:rFonts w:ascii="微软雅黑" w:eastAsia="微软雅黑" w:hAnsi="微软雅黑"/>
          <w:sz w:val="20"/>
        </w:rPr>
      </w:pPr>
      <w:r>
        <w:rPr>
          <w:rFonts w:ascii="微软雅黑" w:eastAsia="微软雅黑" w:hAnsi="微软雅黑" w:hint="eastAsia"/>
          <w:sz w:val="20"/>
        </w:rPr>
        <w:t>使用rm指令删除+</w:t>
      </w:r>
      <w:r>
        <w:rPr>
          <w:rFonts w:ascii="微软雅黑" w:eastAsia="微软雅黑" w:hAnsi="微软雅黑"/>
          <w:sz w:val="20"/>
        </w:rPr>
        <w:t>DATA</w:t>
      </w:r>
      <w:r>
        <w:rPr>
          <w:rFonts w:ascii="微软雅黑" w:eastAsia="微软雅黑" w:hAnsi="微软雅黑" w:hint="eastAsia"/>
          <w:sz w:val="20"/>
        </w:rPr>
        <w:t>、</w:t>
      </w:r>
      <w:r>
        <w:rPr>
          <w:rFonts w:ascii="微软雅黑" w:eastAsia="微软雅黑" w:hAnsi="微软雅黑"/>
          <w:sz w:val="20"/>
        </w:rPr>
        <w:t>+ARCH</w:t>
      </w:r>
      <w:r>
        <w:rPr>
          <w:rFonts w:ascii="微软雅黑" w:eastAsia="微软雅黑" w:hAnsi="微软雅黑" w:hint="eastAsia"/>
          <w:sz w:val="20"/>
        </w:rPr>
        <w:t>下文件夹以及文件。</w:t>
      </w:r>
    </w:p>
    <w:p w:rsidR="000E4261" w:rsidRDefault="000E4261" w:rsidP="003C009A">
      <w:pPr>
        <w:rPr>
          <w:rFonts w:ascii="微软雅黑" w:eastAsia="微软雅黑" w:hAnsi="微软雅黑"/>
          <w:sz w:val="20"/>
        </w:rPr>
      </w:pPr>
      <w:r>
        <w:rPr>
          <w:rFonts w:ascii="微软雅黑" w:eastAsia="微软雅黑" w:hAnsi="微软雅黑" w:hint="eastAsia"/>
          <w:sz w:val="20"/>
        </w:rPr>
        <w:t>参考指令：</w:t>
      </w:r>
      <w:r>
        <w:rPr>
          <w:rFonts w:ascii="微软雅黑" w:eastAsia="微软雅黑" w:hAnsi="微软雅黑"/>
          <w:sz w:val="20"/>
        </w:rPr>
        <w:t>rm -</w:t>
      </w:r>
      <w:proofErr w:type="spellStart"/>
      <w:r>
        <w:rPr>
          <w:rFonts w:ascii="微软雅黑" w:eastAsia="微软雅黑" w:hAnsi="微软雅黑"/>
          <w:sz w:val="20"/>
        </w:rPr>
        <w:t>fr</w:t>
      </w:r>
      <w:proofErr w:type="spellEnd"/>
      <w:r>
        <w:rPr>
          <w:rFonts w:ascii="微软雅黑" w:eastAsia="微软雅黑" w:hAnsi="微软雅黑"/>
          <w:sz w:val="20"/>
        </w:rPr>
        <w:t xml:space="preserve"> *</w:t>
      </w:r>
    </w:p>
    <w:p w:rsidR="001F243A" w:rsidRDefault="001F243A">
      <w:pPr>
        <w:pStyle w:val="3"/>
      </w:pPr>
      <w:r>
        <w:rPr>
          <w:rFonts w:hint="eastAsia"/>
        </w:rPr>
        <w:t xml:space="preserve"> </w:t>
      </w:r>
      <w:bookmarkStart w:id="23" w:name="_Toc11789127"/>
      <w:r>
        <w:rPr>
          <w:rFonts w:hint="eastAsia"/>
        </w:rPr>
        <w:t>备份删除参数、口令文件</w:t>
      </w:r>
      <w:bookmarkEnd w:id="23"/>
    </w:p>
    <w:p w:rsidR="001F243A" w:rsidRPr="00CB7C1E" w:rsidRDefault="001F243A" w:rsidP="001F243A">
      <w:pPr>
        <w:rPr>
          <w:rFonts w:ascii="微软雅黑" w:eastAsia="微软雅黑" w:hAnsi="微软雅黑"/>
          <w:sz w:val="20"/>
        </w:rPr>
      </w:pPr>
      <w:r w:rsidRPr="00CB7C1E">
        <w:rPr>
          <w:rFonts w:ascii="微软雅黑" w:eastAsia="微软雅黑" w:hAnsi="微软雅黑" w:hint="eastAsia"/>
          <w:sz w:val="20"/>
        </w:rPr>
        <w:t>略。</w:t>
      </w:r>
    </w:p>
    <w:p w:rsidR="008D0176" w:rsidRDefault="00AC120B" w:rsidP="008D0176">
      <w:pPr>
        <w:pStyle w:val="3"/>
      </w:pPr>
      <w:r>
        <w:rPr>
          <w:rFonts w:hint="eastAsia"/>
        </w:rPr>
        <w:lastRenderedPageBreak/>
        <w:t xml:space="preserve"> </w:t>
      </w:r>
      <w:bookmarkStart w:id="24" w:name="_Toc11789128"/>
      <w:r w:rsidR="008D0176">
        <w:rPr>
          <w:rFonts w:hint="eastAsia"/>
        </w:rPr>
        <w:t>集群注册</w:t>
      </w:r>
      <w:proofErr w:type="spellStart"/>
      <w:r w:rsidR="008D0176" w:rsidRPr="008D0176">
        <w:t>sgetradbdg</w:t>
      </w:r>
      <w:bookmarkEnd w:id="24"/>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B2A42" w:rsidTr="00A1554E">
        <w:trPr>
          <w:jc w:val="center"/>
        </w:trPr>
        <w:tc>
          <w:tcPr>
            <w:tcW w:w="0" w:type="auto"/>
            <w:shd w:val="clear" w:color="auto" w:fill="D9D9D9" w:themeFill="background1" w:themeFillShade="D9"/>
            <w:vAlign w:val="center"/>
          </w:tcPr>
          <w:p w:rsidR="00AC409C" w:rsidRDefault="00AC409C" w:rsidP="00AC409C">
            <w:bookmarkStart w:id="25" w:name="_Hlk11158839"/>
            <w:r>
              <w:t xml:space="preserve">[oracle@traracdb1 </w:t>
            </w:r>
            <w:proofErr w:type="gramStart"/>
            <w:r>
              <w:t>~]$</w:t>
            </w:r>
            <w:proofErr w:type="gramEnd"/>
            <w:r>
              <w:t xml:space="preserve"> </w:t>
            </w:r>
            <w:proofErr w:type="spellStart"/>
            <w:r>
              <w:t>srvctl</w:t>
            </w:r>
            <w:proofErr w:type="spellEnd"/>
            <w:r>
              <w:t xml:space="preserve"> add database -d </w:t>
            </w:r>
            <w:proofErr w:type="spellStart"/>
            <w:r>
              <w:t>sgetradbdg</w:t>
            </w:r>
            <w:proofErr w:type="spellEnd"/>
            <w:r>
              <w:t xml:space="preserve"> -o $ORACLE_HOME -p +DATA/</w:t>
            </w:r>
            <w:proofErr w:type="spellStart"/>
            <w:r>
              <w:t>sgetradbdg</w:t>
            </w:r>
            <w:proofErr w:type="spellEnd"/>
            <w:r>
              <w:t>/</w:t>
            </w:r>
            <w:proofErr w:type="spellStart"/>
            <w:r>
              <w:t>spfilesgetradbdg.ora</w:t>
            </w:r>
            <w:proofErr w:type="spellEnd"/>
          </w:p>
          <w:p w:rsidR="00AC409C" w:rsidRDefault="00AC409C" w:rsidP="00AC409C">
            <w:r>
              <w:t xml:space="preserve">[oracle@traracdb1 </w:t>
            </w:r>
            <w:proofErr w:type="gramStart"/>
            <w:r>
              <w:t>~]$</w:t>
            </w:r>
            <w:proofErr w:type="gramEnd"/>
            <w:r>
              <w:t xml:space="preserve"> </w:t>
            </w:r>
            <w:proofErr w:type="spellStart"/>
            <w:r>
              <w:t>srvctl</w:t>
            </w:r>
            <w:proofErr w:type="spellEnd"/>
            <w:r>
              <w:t xml:space="preserve"> add instance -d </w:t>
            </w:r>
            <w:proofErr w:type="spellStart"/>
            <w:r>
              <w:t>sgetradbdg</w:t>
            </w:r>
            <w:proofErr w:type="spellEnd"/>
            <w:r>
              <w:t xml:space="preserve"> -n traracdb1 -</w:t>
            </w:r>
            <w:proofErr w:type="spellStart"/>
            <w:r>
              <w:t>i</w:t>
            </w:r>
            <w:proofErr w:type="spellEnd"/>
            <w:r>
              <w:t xml:space="preserve"> sgetradbdg1</w:t>
            </w:r>
          </w:p>
          <w:p w:rsidR="00AC409C" w:rsidRPr="004F5052" w:rsidRDefault="00AC409C" w:rsidP="00A1554E">
            <w:r>
              <w:t xml:space="preserve">[oracle@traracdb1 </w:t>
            </w:r>
            <w:proofErr w:type="gramStart"/>
            <w:r>
              <w:t>~]$</w:t>
            </w:r>
            <w:proofErr w:type="gramEnd"/>
            <w:r>
              <w:t xml:space="preserve"> </w:t>
            </w:r>
            <w:proofErr w:type="spellStart"/>
            <w:r>
              <w:t>srvctl</w:t>
            </w:r>
            <w:proofErr w:type="spellEnd"/>
            <w:r>
              <w:t xml:space="preserve"> add instance -d </w:t>
            </w:r>
            <w:proofErr w:type="spellStart"/>
            <w:r>
              <w:t>sgetradbdg</w:t>
            </w:r>
            <w:proofErr w:type="spellEnd"/>
            <w:r>
              <w:t xml:space="preserve"> -n traracdb2 -</w:t>
            </w:r>
            <w:proofErr w:type="spellStart"/>
            <w:r>
              <w:t>i</w:t>
            </w:r>
            <w:proofErr w:type="spellEnd"/>
            <w:r>
              <w:t xml:space="preserve"> sgetradbdg2</w:t>
            </w:r>
          </w:p>
        </w:tc>
      </w:tr>
    </w:tbl>
    <w:p w:rsidR="003C009A" w:rsidRDefault="00BA7449" w:rsidP="003C009A">
      <w:pPr>
        <w:pStyle w:val="3"/>
      </w:pPr>
      <w:bookmarkStart w:id="26" w:name="_Toc531785660"/>
      <w:bookmarkEnd w:id="25"/>
      <w:r>
        <w:t xml:space="preserve"> </w:t>
      </w:r>
      <w:bookmarkStart w:id="27" w:name="_Toc11789129"/>
      <w:r w:rsidR="003C009A" w:rsidRPr="00A27E51">
        <w:rPr>
          <w:rFonts w:hint="eastAsia"/>
        </w:rPr>
        <w:t>R</w:t>
      </w:r>
      <w:r w:rsidR="003C009A" w:rsidRPr="00A27E51">
        <w:t>MAN</w:t>
      </w:r>
      <w:r w:rsidR="003C009A" w:rsidRPr="00A27E51">
        <w:rPr>
          <w:rFonts w:hint="eastAsia"/>
        </w:rPr>
        <w:t>备份主库</w:t>
      </w:r>
      <w:bookmarkEnd w:id="26"/>
      <w:bookmarkEnd w:id="27"/>
    </w:p>
    <w:p w:rsidR="00BA7449" w:rsidRPr="004F5052" w:rsidRDefault="00BA7449" w:rsidP="00BA7449">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E2687B" w:rsidRDefault="003C009A" w:rsidP="00685A19">
      <w:pPr>
        <w:pStyle w:val="ae"/>
        <w:numPr>
          <w:ilvl w:val="0"/>
          <w:numId w:val="4"/>
        </w:numPr>
        <w:ind w:firstLineChars="0"/>
        <w:rPr>
          <w:rFonts w:ascii="微软雅黑" w:eastAsia="微软雅黑" w:hAnsi="微软雅黑"/>
          <w:sz w:val="20"/>
          <w:szCs w:val="21"/>
        </w:rPr>
      </w:pPr>
      <w:r w:rsidRPr="00E2687B">
        <w:rPr>
          <w:rFonts w:ascii="微软雅黑" w:eastAsia="微软雅黑" w:hAnsi="微软雅黑" w:hint="eastAsia"/>
          <w:sz w:val="20"/>
          <w:szCs w:val="21"/>
        </w:rPr>
        <w:t>查看数据库大小</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2687B" w:rsidTr="00A1554E">
        <w:trPr>
          <w:jc w:val="center"/>
        </w:trPr>
        <w:tc>
          <w:tcPr>
            <w:tcW w:w="0" w:type="auto"/>
            <w:shd w:val="clear" w:color="auto" w:fill="D9D9D9" w:themeFill="background1" w:themeFillShade="D9"/>
            <w:vAlign w:val="center"/>
          </w:tcPr>
          <w:p w:rsidR="00E2687B" w:rsidRPr="004F5052" w:rsidRDefault="00E2687B" w:rsidP="00A1554E">
            <w:bookmarkStart w:id="28" w:name="_Hlk11149430"/>
            <w:r w:rsidRPr="00E2687B">
              <w:t>SQL&gt; SELECT SUM(</w:t>
            </w:r>
            <w:proofErr w:type="gramStart"/>
            <w:r w:rsidRPr="00E2687B">
              <w:t>DS.BYTES</w:t>
            </w:r>
            <w:proofErr w:type="gramEnd"/>
            <w:r w:rsidRPr="00E2687B">
              <w:t>)/1024/1024/1024 "SIZE(G)" FROM DBA_SEGMENTS ds;</w:t>
            </w:r>
          </w:p>
        </w:tc>
      </w:tr>
    </w:tbl>
    <w:bookmarkEnd w:id="28"/>
    <w:p w:rsidR="003C009A" w:rsidRPr="0044754C" w:rsidRDefault="003C009A" w:rsidP="00685A19">
      <w:pPr>
        <w:pStyle w:val="ae"/>
        <w:numPr>
          <w:ilvl w:val="0"/>
          <w:numId w:val="4"/>
        </w:numPr>
        <w:ind w:firstLineChars="0"/>
        <w:rPr>
          <w:rFonts w:ascii="微软雅黑" w:eastAsia="微软雅黑" w:hAnsi="微软雅黑"/>
          <w:sz w:val="20"/>
        </w:rPr>
      </w:pPr>
      <w:r w:rsidRPr="0044754C">
        <w:rPr>
          <w:rFonts w:ascii="微软雅黑" w:eastAsia="微软雅黑" w:hAnsi="微软雅黑" w:hint="eastAsia"/>
          <w:sz w:val="20"/>
        </w:rPr>
        <w:t>编写脚本进行全库备份</w:t>
      </w:r>
      <w:r w:rsidRPr="0044754C" w:rsidDel="0038795B">
        <w:rPr>
          <w:rFonts w:ascii="微软雅黑" w:eastAsia="微软雅黑" w:hAnsi="微软雅黑"/>
          <w:sz w:val="20"/>
        </w:rPr>
        <w:t xml:space="preserve"> </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4754C" w:rsidTr="00A1554E">
        <w:trPr>
          <w:jc w:val="center"/>
        </w:trPr>
        <w:tc>
          <w:tcPr>
            <w:tcW w:w="0" w:type="auto"/>
            <w:shd w:val="clear" w:color="auto" w:fill="D9D9D9" w:themeFill="background1" w:themeFillShade="D9"/>
            <w:vAlign w:val="center"/>
          </w:tcPr>
          <w:p w:rsidR="0044754C" w:rsidRDefault="0044754C" w:rsidP="0044754C">
            <w:r>
              <w:t xml:space="preserve">[oracle@rac1 </w:t>
            </w:r>
            <w:proofErr w:type="spellStart"/>
            <w:proofErr w:type="gramStart"/>
            <w:r>
              <w:t>bak</w:t>
            </w:r>
            <w:proofErr w:type="spellEnd"/>
            <w:r>
              <w:t>]$</w:t>
            </w:r>
            <w:proofErr w:type="gramEnd"/>
            <w:r>
              <w:t xml:space="preserve"> vi fullbak.sh</w:t>
            </w:r>
          </w:p>
          <w:p w:rsidR="0044754C" w:rsidRDefault="0044754C" w:rsidP="0044754C">
            <w:r>
              <w:t>export ORACLE_SID= sgetradb1</w:t>
            </w:r>
          </w:p>
          <w:p w:rsidR="0044754C" w:rsidRDefault="0044754C" w:rsidP="0044754C">
            <w:r>
              <w:t>export ORACLE_BASE=/app/oracle</w:t>
            </w:r>
          </w:p>
          <w:p w:rsidR="0044754C" w:rsidRDefault="0044754C" w:rsidP="0044754C">
            <w:r>
              <w:t>export ORACLE_HOME=$ORACLE_BASE/product/11.2.0/db_1</w:t>
            </w:r>
          </w:p>
          <w:p w:rsidR="0044754C" w:rsidRDefault="0044754C" w:rsidP="0044754C">
            <w:r>
              <w:t>export LD_LIBRARY_PATH=$ORACLE_HOME/lib</w:t>
            </w:r>
          </w:p>
          <w:p w:rsidR="0044754C" w:rsidRDefault="0044754C" w:rsidP="0044754C">
            <w:r>
              <w:t>export NLS_DATE_FORMAT="</w:t>
            </w:r>
            <w:proofErr w:type="spellStart"/>
            <w:r>
              <w:t>yyyy</w:t>
            </w:r>
            <w:proofErr w:type="spellEnd"/>
            <w:r>
              <w:t>-mm-dd hh24:</w:t>
            </w:r>
            <w:proofErr w:type="gramStart"/>
            <w:r>
              <w:t>mi:ss</w:t>
            </w:r>
            <w:proofErr w:type="gramEnd"/>
            <w:r>
              <w:t>"</w:t>
            </w:r>
          </w:p>
          <w:p w:rsidR="0044754C" w:rsidRDefault="0044754C" w:rsidP="0044754C">
            <w:r>
              <w:t>export NLS_LANG="AMERICAN_AMERICA.ZHS16GBK"</w:t>
            </w:r>
          </w:p>
          <w:p w:rsidR="0044754C" w:rsidRDefault="0044754C" w:rsidP="0044754C">
            <w:r>
              <w:t>export PATH=$</w:t>
            </w:r>
            <w:proofErr w:type="gramStart"/>
            <w:r>
              <w:t>PATH:$</w:t>
            </w:r>
            <w:proofErr w:type="gramEnd"/>
            <w:r>
              <w:t>HOME/bin:$ORACLE_HOME/bin</w:t>
            </w:r>
          </w:p>
          <w:p w:rsidR="0044754C" w:rsidRDefault="0044754C" w:rsidP="0044754C">
            <w:proofErr w:type="spellStart"/>
            <w:r>
              <w:t>bak_date</w:t>
            </w:r>
            <w:proofErr w:type="spellEnd"/>
            <w:r>
              <w:t>=$(date '+%</w:t>
            </w:r>
            <w:proofErr w:type="spellStart"/>
            <w:r>
              <w:t>Y%m%d</w:t>
            </w:r>
            <w:proofErr w:type="spellEnd"/>
            <w:r>
              <w:t>')</w:t>
            </w:r>
          </w:p>
          <w:p w:rsidR="0044754C" w:rsidRDefault="0044754C" w:rsidP="0044754C">
            <w:proofErr w:type="spellStart"/>
            <w:r>
              <w:t>bak_dir</w:t>
            </w:r>
            <w:proofErr w:type="spellEnd"/>
            <w:r>
              <w:t>=/</w:t>
            </w:r>
            <w:proofErr w:type="spellStart"/>
            <w:r>
              <w:t>bak</w:t>
            </w:r>
            <w:proofErr w:type="spellEnd"/>
            <w:r>
              <w:t>/$</w:t>
            </w:r>
            <w:proofErr w:type="spellStart"/>
            <w:r>
              <w:t>bak_date</w:t>
            </w:r>
            <w:proofErr w:type="spellEnd"/>
          </w:p>
          <w:p w:rsidR="0044754C" w:rsidRDefault="0044754C" w:rsidP="0044754C">
            <w:proofErr w:type="spellStart"/>
            <w:r>
              <w:t>mkdir</w:t>
            </w:r>
            <w:proofErr w:type="spellEnd"/>
            <w:r>
              <w:t xml:space="preserve"> -p $</w:t>
            </w:r>
            <w:proofErr w:type="spellStart"/>
            <w:r>
              <w:t>bak_dir</w:t>
            </w:r>
            <w:proofErr w:type="spellEnd"/>
          </w:p>
          <w:p w:rsidR="0044754C" w:rsidRDefault="0044754C" w:rsidP="0044754C">
            <w:proofErr w:type="spellStart"/>
            <w:r>
              <w:t>chmod</w:t>
            </w:r>
            <w:proofErr w:type="spellEnd"/>
            <w:r>
              <w:t xml:space="preserve"> -R 755 /</w:t>
            </w:r>
            <w:proofErr w:type="spellStart"/>
            <w:r>
              <w:t>bak</w:t>
            </w:r>
            <w:proofErr w:type="spellEnd"/>
          </w:p>
          <w:p w:rsidR="0044754C" w:rsidRDefault="0044754C" w:rsidP="0044754C">
            <w:proofErr w:type="spellStart"/>
            <w:r>
              <w:t>rman</w:t>
            </w:r>
            <w:proofErr w:type="spellEnd"/>
            <w:r>
              <w:t xml:space="preserve"> target </w:t>
            </w:r>
            <w:proofErr w:type="gramStart"/>
            <w:r>
              <w:t>/  &lt;</w:t>
            </w:r>
            <w:proofErr w:type="gramEnd"/>
            <w:r>
              <w:t>&lt;EOF</w:t>
            </w:r>
          </w:p>
          <w:p w:rsidR="0044754C" w:rsidRDefault="0044754C" w:rsidP="0044754C">
            <w:proofErr w:type="gramStart"/>
            <w:r>
              <w:t>run{</w:t>
            </w:r>
            <w:proofErr w:type="gramEnd"/>
          </w:p>
          <w:p w:rsidR="0044754C" w:rsidRDefault="0044754C" w:rsidP="0044754C">
            <w:r>
              <w:t>CONFIGURE DEVICE TYPE DISK PARALLELISM 4 BACKUP TYPE TO COMPRESSED BACKUPSET;</w:t>
            </w:r>
          </w:p>
          <w:p w:rsidR="0044754C" w:rsidRDefault="0044754C" w:rsidP="0044754C">
            <w:r>
              <w:t xml:space="preserve">configure channel device type disk </w:t>
            </w:r>
            <w:proofErr w:type="spellStart"/>
            <w:r>
              <w:t>maxpiecesize</w:t>
            </w:r>
            <w:proofErr w:type="spellEnd"/>
            <w:r>
              <w:t xml:space="preserve"> 4G;</w:t>
            </w:r>
          </w:p>
          <w:p w:rsidR="0044754C" w:rsidRDefault="0044754C" w:rsidP="0044754C">
            <w:r>
              <w:t>BACKUP</w:t>
            </w:r>
          </w:p>
          <w:p w:rsidR="0044754C" w:rsidRDefault="0044754C" w:rsidP="0044754C">
            <w:r>
              <w:t>FORMAT='$</w:t>
            </w:r>
            <w:proofErr w:type="spellStart"/>
            <w:r>
              <w:t>bak_dir</w:t>
            </w:r>
            <w:proofErr w:type="spellEnd"/>
            <w:r>
              <w:t>/data_%U_%</w:t>
            </w:r>
            <w:proofErr w:type="spellStart"/>
            <w:r>
              <w:t>T.dbf</w:t>
            </w:r>
            <w:proofErr w:type="spellEnd"/>
            <w:r>
              <w:t>'</w:t>
            </w:r>
          </w:p>
          <w:p w:rsidR="0044754C" w:rsidRDefault="0044754C" w:rsidP="0044754C">
            <w:r>
              <w:t>DATABASE;</w:t>
            </w:r>
          </w:p>
          <w:p w:rsidR="0044754C" w:rsidRDefault="0044754C" w:rsidP="0044754C">
            <w:r>
              <w:t>BACKUP SPFILE FORMAT '$</w:t>
            </w:r>
            <w:proofErr w:type="spellStart"/>
            <w:r>
              <w:t>bak_dir</w:t>
            </w:r>
            <w:proofErr w:type="spellEnd"/>
            <w:r>
              <w:t>/</w:t>
            </w:r>
            <w:proofErr w:type="spellStart"/>
            <w:r>
              <w:t>spfile</w:t>
            </w:r>
            <w:proofErr w:type="spellEnd"/>
            <w:r>
              <w:t>_%U_%</w:t>
            </w:r>
            <w:proofErr w:type="spellStart"/>
            <w:r>
              <w:t>T.ora</w:t>
            </w:r>
            <w:proofErr w:type="spellEnd"/>
            <w:r>
              <w:t>';</w:t>
            </w:r>
          </w:p>
          <w:p w:rsidR="0044754C" w:rsidRDefault="0044754C" w:rsidP="0044754C">
            <w:r>
              <w:t xml:space="preserve">backup current </w:t>
            </w:r>
            <w:proofErr w:type="spellStart"/>
            <w:r>
              <w:t>controlfile</w:t>
            </w:r>
            <w:proofErr w:type="spellEnd"/>
            <w:r>
              <w:t xml:space="preserve"> for standby format'$</w:t>
            </w:r>
            <w:proofErr w:type="spellStart"/>
            <w:r>
              <w:t>bak_dir</w:t>
            </w:r>
            <w:proofErr w:type="spellEnd"/>
            <w:r>
              <w:t>/</w:t>
            </w:r>
            <w:proofErr w:type="spellStart"/>
            <w:r>
              <w:t>ctl_stand_con.ctl</w:t>
            </w:r>
            <w:proofErr w:type="spellEnd"/>
            <w:r>
              <w:t>';</w:t>
            </w:r>
          </w:p>
          <w:p w:rsidR="0044754C" w:rsidRDefault="0044754C" w:rsidP="0044754C">
            <w:r>
              <w:t>}</w:t>
            </w:r>
          </w:p>
          <w:p w:rsidR="0044754C" w:rsidRDefault="0044754C" w:rsidP="0044754C">
            <w:r>
              <w:t>EXIT;</w:t>
            </w:r>
          </w:p>
          <w:p w:rsidR="0044754C" w:rsidRPr="004F5052" w:rsidRDefault="0044754C" w:rsidP="0044754C">
            <w:r>
              <w:t>EOF</w:t>
            </w:r>
          </w:p>
        </w:tc>
      </w:tr>
    </w:tbl>
    <w:p w:rsidR="003C009A" w:rsidRDefault="003C009A" w:rsidP="003C009A">
      <w:pPr>
        <w:rPr>
          <w:rFonts w:asciiTheme="minorEastAsia" w:hAnsiTheme="minorEastAsia"/>
          <w:szCs w:val="21"/>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D30083" w:rsidTr="00A1554E">
        <w:trPr>
          <w:jc w:val="center"/>
        </w:trPr>
        <w:tc>
          <w:tcPr>
            <w:tcW w:w="0" w:type="auto"/>
            <w:shd w:val="clear" w:color="auto" w:fill="D9D9D9" w:themeFill="background1" w:themeFillShade="D9"/>
            <w:vAlign w:val="center"/>
          </w:tcPr>
          <w:p w:rsidR="00D30083" w:rsidRDefault="00D30083" w:rsidP="00D30083">
            <w:bookmarkStart w:id="29" w:name="_Hlk11156341"/>
            <w:r>
              <w:lastRenderedPageBreak/>
              <w:t xml:space="preserve">[oracle@rac1 </w:t>
            </w:r>
            <w:proofErr w:type="spellStart"/>
            <w:proofErr w:type="gramStart"/>
            <w:r>
              <w:t>bak</w:t>
            </w:r>
            <w:proofErr w:type="spellEnd"/>
            <w:r>
              <w:t>]$</w:t>
            </w:r>
            <w:proofErr w:type="gramEnd"/>
            <w:r>
              <w:t xml:space="preserve"> </w:t>
            </w:r>
            <w:proofErr w:type="spellStart"/>
            <w:r>
              <w:t>chmod</w:t>
            </w:r>
            <w:proofErr w:type="spellEnd"/>
            <w:r>
              <w:t xml:space="preserve"> 755 fullbak.sh </w:t>
            </w:r>
          </w:p>
          <w:p w:rsidR="00D30083" w:rsidRPr="00D30083" w:rsidRDefault="00D30083" w:rsidP="00D30083">
            <w:r>
              <w:t xml:space="preserve">[oracle@rac1 </w:t>
            </w:r>
            <w:proofErr w:type="spellStart"/>
            <w:proofErr w:type="gramStart"/>
            <w:r>
              <w:t>bak</w:t>
            </w:r>
            <w:proofErr w:type="spellEnd"/>
            <w:r>
              <w:t>]$</w:t>
            </w:r>
            <w:proofErr w:type="gramEnd"/>
            <w:r>
              <w:t xml:space="preserve"> </w:t>
            </w:r>
            <w:proofErr w:type="spellStart"/>
            <w:r>
              <w:t>nohup</w:t>
            </w:r>
            <w:proofErr w:type="spellEnd"/>
            <w:r>
              <w:t xml:space="preserve"> </w:t>
            </w:r>
            <w:proofErr w:type="spellStart"/>
            <w:r>
              <w:t>sh</w:t>
            </w:r>
            <w:proofErr w:type="spellEnd"/>
            <w:r>
              <w:t xml:space="preserve"> fullbak.sh &gt; fullbak.log &amp;</w:t>
            </w:r>
          </w:p>
        </w:tc>
      </w:tr>
    </w:tbl>
    <w:p w:rsidR="003C009A" w:rsidRPr="000631FE" w:rsidRDefault="003C009A" w:rsidP="003C009A">
      <w:pPr>
        <w:rPr>
          <w:rFonts w:ascii="微软雅黑" w:eastAsia="微软雅黑" w:hAnsi="微软雅黑"/>
          <w:sz w:val="20"/>
          <w:szCs w:val="21"/>
        </w:rPr>
      </w:pPr>
      <w:bookmarkStart w:id="30" w:name="_Hlk531266243"/>
      <w:bookmarkStart w:id="31" w:name="_Hlk531784304"/>
      <w:bookmarkEnd w:id="29"/>
      <w:r>
        <w:rPr>
          <w:rFonts w:ascii="微软雅黑" w:eastAsia="微软雅黑" w:hAnsi="微软雅黑" w:hint="eastAsia"/>
          <w:sz w:val="20"/>
          <w:szCs w:val="21"/>
        </w:rPr>
        <w:t>说明：做以上备份操作后，参考</w:t>
      </w:r>
      <w:r w:rsidR="00982A2E">
        <w:rPr>
          <w:rFonts w:ascii="微软雅黑" w:eastAsia="微软雅黑" w:hAnsi="微软雅黑" w:hint="eastAsia"/>
          <w:sz w:val="20"/>
          <w:szCs w:val="21"/>
        </w:rPr>
        <w:t>2</w:t>
      </w:r>
      <w:r w:rsidR="00982A2E">
        <w:rPr>
          <w:rFonts w:ascii="微软雅黑" w:eastAsia="微软雅黑" w:hAnsi="微软雅黑"/>
          <w:sz w:val="20"/>
          <w:szCs w:val="21"/>
        </w:rPr>
        <w:t>.</w:t>
      </w:r>
      <w:r>
        <w:rPr>
          <w:rFonts w:ascii="微软雅黑" w:eastAsia="微软雅黑" w:hAnsi="微软雅黑" w:hint="eastAsia"/>
          <w:sz w:val="20"/>
          <w:szCs w:val="21"/>
        </w:rPr>
        <w:t>4.1节将主库的参数文件进行备份</w:t>
      </w:r>
      <w:bookmarkEnd w:id="30"/>
      <w:bookmarkEnd w:id="31"/>
    </w:p>
    <w:p w:rsidR="003C009A" w:rsidRDefault="009A7A01" w:rsidP="003C009A">
      <w:pPr>
        <w:pStyle w:val="3"/>
      </w:pPr>
      <w:bookmarkStart w:id="32" w:name="_Toc521511286"/>
      <w:bookmarkStart w:id="33" w:name="_Toc531785661"/>
      <w:r>
        <w:rPr>
          <w:rFonts w:hint="eastAsia"/>
        </w:rPr>
        <w:t xml:space="preserve"> </w:t>
      </w:r>
      <w:bookmarkStart w:id="34" w:name="_Toc11789130"/>
      <w:bookmarkEnd w:id="32"/>
      <w:bookmarkEnd w:id="33"/>
      <w:r w:rsidR="003C2E8D">
        <w:rPr>
          <w:rFonts w:hint="eastAsia"/>
        </w:rPr>
        <w:t>备份文件传输至备库</w:t>
      </w:r>
      <w:bookmarkEnd w:id="34"/>
    </w:p>
    <w:p w:rsidR="003C2E8D" w:rsidRPr="004F5052" w:rsidRDefault="003C2E8D" w:rsidP="003C2E8D">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3C009A" w:rsidRPr="005F4369" w:rsidRDefault="003C009A" w:rsidP="003C009A">
      <w:bookmarkStart w:id="35" w:name="_Hlk531266255"/>
      <w:r>
        <w:rPr>
          <w:rFonts w:ascii="微软雅黑" w:eastAsia="微软雅黑" w:hAnsi="微软雅黑" w:hint="eastAsia"/>
          <w:sz w:val="20"/>
          <w:szCs w:val="21"/>
        </w:rPr>
        <w:t>将</w:t>
      </w:r>
      <w:r>
        <w:t>2.2</w:t>
      </w:r>
      <w:r w:rsidR="003C2E8D">
        <w:rPr>
          <w:rFonts w:hint="eastAsia"/>
        </w:rPr>
        <w:t>.</w:t>
      </w:r>
      <w:r w:rsidR="003C2E8D">
        <w:t>4</w:t>
      </w:r>
      <w:r>
        <w:rPr>
          <w:rFonts w:ascii="微软雅黑" w:eastAsia="微软雅黑" w:hAnsi="微软雅黑" w:hint="eastAsia"/>
          <w:sz w:val="20"/>
          <w:szCs w:val="21"/>
        </w:rPr>
        <w:t>节的全库备份</w:t>
      </w:r>
      <w:proofErr w:type="gramStart"/>
      <w:r>
        <w:rPr>
          <w:rFonts w:ascii="微软雅黑" w:eastAsia="微软雅黑" w:hAnsi="微软雅黑" w:hint="eastAsia"/>
          <w:sz w:val="20"/>
          <w:szCs w:val="21"/>
        </w:rPr>
        <w:t>通过灾备复制</w:t>
      </w:r>
      <w:proofErr w:type="gramEnd"/>
      <w:r>
        <w:rPr>
          <w:rFonts w:ascii="微软雅黑" w:eastAsia="微软雅黑" w:hAnsi="微软雅黑" w:hint="eastAsia"/>
          <w:sz w:val="20"/>
          <w:szCs w:val="21"/>
        </w:rPr>
        <w:t>网络传输至深圳</w:t>
      </w:r>
      <w:r w:rsidR="003C2E8D" w:rsidRPr="003C2E8D">
        <w:rPr>
          <w:rFonts w:ascii="微软雅黑" w:eastAsia="微软雅黑" w:hAnsi="微软雅黑"/>
          <w:sz w:val="20"/>
          <w:szCs w:val="21"/>
          <w:highlight w:val="yellow"/>
        </w:rPr>
        <w:t>tra</w:t>
      </w:r>
      <w:r w:rsidR="003C2E8D" w:rsidRPr="003C2E8D">
        <w:rPr>
          <w:rFonts w:ascii="微软雅黑" w:eastAsia="微软雅黑" w:hAnsi="微软雅黑" w:hint="eastAsia"/>
          <w:sz w:val="20"/>
          <w:szCs w:val="21"/>
          <w:highlight w:val="yellow"/>
        </w:rPr>
        <w:t>racdb1</w:t>
      </w:r>
      <w:r>
        <w:rPr>
          <w:rFonts w:ascii="微软雅黑" w:eastAsia="微软雅黑" w:hAnsi="微软雅黑" w:hint="eastAsia"/>
          <w:sz w:val="20"/>
          <w:szCs w:val="21"/>
        </w:rPr>
        <w:t>服务器的/backup目录中</w:t>
      </w:r>
      <w:bookmarkEnd w:id="35"/>
      <w:r w:rsidRPr="00C73A86">
        <w:rPr>
          <w:rFonts w:ascii="微软雅黑" w:eastAsia="微软雅黑" w:hAnsi="微软雅黑" w:hint="eastAsia"/>
          <w:sz w:val="20"/>
          <w:szCs w:val="21"/>
        </w:rPr>
        <w:t>。</w:t>
      </w:r>
    </w:p>
    <w:p w:rsidR="003C009A" w:rsidRPr="00A27E51" w:rsidRDefault="009A7A01" w:rsidP="003C009A">
      <w:pPr>
        <w:pStyle w:val="3"/>
      </w:pPr>
      <w:bookmarkStart w:id="36" w:name="_Toc531785662"/>
      <w:bookmarkStart w:id="37" w:name="_Toc521511285"/>
      <w:r>
        <w:rPr>
          <w:rFonts w:hint="eastAsia"/>
        </w:rPr>
        <w:t xml:space="preserve"> </w:t>
      </w:r>
      <w:bookmarkStart w:id="38" w:name="_Toc11789131"/>
      <w:r w:rsidR="003C009A" w:rsidRPr="00A27E51">
        <w:rPr>
          <w:rFonts w:hint="eastAsia"/>
        </w:rPr>
        <w:t>修改</w:t>
      </w:r>
      <w:r w:rsidR="003C009A" w:rsidRPr="00A27E51">
        <w:rPr>
          <w:rFonts w:hint="eastAsia"/>
        </w:rPr>
        <w:t>/</w:t>
      </w:r>
      <w:proofErr w:type="spellStart"/>
      <w:r w:rsidR="003C009A" w:rsidRPr="00A27E51">
        <w:t>etc</w:t>
      </w:r>
      <w:proofErr w:type="spellEnd"/>
      <w:r w:rsidR="003C009A" w:rsidRPr="00A27E51">
        <w:t>/hosts</w:t>
      </w:r>
      <w:bookmarkEnd w:id="36"/>
      <w:bookmarkEnd w:id="38"/>
    </w:p>
    <w:p w:rsidR="003C009A" w:rsidRDefault="003C009A" w:rsidP="003C009A">
      <w:pPr>
        <w:rPr>
          <w:rFonts w:ascii="微软雅黑" w:eastAsia="微软雅黑" w:hAnsi="微软雅黑"/>
          <w:sz w:val="20"/>
        </w:rPr>
      </w:pPr>
      <w:r w:rsidRPr="003142F7">
        <w:rPr>
          <w:rFonts w:ascii="微软雅黑" w:eastAsia="微软雅黑" w:hAnsi="微软雅黑" w:hint="eastAsia"/>
          <w:sz w:val="20"/>
        </w:rPr>
        <w:t>添加DG专用IP、VIP、远端IP</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F52EF5" w:rsidTr="00A1554E">
        <w:trPr>
          <w:jc w:val="center"/>
        </w:trPr>
        <w:tc>
          <w:tcPr>
            <w:tcW w:w="0" w:type="auto"/>
            <w:shd w:val="clear" w:color="auto" w:fill="D9D9D9" w:themeFill="background1" w:themeFillShade="D9"/>
            <w:vAlign w:val="center"/>
          </w:tcPr>
          <w:p w:rsidR="00F52EF5" w:rsidRDefault="00F52EF5" w:rsidP="00F52EF5">
            <w:r>
              <w:t xml:space="preserve">[root@traracdb1 </w:t>
            </w:r>
            <w:proofErr w:type="gramStart"/>
            <w:r>
              <w:t>~]$</w:t>
            </w:r>
            <w:proofErr w:type="gramEnd"/>
            <w:r>
              <w:t xml:space="preserve"> vi /</w:t>
            </w:r>
            <w:proofErr w:type="spellStart"/>
            <w:r>
              <w:t>etc</w:t>
            </w:r>
            <w:proofErr w:type="spellEnd"/>
            <w:r>
              <w:t>/hosts</w:t>
            </w:r>
          </w:p>
          <w:p w:rsidR="00F52EF5" w:rsidRDefault="00F52EF5" w:rsidP="00F52EF5">
            <w:r>
              <w:t xml:space="preserve">127.0.0.1   traracdb1 localhost </w:t>
            </w:r>
            <w:proofErr w:type="spellStart"/>
            <w:proofErr w:type="gramStart"/>
            <w:r>
              <w:t>localhost.localdomain</w:t>
            </w:r>
            <w:proofErr w:type="spellEnd"/>
            <w:proofErr w:type="gramEnd"/>
            <w:r>
              <w:t xml:space="preserve"> localhost4 localhost4.localdomain4</w:t>
            </w:r>
          </w:p>
          <w:p w:rsidR="00F52EF5" w:rsidRDefault="00F52EF5" w:rsidP="00F52EF5">
            <w:r>
              <w:t>#public</w:t>
            </w:r>
          </w:p>
          <w:p w:rsidR="00F52EF5" w:rsidRDefault="00F52EF5" w:rsidP="00F52EF5">
            <w:r>
              <w:t xml:space="preserve">20.1.125.51 traracdb1 </w:t>
            </w:r>
          </w:p>
          <w:p w:rsidR="00F52EF5" w:rsidRDefault="00F52EF5" w:rsidP="00F52EF5">
            <w:r>
              <w:t>20.1.125.61 traracdb2</w:t>
            </w:r>
          </w:p>
          <w:p w:rsidR="00F52EF5" w:rsidRDefault="00F52EF5" w:rsidP="00F52EF5">
            <w:r>
              <w:t>#</w:t>
            </w:r>
            <w:proofErr w:type="spellStart"/>
            <w:r>
              <w:t>vip</w:t>
            </w:r>
            <w:proofErr w:type="spellEnd"/>
          </w:p>
          <w:p w:rsidR="00F52EF5" w:rsidRDefault="00F52EF5" w:rsidP="00F52EF5">
            <w:r>
              <w:t>20.1.125.50 traracdb1-vip</w:t>
            </w:r>
          </w:p>
          <w:p w:rsidR="00F52EF5" w:rsidRDefault="00F52EF5" w:rsidP="00F52EF5">
            <w:r>
              <w:t>20.1.125.60 traracdb2-vip</w:t>
            </w:r>
          </w:p>
          <w:p w:rsidR="00F52EF5" w:rsidRDefault="00F52EF5" w:rsidP="00F52EF5">
            <w:r>
              <w:t>#</w:t>
            </w:r>
            <w:proofErr w:type="spellStart"/>
            <w:r>
              <w:t>priv</w:t>
            </w:r>
            <w:proofErr w:type="spellEnd"/>
          </w:p>
          <w:p w:rsidR="00F52EF5" w:rsidRDefault="00F52EF5" w:rsidP="00F52EF5">
            <w:r>
              <w:t>1.1.1.5    traracdb1-priv</w:t>
            </w:r>
          </w:p>
          <w:p w:rsidR="00F52EF5" w:rsidRDefault="00F52EF5" w:rsidP="00F52EF5">
            <w:r>
              <w:t>1.1.1.6    traracdb2-priv</w:t>
            </w:r>
          </w:p>
          <w:p w:rsidR="00F52EF5" w:rsidRDefault="00F52EF5" w:rsidP="00F52EF5">
            <w:r>
              <w:t>#scan</w:t>
            </w:r>
          </w:p>
          <w:p w:rsidR="00F52EF5" w:rsidRDefault="00F52EF5" w:rsidP="00F52EF5">
            <w:r>
              <w:t xml:space="preserve">20.1.125.58 </w:t>
            </w:r>
            <w:proofErr w:type="spellStart"/>
            <w:r w:rsidR="007E517F">
              <w:t>tra</w:t>
            </w:r>
            <w:r>
              <w:t>racdb</w:t>
            </w:r>
            <w:proofErr w:type="spellEnd"/>
            <w:r>
              <w:t>-scan</w:t>
            </w:r>
          </w:p>
          <w:p w:rsidR="00F52EF5" w:rsidRDefault="00F52EF5" w:rsidP="00F52EF5">
            <w:r>
              <w:t xml:space="preserve">20.1.124.8 </w:t>
            </w:r>
            <w:proofErr w:type="spellStart"/>
            <w:r>
              <w:t>tradgdb</w:t>
            </w:r>
            <w:proofErr w:type="spellEnd"/>
          </w:p>
          <w:p w:rsidR="00F52EF5" w:rsidRDefault="00F52EF5" w:rsidP="00F52EF5">
            <w:r>
              <w:t xml:space="preserve">192.21.1.3 </w:t>
            </w:r>
            <w:proofErr w:type="spellStart"/>
            <w:r>
              <w:t>nas_nfs</w:t>
            </w:r>
            <w:proofErr w:type="spellEnd"/>
          </w:p>
          <w:p w:rsidR="00F52EF5" w:rsidRDefault="00F52EF5" w:rsidP="00F52EF5"/>
          <w:p w:rsidR="00771390" w:rsidRPr="00771390" w:rsidRDefault="00771390" w:rsidP="00771390">
            <w:pPr>
              <w:rPr>
                <w:b/>
                <w:bCs/>
              </w:rPr>
            </w:pPr>
            <w:r w:rsidRPr="00771390">
              <w:rPr>
                <w:b/>
                <w:bCs/>
              </w:rPr>
              <w:t>#shanghai</w:t>
            </w:r>
          </w:p>
          <w:p w:rsidR="00771390" w:rsidRPr="00771390" w:rsidRDefault="00771390" w:rsidP="00771390">
            <w:pPr>
              <w:rPr>
                <w:b/>
                <w:bCs/>
              </w:rPr>
            </w:pPr>
            <w:proofErr w:type="gramStart"/>
            <w:r w:rsidRPr="00771390">
              <w:rPr>
                <w:b/>
                <w:bCs/>
              </w:rPr>
              <w:t>10.1.101.10  traracdb</w:t>
            </w:r>
            <w:proofErr w:type="gramEnd"/>
            <w:r w:rsidRPr="00771390">
              <w:rPr>
                <w:b/>
                <w:bCs/>
              </w:rPr>
              <w:t>1_sh</w:t>
            </w:r>
          </w:p>
          <w:p w:rsidR="00771390" w:rsidRPr="00771390" w:rsidRDefault="00771390" w:rsidP="00771390">
            <w:pPr>
              <w:rPr>
                <w:b/>
                <w:bCs/>
              </w:rPr>
            </w:pPr>
            <w:proofErr w:type="gramStart"/>
            <w:r w:rsidRPr="00771390">
              <w:rPr>
                <w:b/>
                <w:bCs/>
              </w:rPr>
              <w:t>10.1.101.20  traracdb</w:t>
            </w:r>
            <w:proofErr w:type="gramEnd"/>
            <w:r w:rsidRPr="00771390">
              <w:rPr>
                <w:b/>
                <w:bCs/>
              </w:rPr>
              <w:t>2_sh</w:t>
            </w:r>
          </w:p>
          <w:p w:rsidR="00771390" w:rsidRPr="00771390" w:rsidRDefault="00771390" w:rsidP="00771390">
            <w:pPr>
              <w:rPr>
                <w:b/>
                <w:bCs/>
              </w:rPr>
            </w:pPr>
            <w:proofErr w:type="gramStart"/>
            <w:r w:rsidRPr="00771390">
              <w:rPr>
                <w:b/>
                <w:bCs/>
              </w:rPr>
              <w:t>10.1.101.11  traracdb</w:t>
            </w:r>
            <w:proofErr w:type="gramEnd"/>
            <w:r w:rsidRPr="00771390">
              <w:rPr>
                <w:b/>
                <w:bCs/>
              </w:rPr>
              <w:t>1_sh-vip</w:t>
            </w:r>
          </w:p>
          <w:p w:rsidR="00771390" w:rsidRPr="00771390" w:rsidRDefault="00771390" w:rsidP="00771390">
            <w:pPr>
              <w:rPr>
                <w:b/>
                <w:bCs/>
              </w:rPr>
            </w:pPr>
            <w:proofErr w:type="gramStart"/>
            <w:r w:rsidRPr="00771390">
              <w:rPr>
                <w:b/>
                <w:bCs/>
              </w:rPr>
              <w:t>10.1.101.21  traracdb</w:t>
            </w:r>
            <w:proofErr w:type="gramEnd"/>
            <w:r w:rsidRPr="00771390">
              <w:rPr>
                <w:b/>
                <w:bCs/>
              </w:rPr>
              <w:t>2_sh-vip</w:t>
            </w:r>
          </w:p>
          <w:p w:rsidR="00771390" w:rsidRPr="00771390" w:rsidRDefault="00771390" w:rsidP="00771390">
            <w:pPr>
              <w:rPr>
                <w:b/>
                <w:bCs/>
              </w:rPr>
            </w:pPr>
            <w:r w:rsidRPr="00771390">
              <w:rPr>
                <w:b/>
                <w:bCs/>
              </w:rPr>
              <w:t>#</w:t>
            </w:r>
            <w:proofErr w:type="spellStart"/>
            <w:r w:rsidRPr="00771390">
              <w:rPr>
                <w:b/>
                <w:bCs/>
              </w:rPr>
              <w:t>shenzhen</w:t>
            </w:r>
            <w:proofErr w:type="spellEnd"/>
          </w:p>
          <w:p w:rsidR="00771390" w:rsidRPr="00771390" w:rsidRDefault="00771390" w:rsidP="00771390">
            <w:pPr>
              <w:rPr>
                <w:b/>
                <w:bCs/>
              </w:rPr>
            </w:pPr>
            <w:r w:rsidRPr="00771390">
              <w:rPr>
                <w:b/>
                <w:bCs/>
              </w:rPr>
              <w:t>20.1.101.10 traracdb1_dg</w:t>
            </w:r>
          </w:p>
          <w:p w:rsidR="00771390" w:rsidRPr="00771390" w:rsidRDefault="00771390" w:rsidP="00771390">
            <w:pPr>
              <w:rPr>
                <w:b/>
                <w:bCs/>
              </w:rPr>
            </w:pPr>
            <w:r w:rsidRPr="00771390">
              <w:rPr>
                <w:b/>
                <w:bCs/>
              </w:rPr>
              <w:t>20.1.101.20 traracdb2_dg</w:t>
            </w:r>
          </w:p>
          <w:p w:rsidR="00771390" w:rsidRPr="00771390" w:rsidRDefault="00771390" w:rsidP="00771390">
            <w:pPr>
              <w:rPr>
                <w:b/>
                <w:bCs/>
              </w:rPr>
            </w:pPr>
            <w:r w:rsidRPr="00771390">
              <w:rPr>
                <w:b/>
                <w:bCs/>
              </w:rPr>
              <w:t>20.1.101.11 traracdb1_dg-vip</w:t>
            </w:r>
          </w:p>
          <w:p w:rsidR="00F52EF5" w:rsidRPr="00771390" w:rsidRDefault="00771390" w:rsidP="00F52EF5">
            <w:pPr>
              <w:rPr>
                <w:b/>
                <w:bCs/>
              </w:rPr>
            </w:pPr>
            <w:r w:rsidRPr="00771390">
              <w:rPr>
                <w:b/>
                <w:bCs/>
              </w:rPr>
              <w:t>20.1.101.21 traracdb2_dg-vip</w:t>
            </w:r>
          </w:p>
        </w:tc>
      </w:tr>
    </w:tbl>
    <w:p w:rsidR="003C009A" w:rsidRPr="00A27E51" w:rsidRDefault="00381406" w:rsidP="003C009A">
      <w:pPr>
        <w:pStyle w:val="3"/>
      </w:pPr>
      <w:bookmarkStart w:id="39" w:name="_Toc531785663"/>
      <w:r>
        <w:lastRenderedPageBreak/>
        <w:t xml:space="preserve"> </w:t>
      </w:r>
      <w:bookmarkStart w:id="40" w:name="_Toc11789132"/>
      <w:r w:rsidR="003C009A" w:rsidRPr="00A27E51">
        <w:rPr>
          <w:rFonts w:hint="eastAsia"/>
        </w:rPr>
        <w:t>R</w:t>
      </w:r>
      <w:r w:rsidR="003C009A" w:rsidRPr="00A27E51">
        <w:t>AC</w:t>
      </w:r>
      <w:r w:rsidR="003C009A" w:rsidRPr="00A27E51">
        <w:rPr>
          <w:rFonts w:hint="eastAsia"/>
        </w:rPr>
        <w:t>集群加入专用网卡及监听</w:t>
      </w:r>
      <w:bookmarkEnd w:id="39"/>
      <w:bookmarkEnd w:id="40"/>
    </w:p>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配置添加network</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A1554E">
        <w:trPr>
          <w:jc w:val="center"/>
        </w:trPr>
        <w:tc>
          <w:tcPr>
            <w:tcW w:w="0" w:type="auto"/>
            <w:shd w:val="clear" w:color="auto" w:fill="D9D9D9" w:themeFill="background1" w:themeFillShade="D9"/>
            <w:vAlign w:val="center"/>
          </w:tcPr>
          <w:p w:rsidR="00570054" w:rsidRDefault="00570054" w:rsidP="00570054">
            <w:bookmarkStart w:id="41" w:name="_Hlk11156544"/>
            <w:r>
              <w:t>[root@traracdb1</w:t>
            </w:r>
            <w:proofErr w:type="gramStart"/>
            <w:r>
              <w:t>~]#</w:t>
            </w:r>
            <w:proofErr w:type="gramEnd"/>
            <w:r>
              <w:t>/app/11.2.0/grid/bin/</w:t>
            </w:r>
            <w:proofErr w:type="spellStart"/>
            <w:r>
              <w:t>srvctl</w:t>
            </w:r>
            <w:proofErr w:type="spellEnd"/>
            <w:r>
              <w:t xml:space="preserve"> add network -k 2 -S 20.1.100.0/255.255.255.0/team1 -w static</w:t>
            </w:r>
          </w:p>
          <w:p w:rsidR="00570054" w:rsidRPr="00D30083" w:rsidRDefault="00570054" w:rsidP="00570054">
            <w:r>
              <w:t xml:space="preserve">[root@traracdb1 </w:t>
            </w:r>
            <w:proofErr w:type="gramStart"/>
            <w:r>
              <w:t>~]#</w:t>
            </w:r>
            <w:proofErr w:type="gramEnd"/>
            <w:r>
              <w:t xml:space="preserve"> /app/11.2.0/grid/bin/</w:t>
            </w:r>
            <w:proofErr w:type="spellStart"/>
            <w:r>
              <w:t>srvctl</w:t>
            </w:r>
            <w:proofErr w:type="spellEnd"/>
            <w:r>
              <w:t xml:space="preserve"> config network</w:t>
            </w:r>
          </w:p>
        </w:tc>
      </w:tr>
    </w:tbl>
    <w:bookmarkEnd w:id="41"/>
    <w:p w:rsidR="003C009A" w:rsidRDefault="003C009A" w:rsidP="00685A19">
      <w:pPr>
        <w:pStyle w:val="ae"/>
        <w:numPr>
          <w:ilvl w:val="0"/>
          <w:numId w:val="5"/>
        </w:numPr>
        <w:ind w:firstLineChars="0"/>
        <w:rPr>
          <w:rFonts w:ascii="微软雅黑" w:eastAsia="微软雅黑" w:hAnsi="微软雅黑"/>
          <w:sz w:val="20"/>
          <w:szCs w:val="21"/>
        </w:rPr>
      </w:pPr>
      <w:r w:rsidRPr="00267239">
        <w:rPr>
          <w:rFonts w:ascii="微软雅黑" w:eastAsia="微软雅黑" w:hAnsi="微软雅黑" w:hint="eastAsia"/>
          <w:sz w:val="20"/>
          <w:szCs w:val="21"/>
        </w:rPr>
        <w:t>启动network服务</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70054" w:rsidTr="00A1554E">
        <w:trPr>
          <w:jc w:val="center"/>
        </w:trPr>
        <w:tc>
          <w:tcPr>
            <w:tcW w:w="0" w:type="auto"/>
            <w:shd w:val="clear" w:color="auto" w:fill="D9D9D9" w:themeFill="background1" w:themeFillShade="D9"/>
            <w:vAlign w:val="center"/>
          </w:tcPr>
          <w:p w:rsidR="00570054" w:rsidRPr="00D30083" w:rsidRDefault="00570054" w:rsidP="00A1554E">
            <w:bookmarkStart w:id="42" w:name="_Hlk11156569"/>
            <w:r w:rsidRPr="00570054">
              <w:t xml:space="preserve">[root@traracdb1 </w:t>
            </w:r>
            <w:proofErr w:type="gramStart"/>
            <w:r w:rsidRPr="00570054">
              <w:t>~]#</w:t>
            </w:r>
            <w:proofErr w:type="gramEnd"/>
            <w:r w:rsidRPr="00570054">
              <w:t xml:space="preserve"> /app/11.2.0/grid/bin/</w:t>
            </w:r>
            <w:proofErr w:type="spellStart"/>
            <w:r w:rsidRPr="00570054">
              <w:t>crsctl</w:t>
            </w:r>
            <w:proofErr w:type="spellEnd"/>
            <w:r w:rsidRPr="00570054">
              <w:t xml:space="preserve"> start res ora.net2.network</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43" w:name="_Toc12348_WPSOffice_Level2"/>
      <w:bookmarkStart w:id="44" w:name="_Toc521451580"/>
      <w:bookmarkStart w:id="45" w:name="_Toc521511287"/>
      <w:bookmarkEnd w:id="37"/>
      <w:bookmarkEnd w:id="42"/>
      <w:r w:rsidRPr="00267239">
        <w:rPr>
          <w:rFonts w:ascii="微软雅黑" w:eastAsia="微软雅黑" w:hAnsi="微软雅黑" w:hint="eastAsia"/>
          <w:sz w:val="20"/>
          <w:szCs w:val="21"/>
        </w:rPr>
        <w:t>添加和启动VIP</w:t>
      </w:r>
      <w:bookmarkEnd w:id="4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34E4F" w:rsidTr="00A1554E">
        <w:trPr>
          <w:jc w:val="center"/>
        </w:trPr>
        <w:tc>
          <w:tcPr>
            <w:tcW w:w="0" w:type="auto"/>
            <w:shd w:val="clear" w:color="auto" w:fill="D9D9D9" w:themeFill="background1" w:themeFillShade="D9"/>
            <w:vAlign w:val="center"/>
          </w:tcPr>
          <w:p w:rsidR="00534E4F" w:rsidRDefault="00534E4F" w:rsidP="00534E4F">
            <w:bookmarkStart w:id="46" w:name="_Hlk11156613"/>
            <w:r>
              <w:t xml:space="preserve">[root@traracdb1 </w:t>
            </w:r>
            <w:proofErr w:type="gramStart"/>
            <w:r>
              <w:t>~]#</w:t>
            </w:r>
            <w:proofErr w:type="gramEnd"/>
            <w:r>
              <w:t xml:space="preserve"> /app/11.2.0/grid/bin/</w:t>
            </w:r>
            <w:proofErr w:type="spellStart"/>
            <w:r>
              <w:t>srvctl</w:t>
            </w:r>
            <w:proofErr w:type="spellEnd"/>
            <w:r>
              <w:t xml:space="preserve"> add </w:t>
            </w:r>
            <w:proofErr w:type="spellStart"/>
            <w:r>
              <w:t>vip</w:t>
            </w:r>
            <w:proofErr w:type="spellEnd"/>
            <w:r>
              <w:t xml:space="preserve"> -n traracdb1 -A traracdb1_dg-vip/255.255.255.0/team1 -k 2</w:t>
            </w:r>
          </w:p>
          <w:p w:rsidR="00534E4F" w:rsidRDefault="00534E4F" w:rsidP="00534E4F">
            <w:r>
              <w:t xml:space="preserve">[root@traracdb1 </w:t>
            </w:r>
            <w:proofErr w:type="gramStart"/>
            <w:r>
              <w:t>~]#</w:t>
            </w:r>
            <w:proofErr w:type="gramEnd"/>
            <w:r>
              <w:t xml:space="preserve"> /app/11.2.0/grid/bin/</w:t>
            </w:r>
            <w:proofErr w:type="spellStart"/>
            <w:r>
              <w:t>srvctl</w:t>
            </w:r>
            <w:proofErr w:type="spellEnd"/>
            <w:r>
              <w:t xml:space="preserve"> add </w:t>
            </w:r>
            <w:proofErr w:type="spellStart"/>
            <w:r>
              <w:t>vip</w:t>
            </w:r>
            <w:proofErr w:type="spellEnd"/>
            <w:r>
              <w:t xml:space="preserve"> -n traracdb2 -A traracdb2_dg-vip/255.255.255.0/team1 -k 2</w:t>
            </w:r>
          </w:p>
          <w:p w:rsidR="00534E4F" w:rsidRDefault="00534E4F" w:rsidP="00534E4F">
            <w:r>
              <w:t xml:space="preserve">[root@traracdb1 </w:t>
            </w:r>
            <w:proofErr w:type="gramStart"/>
            <w:r>
              <w:t>~]#</w:t>
            </w:r>
            <w:proofErr w:type="gramEnd"/>
            <w:r>
              <w:t xml:space="preserve"> /app/11.2.0/grid/bin/</w:t>
            </w:r>
            <w:proofErr w:type="spellStart"/>
            <w:r>
              <w:t>srvctl</w:t>
            </w:r>
            <w:proofErr w:type="spellEnd"/>
            <w:r>
              <w:t xml:space="preserve"> start </w:t>
            </w:r>
            <w:proofErr w:type="spellStart"/>
            <w:r>
              <w:t>vip</w:t>
            </w:r>
            <w:proofErr w:type="spellEnd"/>
            <w:r>
              <w:t xml:space="preserve"> -</w:t>
            </w:r>
            <w:proofErr w:type="spellStart"/>
            <w:r>
              <w:t>i</w:t>
            </w:r>
            <w:proofErr w:type="spellEnd"/>
            <w:r>
              <w:t xml:space="preserve"> traracdb1_dg-vip</w:t>
            </w:r>
          </w:p>
          <w:p w:rsidR="00534E4F" w:rsidRPr="00D30083" w:rsidRDefault="00534E4F" w:rsidP="00534E4F">
            <w:r>
              <w:t xml:space="preserve">[root@traracdb1 </w:t>
            </w:r>
            <w:proofErr w:type="gramStart"/>
            <w:r>
              <w:t>~]#</w:t>
            </w:r>
            <w:proofErr w:type="gramEnd"/>
            <w:r>
              <w:t xml:space="preserve"> /app/11.2.0/grid/bin/</w:t>
            </w:r>
            <w:proofErr w:type="spellStart"/>
            <w:r>
              <w:t>srvctl</w:t>
            </w:r>
            <w:proofErr w:type="spellEnd"/>
            <w:r>
              <w:t xml:space="preserve"> start </w:t>
            </w:r>
            <w:proofErr w:type="spellStart"/>
            <w:r>
              <w:t>vip</w:t>
            </w:r>
            <w:proofErr w:type="spellEnd"/>
            <w:r>
              <w:t xml:space="preserve"> -</w:t>
            </w:r>
            <w:proofErr w:type="spellStart"/>
            <w:r>
              <w:t>i</w:t>
            </w:r>
            <w:proofErr w:type="spellEnd"/>
            <w:r>
              <w:t xml:space="preserve"> traracdb2_dg-vip</w:t>
            </w:r>
          </w:p>
        </w:tc>
      </w:tr>
    </w:tbl>
    <w:p w:rsidR="003741D8" w:rsidRPr="003741D8" w:rsidRDefault="003C009A" w:rsidP="00685A19">
      <w:pPr>
        <w:pStyle w:val="ae"/>
        <w:numPr>
          <w:ilvl w:val="0"/>
          <w:numId w:val="5"/>
        </w:numPr>
        <w:ind w:firstLineChars="0"/>
        <w:rPr>
          <w:rFonts w:ascii="微软雅黑" w:eastAsia="微软雅黑" w:hAnsi="微软雅黑"/>
          <w:sz w:val="20"/>
          <w:szCs w:val="21"/>
        </w:rPr>
      </w:pPr>
      <w:bookmarkStart w:id="47" w:name="_Toc91_WPSOffice_Level2"/>
      <w:bookmarkEnd w:id="46"/>
      <w:r w:rsidRPr="00267239">
        <w:rPr>
          <w:rFonts w:ascii="微软雅黑" w:eastAsia="微软雅黑" w:hAnsi="微软雅黑" w:hint="eastAsia"/>
          <w:sz w:val="20"/>
          <w:szCs w:val="21"/>
        </w:rPr>
        <w:t>添加和启用DG专用监听</w:t>
      </w:r>
      <w:bookmarkEnd w:id="4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A1554E">
        <w:trPr>
          <w:jc w:val="center"/>
        </w:trPr>
        <w:tc>
          <w:tcPr>
            <w:tcW w:w="0" w:type="auto"/>
            <w:shd w:val="clear" w:color="auto" w:fill="D9D9D9" w:themeFill="background1" w:themeFillShade="D9"/>
            <w:vAlign w:val="center"/>
          </w:tcPr>
          <w:p w:rsidR="003741D8" w:rsidRDefault="003741D8" w:rsidP="003741D8">
            <w:bookmarkStart w:id="48" w:name="_Hlk11156644"/>
            <w:r>
              <w:t xml:space="preserve">[grid@traracdb1 </w:t>
            </w:r>
            <w:proofErr w:type="gramStart"/>
            <w:r>
              <w:t>~]$</w:t>
            </w:r>
            <w:proofErr w:type="gramEnd"/>
            <w:r>
              <w:t xml:space="preserve"> </w:t>
            </w:r>
            <w:proofErr w:type="spellStart"/>
            <w:r>
              <w:t>srvctl</w:t>
            </w:r>
            <w:proofErr w:type="spellEnd"/>
            <w:r>
              <w:t xml:space="preserve"> add listener -l LISTENER_DG -o $ORACLE_HOME -s -p 1521 -k 2</w:t>
            </w:r>
          </w:p>
          <w:p w:rsidR="003741D8" w:rsidRPr="00D30083" w:rsidRDefault="003741D8" w:rsidP="003741D8">
            <w:r>
              <w:t xml:space="preserve">[grid@traracdb1 </w:t>
            </w:r>
            <w:proofErr w:type="gramStart"/>
            <w:r>
              <w:t>~]#</w:t>
            </w:r>
            <w:proofErr w:type="gramEnd"/>
            <w:r>
              <w:t xml:space="preserve"> /app/11.2.0/grid/bin/</w:t>
            </w:r>
            <w:proofErr w:type="spellStart"/>
            <w:r>
              <w:t>srvctl</w:t>
            </w:r>
            <w:proofErr w:type="spellEnd"/>
            <w:r>
              <w:t xml:space="preserve"> start listener -l LISTENER_DG</w:t>
            </w:r>
          </w:p>
        </w:tc>
      </w:tr>
    </w:tbl>
    <w:p w:rsidR="003C009A" w:rsidRDefault="003C009A" w:rsidP="00685A19">
      <w:pPr>
        <w:pStyle w:val="ae"/>
        <w:numPr>
          <w:ilvl w:val="0"/>
          <w:numId w:val="5"/>
        </w:numPr>
        <w:ind w:firstLineChars="0"/>
        <w:rPr>
          <w:rFonts w:ascii="微软雅黑" w:eastAsia="微软雅黑" w:hAnsi="微软雅黑"/>
          <w:sz w:val="20"/>
          <w:szCs w:val="21"/>
        </w:rPr>
      </w:pPr>
      <w:bookmarkStart w:id="49" w:name="_Toc21516_WPSOffice_Level2"/>
      <w:bookmarkEnd w:id="48"/>
      <w:r w:rsidRPr="00267239">
        <w:rPr>
          <w:rFonts w:ascii="微软雅黑" w:eastAsia="微软雅黑" w:hAnsi="微软雅黑" w:hint="eastAsia"/>
          <w:sz w:val="20"/>
          <w:szCs w:val="21"/>
        </w:rPr>
        <w:t>验证集群资源和状态</w:t>
      </w:r>
      <w:bookmarkEnd w:id="4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741D8" w:rsidTr="00A1554E">
        <w:trPr>
          <w:jc w:val="center"/>
        </w:trPr>
        <w:tc>
          <w:tcPr>
            <w:tcW w:w="0" w:type="auto"/>
            <w:shd w:val="clear" w:color="auto" w:fill="D9D9D9" w:themeFill="background1" w:themeFillShade="D9"/>
            <w:vAlign w:val="center"/>
          </w:tcPr>
          <w:p w:rsidR="003741D8" w:rsidRPr="00D30083" w:rsidRDefault="003741D8" w:rsidP="00A1554E">
            <w:bookmarkStart w:id="50" w:name="_Hlk11156692"/>
            <w:r w:rsidRPr="003741D8">
              <w:t xml:space="preserve">[root@traracdb1 </w:t>
            </w:r>
            <w:proofErr w:type="gramStart"/>
            <w:r w:rsidRPr="003741D8">
              <w:t>~]#</w:t>
            </w:r>
            <w:proofErr w:type="gramEnd"/>
            <w:r w:rsidRPr="003741D8">
              <w:t xml:space="preserve"> /app/11.2.0/grid/bin/</w:t>
            </w:r>
            <w:proofErr w:type="spellStart"/>
            <w:r w:rsidRPr="003741D8">
              <w:t>crsctl</w:t>
            </w:r>
            <w:proofErr w:type="spellEnd"/>
            <w:r w:rsidRPr="003741D8">
              <w:t xml:space="preserve"> stat res -t</w:t>
            </w:r>
          </w:p>
        </w:tc>
      </w:tr>
    </w:tbl>
    <w:p w:rsidR="003C009A" w:rsidRPr="00A27E51" w:rsidRDefault="00381406" w:rsidP="003C009A">
      <w:pPr>
        <w:pStyle w:val="3"/>
      </w:pPr>
      <w:bookmarkStart w:id="51" w:name="_Toc531785664"/>
      <w:bookmarkEnd w:id="50"/>
      <w:r>
        <w:rPr>
          <w:rFonts w:hint="eastAsia"/>
        </w:rPr>
        <w:t xml:space="preserve"> </w:t>
      </w:r>
      <w:bookmarkStart w:id="52" w:name="_Toc11789133"/>
      <w:r w:rsidR="003C009A" w:rsidRPr="00A27E51">
        <w:rPr>
          <w:rFonts w:hint="eastAsia"/>
        </w:rPr>
        <w:t>添加</w:t>
      </w:r>
      <w:proofErr w:type="spellStart"/>
      <w:r w:rsidR="003C009A" w:rsidRPr="00A27E51">
        <w:rPr>
          <w:rFonts w:hint="eastAsia"/>
        </w:rPr>
        <w:t>tnsnames</w:t>
      </w:r>
      <w:r w:rsidR="003C009A" w:rsidRPr="00A27E51">
        <w:t>.ora</w:t>
      </w:r>
      <w:proofErr w:type="spellEnd"/>
      <w:r w:rsidR="003C009A" w:rsidRPr="00A27E51">
        <w:rPr>
          <w:rFonts w:hint="eastAsia"/>
        </w:rPr>
        <w:t>文件信息</w:t>
      </w:r>
      <w:bookmarkEnd w:id="44"/>
      <w:bookmarkEnd w:id="45"/>
      <w:bookmarkEnd w:id="51"/>
      <w:bookmarkEnd w:id="52"/>
    </w:p>
    <w:p w:rsidR="003C009A" w:rsidRDefault="003C009A" w:rsidP="003C009A">
      <w:pPr>
        <w:rPr>
          <w:rFonts w:ascii="微软雅黑" w:eastAsia="微软雅黑" w:hAnsi="微软雅黑"/>
          <w:sz w:val="20"/>
        </w:rPr>
      </w:pPr>
      <w:r w:rsidRPr="00A545B2">
        <w:rPr>
          <w:rFonts w:ascii="微软雅黑" w:eastAsia="微软雅黑" w:hAnsi="微软雅黑" w:hint="eastAsia"/>
          <w:sz w:val="20"/>
        </w:rPr>
        <w:t>两个节点</w:t>
      </w:r>
      <w:r>
        <w:rPr>
          <w:rFonts w:ascii="微软雅黑" w:eastAsia="微软雅黑" w:hAnsi="微软雅黑" w:hint="eastAsia"/>
          <w:sz w:val="20"/>
        </w:rPr>
        <w:t>检查复制</w:t>
      </w:r>
      <w:proofErr w:type="spellStart"/>
      <w:r w:rsidRPr="00112BE2">
        <w:rPr>
          <w:rFonts w:ascii="微软雅黑" w:eastAsia="微软雅黑" w:hAnsi="微软雅黑" w:hint="eastAsia"/>
          <w:sz w:val="20"/>
        </w:rPr>
        <w:t>tnsnames.ora</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E4AFD" w:rsidTr="00A1554E">
        <w:trPr>
          <w:jc w:val="center"/>
        </w:trPr>
        <w:tc>
          <w:tcPr>
            <w:tcW w:w="0" w:type="auto"/>
            <w:shd w:val="clear" w:color="auto" w:fill="D9D9D9" w:themeFill="background1" w:themeFillShade="D9"/>
            <w:vAlign w:val="center"/>
          </w:tcPr>
          <w:p w:rsidR="009E4AFD" w:rsidRPr="00D30083" w:rsidRDefault="009E4AFD" w:rsidP="00A1554E">
            <w:r w:rsidRPr="00A545B2">
              <w:rPr>
                <w:rFonts w:ascii="Arial" w:hAnsi="Arial" w:cs="Arial"/>
                <w:color w:val="000000"/>
                <w:sz w:val="18"/>
                <w:szCs w:val="21"/>
              </w:rPr>
              <w:t xml:space="preserve">cp </w:t>
            </w:r>
            <w:proofErr w:type="spellStart"/>
            <w:proofErr w:type="gramStart"/>
            <w:r w:rsidRPr="00A545B2">
              <w:rPr>
                <w:rFonts w:ascii="Arial" w:hAnsi="Arial" w:cs="Arial"/>
                <w:color w:val="000000"/>
                <w:sz w:val="18"/>
                <w:szCs w:val="21"/>
              </w:rPr>
              <w:t>tnsnames.ora.product</w:t>
            </w:r>
            <w:proofErr w:type="spellEnd"/>
            <w:proofErr w:type="gramEnd"/>
            <w:r w:rsidRPr="00A545B2">
              <w:rPr>
                <w:rFonts w:ascii="Arial" w:hAnsi="Arial" w:cs="Arial"/>
                <w:color w:val="000000"/>
                <w:sz w:val="18"/>
                <w:szCs w:val="21"/>
              </w:rPr>
              <w:t xml:space="preserve"> </w:t>
            </w:r>
            <w:proofErr w:type="spellStart"/>
            <w:r w:rsidRPr="00A545B2">
              <w:rPr>
                <w:rFonts w:ascii="Arial" w:hAnsi="Arial" w:cs="Arial"/>
                <w:color w:val="000000"/>
                <w:sz w:val="18"/>
                <w:szCs w:val="21"/>
              </w:rPr>
              <w:t>tnsnames.ora</w:t>
            </w:r>
            <w:proofErr w:type="spellEnd"/>
          </w:p>
        </w:tc>
      </w:tr>
    </w:tbl>
    <w:p w:rsidR="003C009A" w:rsidRPr="0004130E" w:rsidRDefault="003C009A" w:rsidP="003C009A">
      <w:pPr>
        <w:rPr>
          <w:rFonts w:ascii="微软雅黑" w:eastAsia="微软雅黑" w:hAnsi="微软雅黑"/>
          <w:sz w:val="20"/>
        </w:rPr>
      </w:pPr>
      <w:r w:rsidRPr="00A545B2">
        <w:rPr>
          <w:rFonts w:ascii="微软雅黑" w:eastAsia="微软雅黑" w:hAnsi="微软雅黑" w:hint="eastAsia"/>
          <w:sz w:val="20"/>
        </w:rPr>
        <w:t>检查是否有以下信息，如没有请按下面添加</w:t>
      </w:r>
    </w:p>
    <w:p w:rsidR="003C009A" w:rsidRPr="006B7083" w:rsidRDefault="003C009A" w:rsidP="00685A19">
      <w:pPr>
        <w:pStyle w:val="ae"/>
        <w:numPr>
          <w:ilvl w:val="0"/>
          <w:numId w:val="6"/>
        </w:numPr>
        <w:ind w:firstLineChars="0"/>
        <w:rPr>
          <w:rFonts w:ascii="微软雅黑" w:eastAsia="微软雅黑" w:hAnsi="微软雅黑"/>
          <w:sz w:val="20"/>
        </w:rPr>
      </w:pPr>
      <w:r w:rsidRPr="006B7083">
        <w:rPr>
          <w:rFonts w:ascii="微软雅黑" w:eastAsia="微软雅黑" w:hAnsi="微软雅黑" w:hint="eastAsia"/>
          <w:sz w:val="20"/>
        </w:rPr>
        <w:t>配置</w:t>
      </w:r>
      <w:proofErr w:type="gramStart"/>
      <w:r w:rsidRPr="005B211D">
        <w:rPr>
          <w:rFonts w:ascii="微软雅黑" w:eastAsia="微软雅黑" w:hAnsi="微软雅黑" w:hint="eastAsia"/>
          <w:b/>
          <w:bCs/>
          <w:color w:val="FF0000"/>
          <w:sz w:val="20"/>
        </w:rPr>
        <w:t>主备端</w:t>
      </w:r>
      <w:r w:rsidRPr="006B7083">
        <w:rPr>
          <w:rFonts w:ascii="微软雅黑" w:eastAsia="微软雅黑" w:hAnsi="微软雅黑" w:hint="eastAsia"/>
          <w:sz w:val="20"/>
        </w:rPr>
        <w:t>四个</w:t>
      </w:r>
      <w:proofErr w:type="gramEnd"/>
      <w:r w:rsidRPr="006B7083">
        <w:rPr>
          <w:rFonts w:ascii="微软雅黑" w:eastAsia="微软雅黑" w:hAnsi="微软雅黑" w:hint="eastAsia"/>
          <w:sz w:val="20"/>
        </w:rPr>
        <w:t>节点的</w:t>
      </w:r>
      <w:proofErr w:type="spellStart"/>
      <w:r w:rsidRPr="006B7083">
        <w:rPr>
          <w:rFonts w:ascii="微软雅黑" w:eastAsia="微软雅黑" w:hAnsi="微软雅黑" w:hint="eastAsia"/>
          <w:sz w:val="20"/>
        </w:rPr>
        <w:t>tnsnames.ora</w:t>
      </w:r>
      <w:proofErr w:type="spellEnd"/>
      <w:r w:rsidRPr="006B7083">
        <w:rPr>
          <w:rFonts w:ascii="微软雅黑" w:eastAsia="微软雅黑" w:hAnsi="微软雅黑" w:hint="eastAsia"/>
          <w:sz w:val="20"/>
        </w:rPr>
        <w:t>，添加如下信息：</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B7083" w:rsidTr="00A1554E">
        <w:trPr>
          <w:jc w:val="center"/>
        </w:trPr>
        <w:tc>
          <w:tcPr>
            <w:tcW w:w="0" w:type="auto"/>
            <w:shd w:val="clear" w:color="auto" w:fill="D9D9D9" w:themeFill="background1" w:themeFillShade="D9"/>
            <w:vAlign w:val="center"/>
          </w:tcPr>
          <w:p w:rsidR="006B7083" w:rsidRDefault="007E517F" w:rsidP="006B7083">
            <w:proofErr w:type="spellStart"/>
            <w:r>
              <w:t>sgetradbdg</w:t>
            </w:r>
            <w:proofErr w:type="spellEnd"/>
            <w:r>
              <w:t xml:space="preserve"> </w:t>
            </w:r>
            <w:r w:rsidR="006B7083">
              <w:t>=</w:t>
            </w:r>
          </w:p>
          <w:p w:rsidR="006B7083" w:rsidRDefault="006B7083" w:rsidP="006B7083">
            <w:r>
              <w:t xml:space="preserve">  (DESCRIPTION =</w:t>
            </w:r>
          </w:p>
          <w:p w:rsidR="006B7083" w:rsidRDefault="006B7083" w:rsidP="006B7083">
            <w:r>
              <w:t xml:space="preserve">    (ADDRESS = (PROTOCOL = </w:t>
            </w:r>
            <w:proofErr w:type="gramStart"/>
            <w:r>
              <w:t>TCP)(</w:t>
            </w:r>
            <w:proofErr w:type="gramEnd"/>
            <w:r>
              <w:t xml:space="preserve">HOST = </w:t>
            </w:r>
            <w:r w:rsidR="00771390" w:rsidRPr="00E21C89">
              <w:rPr>
                <w:rFonts w:ascii="Arial" w:hAnsi="Arial" w:cs="Arial" w:hint="eastAsia"/>
                <w:color w:val="000000"/>
                <w:sz w:val="18"/>
                <w:szCs w:val="21"/>
              </w:rPr>
              <w:t>20.1.101.11</w:t>
            </w:r>
            <w:r>
              <w:t>)(PORT = 1521))</w:t>
            </w:r>
          </w:p>
          <w:p w:rsidR="006B7083" w:rsidRDefault="006B7083" w:rsidP="006B7083">
            <w:r>
              <w:t xml:space="preserve">    (ADDRESS = (PROTOCOL = </w:t>
            </w:r>
            <w:proofErr w:type="gramStart"/>
            <w:r>
              <w:t>TCP)(</w:t>
            </w:r>
            <w:proofErr w:type="gramEnd"/>
            <w:r>
              <w:t xml:space="preserve">HOST = </w:t>
            </w:r>
            <w:r w:rsidR="00771390" w:rsidRPr="00E21C89">
              <w:rPr>
                <w:rFonts w:ascii="Arial" w:hAnsi="Arial" w:cs="Arial" w:hint="eastAsia"/>
                <w:color w:val="000000"/>
                <w:sz w:val="18"/>
                <w:szCs w:val="21"/>
              </w:rPr>
              <w:t>20.1.101.21</w:t>
            </w:r>
            <w:r>
              <w:t>)(PORT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lastRenderedPageBreak/>
              <w:t xml:space="preserve">      (SERVICE_NAME = </w:t>
            </w:r>
            <w:proofErr w:type="spellStart"/>
            <w:r>
              <w:t>sge</w:t>
            </w:r>
            <w:r w:rsidR="007E517F">
              <w:t>tra</w:t>
            </w:r>
            <w:r>
              <w:t>dbdg</w:t>
            </w:r>
            <w:proofErr w:type="spellEnd"/>
            <w:r>
              <w:t>)</w:t>
            </w:r>
          </w:p>
          <w:p w:rsidR="006B7083" w:rsidRDefault="006B7083" w:rsidP="006B7083">
            <w:r>
              <w:t xml:space="preserve">    )</w:t>
            </w:r>
          </w:p>
          <w:p w:rsidR="006B7083" w:rsidRDefault="006B7083" w:rsidP="006B7083">
            <w:r>
              <w:t xml:space="preserve">  )</w:t>
            </w:r>
          </w:p>
          <w:p w:rsidR="006B7083" w:rsidRDefault="006B7083" w:rsidP="006B7083">
            <w:proofErr w:type="spellStart"/>
            <w:r>
              <w:t>sge</w:t>
            </w:r>
            <w:r w:rsidR="007E517F">
              <w:t>tra</w:t>
            </w:r>
            <w:r>
              <w:t>db</w:t>
            </w:r>
            <w:proofErr w:type="spellEnd"/>
            <w:r>
              <w:t xml:space="preserve"> =</w:t>
            </w:r>
          </w:p>
          <w:p w:rsidR="006B7083" w:rsidRDefault="006B7083" w:rsidP="006B7083">
            <w:r>
              <w:t xml:space="preserve">  (DESCRIPTION =</w:t>
            </w:r>
          </w:p>
          <w:p w:rsidR="006B7083" w:rsidRDefault="006B7083" w:rsidP="006B7083">
            <w:r>
              <w:t xml:space="preserve">    (ADDRESS = (PROTOCOL = </w:t>
            </w:r>
            <w:proofErr w:type="gramStart"/>
            <w:r>
              <w:t>TCP)(</w:t>
            </w:r>
            <w:proofErr w:type="gramEnd"/>
            <w:r>
              <w:t>HOST = 10.1.10</w:t>
            </w:r>
            <w:r w:rsidR="00A1554E">
              <w:t>1</w:t>
            </w:r>
            <w:r>
              <w:t>.11)(PORT = 1521))</w:t>
            </w:r>
          </w:p>
          <w:p w:rsidR="006B7083" w:rsidRDefault="006B7083" w:rsidP="006B7083">
            <w:r>
              <w:t xml:space="preserve">    (ADDRESS = (PROTOCOL = </w:t>
            </w:r>
            <w:proofErr w:type="gramStart"/>
            <w:r>
              <w:t>TCP)(</w:t>
            </w:r>
            <w:proofErr w:type="gramEnd"/>
            <w:r>
              <w:t>HOST = 10.1.10</w:t>
            </w:r>
            <w:r w:rsidR="00A1554E">
              <w:t>1</w:t>
            </w:r>
            <w:r>
              <w:t>.21)(PORT = 1521))</w:t>
            </w:r>
          </w:p>
          <w:p w:rsidR="006B7083" w:rsidRDefault="006B7083" w:rsidP="006B7083">
            <w:r>
              <w:t xml:space="preserve">    (CONNECT_DATA =</w:t>
            </w:r>
          </w:p>
          <w:p w:rsidR="006B7083" w:rsidRDefault="006B7083" w:rsidP="006B7083">
            <w:r>
              <w:t xml:space="preserve">      (SERVER = DEDICATED)</w:t>
            </w:r>
          </w:p>
          <w:p w:rsidR="006B7083" w:rsidRDefault="006B7083" w:rsidP="006B7083">
            <w:r>
              <w:t xml:space="preserve">      (SERVICE_NAME = </w:t>
            </w:r>
            <w:proofErr w:type="spellStart"/>
            <w:r>
              <w:t>sg</w:t>
            </w:r>
            <w:r w:rsidR="00DC13BE">
              <w:t>e</w:t>
            </w:r>
            <w:r w:rsidR="007E517F">
              <w:t>tra</w:t>
            </w:r>
            <w:r>
              <w:t>db</w:t>
            </w:r>
            <w:proofErr w:type="spellEnd"/>
            <w:r>
              <w:t>)</w:t>
            </w:r>
          </w:p>
          <w:p w:rsidR="006B7083" w:rsidRDefault="006B7083" w:rsidP="006B7083">
            <w:r>
              <w:t xml:space="preserve">    )</w:t>
            </w:r>
          </w:p>
          <w:p w:rsidR="006B7083" w:rsidRPr="00D30083" w:rsidRDefault="006B7083" w:rsidP="006B7083">
            <w:r>
              <w:t xml:space="preserve">  )</w:t>
            </w:r>
          </w:p>
        </w:tc>
      </w:tr>
    </w:tbl>
    <w:p w:rsidR="003C009A" w:rsidRPr="003C0208" w:rsidRDefault="003C009A" w:rsidP="00685A19">
      <w:pPr>
        <w:pStyle w:val="ae"/>
        <w:numPr>
          <w:ilvl w:val="0"/>
          <w:numId w:val="6"/>
        </w:numPr>
        <w:ind w:firstLineChars="0"/>
        <w:rPr>
          <w:rFonts w:ascii="微软雅黑" w:eastAsia="微软雅黑" w:hAnsi="微软雅黑"/>
          <w:sz w:val="20"/>
        </w:rPr>
      </w:pPr>
      <w:r w:rsidRPr="003C0208">
        <w:rPr>
          <w:rFonts w:ascii="微软雅黑" w:eastAsia="微软雅黑" w:hAnsi="微软雅黑" w:hint="eastAsia"/>
          <w:sz w:val="20"/>
        </w:rPr>
        <w:lastRenderedPageBreak/>
        <w:t>在</w:t>
      </w:r>
      <w:proofErr w:type="gramStart"/>
      <w:r w:rsidRPr="005B211D">
        <w:rPr>
          <w:rFonts w:ascii="微软雅黑" w:eastAsia="微软雅黑" w:hAnsi="微软雅黑" w:hint="eastAsia"/>
          <w:b/>
          <w:bCs/>
          <w:color w:val="FF0000"/>
          <w:sz w:val="20"/>
        </w:rPr>
        <w:t>备库端</w:t>
      </w:r>
      <w:proofErr w:type="gramEnd"/>
      <w:r w:rsidRPr="003C0208">
        <w:rPr>
          <w:rFonts w:ascii="微软雅黑" w:eastAsia="微软雅黑" w:hAnsi="微软雅黑" w:hint="eastAsia"/>
          <w:sz w:val="20"/>
        </w:rPr>
        <w:t>两</w:t>
      </w:r>
      <w:r w:rsidR="008B5598">
        <w:rPr>
          <w:rFonts w:ascii="微软雅黑" w:eastAsia="微软雅黑" w:hAnsi="微软雅黑" w:hint="eastAsia"/>
          <w:sz w:val="20"/>
        </w:rPr>
        <w:t>个</w:t>
      </w:r>
      <w:r w:rsidRPr="003C0208">
        <w:rPr>
          <w:rFonts w:ascii="微软雅黑" w:eastAsia="微软雅黑" w:hAnsi="微软雅黑" w:hint="eastAsia"/>
          <w:sz w:val="20"/>
        </w:rPr>
        <w:t>节点的</w:t>
      </w:r>
      <w:proofErr w:type="spellStart"/>
      <w:r w:rsidRPr="003C0208">
        <w:rPr>
          <w:rFonts w:ascii="微软雅黑" w:eastAsia="微软雅黑" w:hAnsi="微软雅黑" w:hint="eastAsia"/>
          <w:sz w:val="20"/>
        </w:rPr>
        <w:t>tnsnames</w:t>
      </w:r>
      <w:r w:rsidRPr="003C0208">
        <w:rPr>
          <w:rFonts w:ascii="微软雅黑" w:eastAsia="微软雅黑" w:hAnsi="微软雅黑"/>
          <w:sz w:val="20"/>
        </w:rPr>
        <w:t>.ora</w:t>
      </w:r>
      <w:proofErr w:type="spellEnd"/>
      <w:r w:rsidRPr="003C0208">
        <w:rPr>
          <w:rFonts w:ascii="微软雅黑" w:eastAsia="微软雅黑" w:hAnsi="微软雅黑" w:hint="eastAsia"/>
          <w:sz w:val="20"/>
        </w:rPr>
        <w:t>添加如下：</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C0208" w:rsidTr="00A1554E">
        <w:trPr>
          <w:jc w:val="center"/>
        </w:trPr>
        <w:tc>
          <w:tcPr>
            <w:tcW w:w="0" w:type="auto"/>
            <w:shd w:val="clear" w:color="auto" w:fill="D9D9D9" w:themeFill="background1" w:themeFillShade="D9"/>
            <w:vAlign w:val="center"/>
          </w:tcPr>
          <w:p w:rsidR="003C0208" w:rsidRDefault="003C0208" w:rsidP="003C0208">
            <w:r>
              <w:t>traracdb1:</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w:t>
            </w:r>
            <w:proofErr w:type="gramStart"/>
            <w:r>
              <w:t>TCP)(</w:t>
            </w:r>
            <w:proofErr w:type="gramEnd"/>
            <w:r>
              <w:t xml:space="preserve">HOST = </w:t>
            </w:r>
            <w:r w:rsidR="00FF0768" w:rsidRPr="00AD26E5">
              <w:rPr>
                <w:rFonts w:hAnsi="宋体"/>
                <w:color w:val="000000"/>
                <w:szCs w:val="24"/>
              </w:rPr>
              <w:t>20.1.2.30</w:t>
            </w:r>
            <w:r>
              <w:t>)(PORT = 1521))</w:t>
            </w:r>
          </w:p>
          <w:p w:rsidR="003C0208" w:rsidRDefault="003C0208" w:rsidP="003C0208">
            <w:r>
              <w:t xml:space="preserve">   )</w:t>
            </w:r>
          </w:p>
          <w:p w:rsidR="003C0208" w:rsidRDefault="003C0208" w:rsidP="003C0208"/>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w:t>
            </w:r>
            <w:proofErr w:type="gramStart"/>
            <w:r>
              <w:t>TCP)(</w:t>
            </w:r>
            <w:proofErr w:type="gramEnd"/>
            <w:r>
              <w:t>HOST = 20.1.10</w:t>
            </w:r>
            <w:r w:rsidR="007430D0">
              <w:t>1</w:t>
            </w:r>
            <w:r>
              <w:t>.11)(PORT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w:t>
            </w:r>
            <w:proofErr w:type="gramStart"/>
            <w:r>
              <w:t>TCP)(</w:t>
            </w:r>
            <w:proofErr w:type="gramEnd"/>
            <w:r>
              <w:t>HOST = 20.1.10</w:t>
            </w:r>
            <w:r w:rsidR="007430D0">
              <w:t>1</w:t>
            </w:r>
            <w:r>
              <w:t xml:space="preserve">.11)(PORT = 1521))) </w:t>
            </w:r>
          </w:p>
          <w:p w:rsidR="003C0208" w:rsidRDefault="003C0208" w:rsidP="003C0208">
            <w:r>
              <w:t xml:space="preserve">     (DESCRIPTION = (ADDRESS = (PROTOCOL = </w:t>
            </w:r>
            <w:proofErr w:type="gramStart"/>
            <w:r>
              <w:t>TCP)(</w:t>
            </w:r>
            <w:proofErr w:type="gramEnd"/>
            <w:r>
              <w:t>HOST = 20.1.10</w:t>
            </w:r>
            <w:r w:rsidR="007430D0">
              <w:t>1</w:t>
            </w:r>
            <w:r>
              <w:t>.21)(PORT = 1521)))</w:t>
            </w:r>
          </w:p>
          <w:p w:rsidR="003C0208" w:rsidRDefault="003C0208" w:rsidP="003C0208">
            <w:r>
              <w:t xml:space="preserve">   )</w:t>
            </w:r>
          </w:p>
          <w:p w:rsidR="003C0208" w:rsidRDefault="003C0208" w:rsidP="003C0208">
            <w:r>
              <w:t xml:space="preserve">traracdb2: </w:t>
            </w:r>
          </w:p>
          <w:p w:rsidR="003C0208" w:rsidRDefault="003C0208" w:rsidP="003C0208">
            <w:r>
              <w:t>listener_net1 =</w:t>
            </w:r>
          </w:p>
          <w:p w:rsidR="003C0208" w:rsidRDefault="003C0208" w:rsidP="003C0208">
            <w:r>
              <w:t xml:space="preserve">   (DESCRIPTION =</w:t>
            </w:r>
          </w:p>
          <w:p w:rsidR="003C0208" w:rsidRDefault="003C0208" w:rsidP="003C0208">
            <w:r>
              <w:t xml:space="preserve">     (ADDRESS = (PROTOCOL = </w:t>
            </w:r>
            <w:proofErr w:type="gramStart"/>
            <w:r>
              <w:t>TCP)(</w:t>
            </w:r>
            <w:proofErr w:type="gramEnd"/>
            <w:r>
              <w:t xml:space="preserve">HOST = </w:t>
            </w:r>
            <w:r w:rsidR="007430D0" w:rsidRPr="001F347E">
              <w:rPr>
                <w:rFonts w:hAnsi="宋体"/>
                <w:color w:val="000000"/>
                <w:szCs w:val="24"/>
              </w:rPr>
              <w:t>20.1.2.40</w:t>
            </w:r>
            <w:r>
              <w:t>)(PORT = 1521))</w:t>
            </w:r>
          </w:p>
          <w:p w:rsidR="003C0208" w:rsidRDefault="003C0208" w:rsidP="003C0208">
            <w:r>
              <w:t xml:space="preserve">   )</w:t>
            </w:r>
          </w:p>
          <w:p w:rsidR="003C0208" w:rsidRDefault="003C0208" w:rsidP="003C0208"/>
          <w:p w:rsidR="003C0208" w:rsidRDefault="003C0208" w:rsidP="003C0208">
            <w:r>
              <w:t>listener_net2 =</w:t>
            </w:r>
          </w:p>
          <w:p w:rsidR="003C0208" w:rsidRDefault="003C0208" w:rsidP="003C0208">
            <w:r>
              <w:t xml:space="preserve">   (DESCRIPTION =</w:t>
            </w:r>
          </w:p>
          <w:p w:rsidR="003C0208" w:rsidRDefault="003C0208" w:rsidP="003C0208">
            <w:r>
              <w:t xml:space="preserve">     (ADDRESS = (PROTOCOL = </w:t>
            </w:r>
            <w:proofErr w:type="gramStart"/>
            <w:r>
              <w:t>TCP)(</w:t>
            </w:r>
            <w:proofErr w:type="gramEnd"/>
            <w:r>
              <w:t>HOST = 20.1.10</w:t>
            </w:r>
            <w:r w:rsidR="007430D0">
              <w:t>1</w:t>
            </w:r>
            <w:r>
              <w:t>.21)(PORT = 1521))</w:t>
            </w:r>
          </w:p>
          <w:p w:rsidR="003C0208" w:rsidRDefault="003C0208" w:rsidP="003C0208">
            <w:r>
              <w:t xml:space="preserve">   )</w:t>
            </w:r>
          </w:p>
          <w:p w:rsidR="003C0208" w:rsidRDefault="003C0208" w:rsidP="003C0208">
            <w:r>
              <w:t>remote_net2 =</w:t>
            </w:r>
          </w:p>
          <w:p w:rsidR="003C0208" w:rsidRDefault="003C0208" w:rsidP="003C0208">
            <w:r>
              <w:t xml:space="preserve">   (DESCRIPTION_LIST =</w:t>
            </w:r>
          </w:p>
          <w:p w:rsidR="003C0208" w:rsidRDefault="003C0208" w:rsidP="003C0208">
            <w:r>
              <w:t xml:space="preserve">     (DESCRIPTION = (ADDRESS = (PROTOCOL = </w:t>
            </w:r>
            <w:proofErr w:type="gramStart"/>
            <w:r>
              <w:t>TCP)(</w:t>
            </w:r>
            <w:proofErr w:type="gramEnd"/>
            <w:r>
              <w:t>HOST = 20.1.10</w:t>
            </w:r>
            <w:r w:rsidR="007430D0">
              <w:t>1</w:t>
            </w:r>
            <w:r>
              <w:t>.11)(PORT = 1521)))</w:t>
            </w:r>
          </w:p>
          <w:p w:rsidR="003C0208" w:rsidRDefault="003C0208" w:rsidP="003C0208">
            <w:r>
              <w:t xml:space="preserve">     (DESCRIPTION = (ADDRESS = (PROTOCOL = </w:t>
            </w:r>
            <w:proofErr w:type="gramStart"/>
            <w:r>
              <w:t>TCP)(</w:t>
            </w:r>
            <w:proofErr w:type="gramEnd"/>
            <w:r>
              <w:t>HOST = 20.1.10</w:t>
            </w:r>
            <w:r w:rsidR="007430D0">
              <w:t>1</w:t>
            </w:r>
            <w:r>
              <w:t>.21)(PORT = 1521)))</w:t>
            </w:r>
          </w:p>
          <w:p w:rsidR="003C0208" w:rsidRPr="00D30083" w:rsidRDefault="003C0208" w:rsidP="003C0208">
            <w:r>
              <w:lastRenderedPageBreak/>
              <w:t xml:space="preserve">   )</w:t>
            </w:r>
          </w:p>
        </w:tc>
      </w:tr>
    </w:tbl>
    <w:p w:rsidR="003C009A" w:rsidRPr="00983B76" w:rsidRDefault="003C009A" w:rsidP="003C009A">
      <w:pPr>
        <w:rPr>
          <w:rFonts w:ascii="微软雅黑" w:eastAsia="微软雅黑" w:hAnsi="微软雅黑"/>
          <w:sz w:val="18"/>
        </w:rPr>
      </w:pPr>
      <w:r w:rsidRPr="00C73A86">
        <w:rPr>
          <w:rFonts w:ascii="微软雅黑" w:eastAsia="微软雅黑" w:hAnsi="微软雅黑"/>
          <w:b/>
          <w:sz w:val="18"/>
        </w:rPr>
        <w:lastRenderedPageBreak/>
        <w:t>#</w:t>
      </w:r>
      <w:r w:rsidRPr="00C73A86">
        <w:rPr>
          <w:rFonts w:ascii="微软雅黑" w:eastAsia="微软雅黑" w:hAnsi="微软雅黑" w:hint="eastAsia"/>
          <w:b/>
          <w:sz w:val="18"/>
        </w:rPr>
        <w:t>以上已添加可通过</w:t>
      </w:r>
      <w:proofErr w:type="spellStart"/>
      <w:r w:rsidRPr="00C73A86">
        <w:rPr>
          <w:rFonts w:ascii="微软雅黑" w:eastAsia="微软雅黑" w:hAnsi="微软雅黑"/>
          <w:b/>
          <w:sz w:val="18"/>
        </w:rPr>
        <w:t>lsnrctl</w:t>
      </w:r>
      <w:proofErr w:type="spellEnd"/>
      <w:r w:rsidRPr="00C73A86">
        <w:rPr>
          <w:rFonts w:ascii="微软雅黑" w:eastAsia="微软雅黑" w:hAnsi="微软雅黑"/>
          <w:b/>
          <w:sz w:val="18"/>
        </w:rPr>
        <w:t xml:space="preserve"> status</w:t>
      </w:r>
      <w:r w:rsidRPr="00C73A86">
        <w:rPr>
          <w:rFonts w:ascii="微软雅黑" w:eastAsia="微软雅黑" w:hAnsi="微软雅黑" w:hint="eastAsia"/>
          <w:b/>
          <w:sz w:val="18"/>
        </w:rPr>
        <w:t>查看状态</w:t>
      </w:r>
    </w:p>
    <w:p w:rsidR="003C009A" w:rsidRPr="00A27E51" w:rsidRDefault="00B1600A" w:rsidP="003C009A">
      <w:pPr>
        <w:pStyle w:val="3"/>
      </w:pPr>
      <w:bookmarkStart w:id="53" w:name="_Toc531785665"/>
      <w:r>
        <w:rPr>
          <w:rFonts w:hint="eastAsia"/>
        </w:rPr>
        <w:t xml:space="preserve"> </w:t>
      </w:r>
      <w:bookmarkStart w:id="54" w:name="_Toc11789134"/>
      <w:r w:rsidR="003C009A" w:rsidRPr="00A27E51">
        <w:rPr>
          <w:rFonts w:hint="eastAsia"/>
        </w:rPr>
        <w:t>拷贝密码文件</w:t>
      </w:r>
      <w:bookmarkEnd w:id="53"/>
      <w:bookmarkEnd w:id="54"/>
    </w:p>
    <w:p w:rsidR="003C009A" w:rsidRDefault="00992FAD" w:rsidP="00685A19">
      <w:pPr>
        <w:pStyle w:val="ae"/>
        <w:numPr>
          <w:ilvl w:val="0"/>
          <w:numId w:val="8"/>
        </w:numPr>
        <w:ind w:firstLineChars="0"/>
        <w:rPr>
          <w:rFonts w:ascii="微软雅黑" w:eastAsia="微软雅黑" w:hAnsi="微软雅黑"/>
          <w:sz w:val="20"/>
        </w:rPr>
      </w:pPr>
      <w:r>
        <w:rPr>
          <w:rFonts w:ascii="微软雅黑" w:eastAsia="微软雅黑" w:hAnsi="微软雅黑" w:hint="eastAsia"/>
          <w:sz w:val="20"/>
        </w:rPr>
        <w:t>在</w:t>
      </w:r>
      <w:proofErr w:type="gramStart"/>
      <w:r>
        <w:rPr>
          <w:rFonts w:ascii="微软雅黑" w:eastAsia="微软雅黑" w:hAnsi="微软雅黑" w:hint="eastAsia"/>
          <w:sz w:val="20"/>
        </w:rPr>
        <w:t>备库端</w:t>
      </w:r>
      <w:proofErr w:type="gramEnd"/>
      <w:r w:rsidR="005263EB">
        <w:rPr>
          <w:rFonts w:ascii="微软雅黑" w:eastAsia="微软雅黑" w:hAnsi="微软雅黑" w:hint="eastAsia"/>
          <w:sz w:val="20"/>
        </w:rPr>
        <w:t>将主库传输</w:t>
      </w:r>
      <w:r>
        <w:rPr>
          <w:rFonts w:ascii="微软雅黑" w:eastAsia="微软雅黑" w:hAnsi="微软雅黑" w:hint="eastAsia"/>
          <w:sz w:val="20"/>
        </w:rPr>
        <w:t>过来</w:t>
      </w:r>
      <w:r w:rsidR="005263EB">
        <w:rPr>
          <w:rFonts w:ascii="微软雅黑" w:eastAsia="微软雅黑" w:hAnsi="微软雅黑" w:hint="eastAsia"/>
          <w:sz w:val="20"/>
        </w:rPr>
        <w:t>的</w:t>
      </w:r>
      <w:r w:rsidR="003C009A">
        <w:rPr>
          <w:rFonts w:ascii="微软雅黑" w:eastAsia="微软雅黑" w:hAnsi="微软雅黑" w:hint="eastAsia"/>
          <w:sz w:val="20"/>
        </w:rPr>
        <w:t>口令文件</w:t>
      </w:r>
      <w:r w:rsidR="005263EB">
        <w:rPr>
          <w:rFonts w:ascii="微软雅黑" w:eastAsia="微软雅黑" w:hAnsi="微软雅黑" w:hint="eastAsia"/>
          <w:sz w:val="20"/>
        </w:rPr>
        <w:t>拷贝到$</w:t>
      </w:r>
      <w:r w:rsidR="005263EB">
        <w:rPr>
          <w:rFonts w:ascii="微软雅黑" w:eastAsia="微软雅黑" w:hAnsi="微软雅黑"/>
          <w:sz w:val="20"/>
        </w:rPr>
        <w:t>ORACLE_HOME/</w:t>
      </w:r>
      <w:proofErr w:type="spellStart"/>
      <w:r w:rsidR="005263EB">
        <w:rPr>
          <w:rFonts w:ascii="微软雅黑" w:eastAsia="微软雅黑" w:hAnsi="微软雅黑"/>
          <w:sz w:val="20"/>
        </w:rPr>
        <w:t>dbs</w:t>
      </w:r>
      <w:proofErr w:type="spellEnd"/>
      <w:r w:rsidR="005263EB">
        <w:rPr>
          <w:rFonts w:ascii="微软雅黑" w:eastAsia="微软雅黑" w:hAnsi="微软雅黑" w:hint="eastAsia"/>
          <w:sz w:val="20"/>
        </w:rPr>
        <w:t>下并重命名</w:t>
      </w:r>
      <w:r w:rsidR="003C009A" w:rsidRPr="00112BE2">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263EB" w:rsidTr="00A1554E">
        <w:trPr>
          <w:jc w:val="center"/>
        </w:trPr>
        <w:tc>
          <w:tcPr>
            <w:tcW w:w="0" w:type="auto"/>
            <w:shd w:val="clear" w:color="auto" w:fill="D9D9D9" w:themeFill="background1" w:themeFillShade="D9"/>
            <w:vAlign w:val="center"/>
          </w:tcPr>
          <w:p w:rsidR="005263EB" w:rsidRDefault="005263EB" w:rsidP="005263EB">
            <w:r>
              <w:t xml:space="preserve">[oracle@traracdb1 </w:t>
            </w:r>
            <w:proofErr w:type="gramStart"/>
            <w:r>
              <w:t>~]$</w:t>
            </w:r>
            <w:proofErr w:type="gramEnd"/>
            <w:r>
              <w:t xml:space="preserve"> cp /backup/</w:t>
            </w:r>
            <w:proofErr w:type="spellStart"/>
            <w:r>
              <w:t>rmanfromsh</w:t>
            </w:r>
            <w:proofErr w:type="spellEnd"/>
            <w:r>
              <w:t>/traracdb1_20190606/orapwsgetradb1 /app/oracle/product/11.2.0/db_1/</w:t>
            </w:r>
            <w:proofErr w:type="spellStart"/>
            <w:r>
              <w:t>dbs</w:t>
            </w:r>
            <w:proofErr w:type="spellEnd"/>
            <w:r>
              <w:t>/orapwsgetradbdg1</w:t>
            </w:r>
          </w:p>
          <w:p w:rsidR="005263EB" w:rsidRPr="00D30083" w:rsidRDefault="005263EB" w:rsidP="005263EB">
            <w:r>
              <w:t xml:space="preserve">[oracle@traracdb1 </w:t>
            </w:r>
            <w:proofErr w:type="gramStart"/>
            <w:r>
              <w:t>~]$</w:t>
            </w:r>
            <w:proofErr w:type="gramEnd"/>
            <w:r>
              <w:t xml:space="preserve"> </w:t>
            </w:r>
            <w:proofErr w:type="spellStart"/>
            <w:r>
              <w:t>scp</w:t>
            </w:r>
            <w:proofErr w:type="spellEnd"/>
            <w:r>
              <w:t xml:space="preserve"> /backup/</w:t>
            </w:r>
            <w:proofErr w:type="spellStart"/>
            <w:r>
              <w:t>rmanfromsh</w:t>
            </w:r>
            <w:proofErr w:type="spellEnd"/>
            <w:r>
              <w:t>/traracdb1_20190606/orapwsgetradb1 traracdb2:/app/oracle/product/11.2.0/db_1/</w:t>
            </w:r>
            <w:proofErr w:type="spellStart"/>
            <w:r>
              <w:t>dbs</w:t>
            </w:r>
            <w:proofErr w:type="spellEnd"/>
            <w:r>
              <w:t>/orapwsgetradbdg2</w:t>
            </w:r>
          </w:p>
        </w:tc>
      </w:tr>
    </w:tbl>
    <w:p w:rsidR="00047149" w:rsidRDefault="00C50733" w:rsidP="00A27E51">
      <w:pPr>
        <w:pStyle w:val="2"/>
      </w:pPr>
      <w:bookmarkStart w:id="55" w:name="_Toc521451582"/>
      <w:bookmarkStart w:id="56" w:name="_Toc521511289"/>
      <w:r>
        <w:rPr>
          <w:rFonts w:hint="eastAsia"/>
        </w:rPr>
        <w:t xml:space="preserve"> </w:t>
      </w:r>
      <w:bookmarkStart w:id="57" w:name="_Toc11789135"/>
      <w:r w:rsidR="009C6C7C" w:rsidRPr="00A27E51">
        <w:rPr>
          <w:rFonts w:hint="eastAsia"/>
        </w:rPr>
        <w:t>主库检查</w:t>
      </w:r>
      <w:bookmarkEnd w:id="55"/>
      <w:bookmarkEnd w:id="56"/>
      <w:bookmarkEnd w:id="57"/>
    </w:p>
    <w:p w:rsidR="004A0B03" w:rsidRPr="004F5052" w:rsidRDefault="004A0B03" w:rsidP="004A0B0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FA2445" w:rsidRDefault="00FA2445" w:rsidP="009D75C4">
      <w:pPr>
        <w:pStyle w:val="3"/>
      </w:pPr>
      <w:bookmarkStart w:id="58" w:name="_Toc11165100"/>
      <w:bookmarkStart w:id="59" w:name="_Toc521451583"/>
      <w:bookmarkStart w:id="60" w:name="_Toc521511290"/>
      <w:bookmarkStart w:id="61" w:name="_Toc11789136"/>
      <w:bookmarkEnd w:id="58"/>
      <w:r w:rsidRPr="009D75C4">
        <w:rPr>
          <w:rFonts w:hint="eastAsia"/>
        </w:rPr>
        <w:t>是否安装相关组件</w:t>
      </w:r>
      <w:bookmarkEnd w:id="59"/>
      <w:bookmarkEnd w:id="60"/>
      <w:bookmarkEnd w:id="61"/>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7374" w:rsidTr="00A1554E">
        <w:trPr>
          <w:jc w:val="center"/>
        </w:trPr>
        <w:tc>
          <w:tcPr>
            <w:tcW w:w="0" w:type="auto"/>
            <w:shd w:val="clear" w:color="auto" w:fill="D9D9D9" w:themeFill="background1" w:themeFillShade="D9"/>
            <w:vAlign w:val="center"/>
          </w:tcPr>
          <w:p w:rsidR="00557374" w:rsidRDefault="00557374" w:rsidP="00557374">
            <w:r>
              <w:t>SQL&gt; SELECT * FROM V$OPTION WHERE PARAMETER in ('Oracle Data Guard', 'Advanced Compression');</w:t>
            </w:r>
          </w:p>
          <w:p w:rsidR="00557374" w:rsidRDefault="00557374" w:rsidP="00557374"/>
          <w:p w:rsidR="00557374" w:rsidRDefault="00557374" w:rsidP="00557374">
            <w:r>
              <w:t xml:space="preserve">PARAMETER            </w:t>
            </w:r>
            <w:r>
              <w:tab/>
              <w:t>VALUE</w:t>
            </w:r>
          </w:p>
          <w:p w:rsidR="00557374" w:rsidRDefault="00557374" w:rsidP="00557374">
            <w:r>
              <w:t xml:space="preserve">------------------------------- </w:t>
            </w:r>
            <w:r>
              <w:tab/>
            </w:r>
            <w:r>
              <w:tab/>
              <w:t>----------</w:t>
            </w:r>
          </w:p>
          <w:p w:rsidR="00557374" w:rsidRDefault="00557374" w:rsidP="00557374">
            <w:r>
              <w:t xml:space="preserve">Oracle Data Guard    </w:t>
            </w:r>
            <w:r>
              <w:tab/>
            </w:r>
            <w:r>
              <w:tab/>
              <w:t>TRUE</w:t>
            </w:r>
          </w:p>
          <w:p w:rsidR="00557374" w:rsidRPr="00D30083" w:rsidRDefault="00557374" w:rsidP="00557374">
            <w:r>
              <w:t xml:space="preserve">Advanced Compression </w:t>
            </w:r>
            <w:r>
              <w:tab/>
            </w:r>
            <w:r>
              <w:tab/>
              <w:t>TRUE</w:t>
            </w:r>
          </w:p>
        </w:tc>
      </w:tr>
    </w:tbl>
    <w:p w:rsidR="00557374" w:rsidRPr="00557374" w:rsidRDefault="00557374" w:rsidP="00557374"/>
    <w:p w:rsidR="00BD1994" w:rsidRDefault="00380EA9" w:rsidP="00BD1994">
      <w:pPr>
        <w:pStyle w:val="3"/>
      </w:pPr>
      <w:bookmarkStart w:id="62" w:name="_Toc521451584"/>
      <w:bookmarkStart w:id="63" w:name="_Toc521511291"/>
      <w:r>
        <w:t xml:space="preserve"> </w:t>
      </w:r>
      <w:bookmarkStart w:id="64" w:name="_Toc11789137"/>
      <w:r w:rsidR="00FA2445" w:rsidRPr="009D75C4">
        <w:rPr>
          <w:rFonts w:hint="eastAsia"/>
        </w:rPr>
        <w:t>FORCE_LOGGING</w:t>
      </w:r>
      <w:r w:rsidR="00FA2445" w:rsidRPr="009D75C4">
        <w:rPr>
          <w:rFonts w:hint="eastAsia"/>
        </w:rPr>
        <w:t>模式</w:t>
      </w:r>
      <w:bookmarkEnd w:id="62"/>
      <w:bookmarkEnd w:id="63"/>
      <w:bookmarkEnd w:id="6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A1554E">
        <w:trPr>
          <w:jc w:val="center"/>
        </w:trPr>
        <w:tc>
          <w:tcPr>
            <w:tcW w:w="0" w:type="auto"/>
            <w:shd w:val="clear" w:color="auto" w:fill="D9D9D9" w:themeFill="background1" w:themeFillShade="D9"/>
            <w:vAlign w:val="center"/>
          </w:tcPr>
          <w:p w:rsidR="00BD1994" w:rsidRDefault="00BD1994" w:rsidP="00BD1994">
            <w:proofErr w:type="gramStart"/>
            <w:r>
              <w:t xml:space="preserve">select  </w:t>
            </w:r>
            <w:proofErr w:type="spellStart"/>
            <w:r>
              <w:t>force</w:t>
            </w:r>
            <w:proofErr w:type="gramEnd"/>
            <w:r>
              <w:t>_logging</w:t>
            </w:r>
            <w:proofErr w:type="spellEnd"/>
            <w:r>
              <w:t xml:space="preserve">  from </w:t>
            </w:r>
            <w:proofErr w:type="spellStart"/>
            <w:r>
              <w:t>v$database</w:t>
            </w:r>
            <w:proofErr w:type="spellEnd"/>
            <w:r>
              <w:t>;</w:t>
            </w:r>
          </w:p>
          <w:p w:rsidR="00BD1994" w:rsidRPr="00D30083" w:rsidRDefault="00BD1994" w:rsidP="00BD1994">
            <w:r>
              <w:rPr>
                <w:rFonts w:hint="eastAsia"/>
              </w:rPr>
              <w:t>(</w:t>
            </w:r>
            <w:r w:rsidRPr="0011757B">
              <w:rPr>
                <w:rFonts w:ascii="微软雅黑" w:eastAsia="微软雅黑" w:hAnsi="微软雅黑" w:hint="eastAsia"/>
                <w:sz w:val="20"/>
              </w:rPr>
              <w:t>开启：</w:t>
            </w:r>
            <w:r>
              <w:rPr>
                <w:rFonts w:hint="eastAsia"/>
              </w:rPr>
              <w:t>alter database force logging;)</w:t>
            </w:r>
          </w:p>
        </w:tc>
      </w:tr>
    </w:tbl>
    <w:p w:rsidR="00FA2445" w:rsidRDefault="00380EA9" w:rsidP="009D75C4">
      <w:pPr>
        <w:pStyle w:val="3"/>
      </w:pPr>
      <w:bookmarkStart w:id="65" w:name="_Toc521511292"/>
      <w:bookmarkStart w:id="66" w:name="_Toc521451585"/>
      <w:r>
        <w:rPr>
          <w:rFonts w:hint="eastAsia"/>
        </w:rPr>
        <w:t xml:space="preserve"> </w:t>
      </w:r>
      <w:bookmarkStart w:id="67" w:name="_Toc11789138"/>
      <w:r w:rsidR="00FA2445" w:rsidRPr="009D75C4">
        <w:rPr>
          <w:rFonts w:hint="eastAsia"/>
        </w:rPr>
        <w:t>最小附件日志</w:t>
      </w:r>
      <w:bookmarkEnd w:id="65"/>
      <w:bookmarkEnd w:id="6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A1554E">
        <w:trPr>
          <w:jc w:val="center"/>
        </w:trPr>
        <w:tc>
          <w:tcPr>
            <w:tcW w:w="0" w:type="auto"/>
            <w:shd w:val="clear" w:color="auto" w:fill="D9D9D9" w:themeFill="background1" w:themeFillShade="D9"/>
            <w:vAlign w:val="center"/>
          </w:tcPr>
          <w:p w:rsidR="00BD1994" w:rsidRDefault="00BD1994" w:rsidP="00BD1994">
            <w:r>
              <w:t>SQL</w:t>
            </w:r>
            <w:proofErr w:type="gramStart"/>
            <w:r>
              <w:t>&gt;  SELECT</w:t>
            </w:r>
            <w:proofErr w:type="gramEnd"/>
            <w:r>
              <w:t xml:space="preserve"> INST_ID,SUPPLEMENTAL_LOG_DATA_MIN FROM GV$DATABASE;</w:t>
            </w:r>
          </w:p>
          <w:p w:rsidR="00BD1994" w:rsidRDefault="00BD1994" w:rsidP="00BD1994"/>
          <w:p w:rsidR="00BD1994" w:rsidRDefault="00BD1994" w:rsidP="00BD1994">
            <w:r>
              <w:tab/>
              <w:t xml:space="preserve">   INST_ID </w:t>
            </w:r>
            <w:r>
              <w:tab/>
              <w:t>SUPPLEME</w:t>
            </w:r>
          </w:p>
          <w:p w:rsidR="00BD1994" w:rsidRDefault="00BD1994" w:rsidP="00BD1994">
            <w:r>
              <w:lastRenderedPageBreak/>
              <w:tab/>
              <w:t xml:space="preserve">   ---------- </w:t>
            </w:r>
            <w:r>
              <w:tab/>
              <w:t>--------------</w:t>
            </w:r>
          </w:p>
          <w:p w:rsidR="00BD1994" w:rsidRDefault="00BD1994" w:rsidP="00BD1994">
            <w:r>
              <w:tab/>
            </w:r>
            <w:r>
              <w:tab/>
            </w:r>
            <w:r>
              <w:tab/>
              <w:t xml:space="preserve">1 </w:t>
            </w:r>
            <w:r>
              <w:tab/>
              <w:t>YES</w:t>
            </w:r>
          </w:p>
          <w:p w:rsidR="00BD1994" w:rsidRPr="00D30083" w:rsidRDefault="00BD1994" w:rsidP="00BD1994">
            <w:r>
              <w:tab/>
            </w:r>
            <w:r>
              <w:tab/>
            </w:r>
            <w:r>
              <w:tab/>
              <w:t xml:space="preserve">2 </w:t>
            </w:r>
            <w:r>
              <w:tab/>
              <w:t>YES</w:t>
            </w:r>
          </w:p>
        </w:tc>
      </w:tr>
    </w:tbl>
    <w:p w:rsidR="00BA57F8" w:rsidRDefault="00380EA9" w:rsidP="009D75C4">
      <w:pPr>
        <w:pStyle w:val="3"/>
      </w:pPr>
      <w:bookmarkStart w:id="68" w:name="_Toc521511293"/>
      <w:bookmarkEnd w:id="66"/>
      <w:r>
        <w:rPr>
          <w:rFonts w:hint="eastAsia"/>
        </w:rPr>
        <w:lastRenderedPageBreak/>
        <w:t xml:space="preserve"> </w:t>
      </w:r>
      <w:bookmarkStart w:id="69" w:name="_Toc11789139"/>
      <w:r w:rsidR="00BA57F8" w:rsidRPr="009D75C4">
        <w:rPr>
          <w:rFonts w:hint="eastAsia"/>
        </w:rPr>
        <w:t>归档模式</w:t>
      </w:r>
      <w:bookmarkEnd w:id="68"/>
      <w:bookmarkEnd w:id="6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D1994" w:rsidTr="00A1554E">
        <w:trPr>
          <w:jc w:val="center"/>
        </w:trPr>
        <w:tc>
          <w:tcPr>
            <w:tcW w:w="0" w:type="auto"/>
            <w:shd w:val="clear" w:color="auto" w:fill="D9D9D9" w:themeFill="background1" w:themeFillShade="D9"/>
            <w:vAlign w:val="center"/>
          </w:tcPr>
          <w:p w:rsidR="00BD1994" w:rsidRDefault="00BD1994" w:rsidP="00BD1994">
            <w:r>
              <w:t>SQL&gt; archive log list;</w:t>
            </w:r>
          </w:p>
          <w:p w:rsidR="00BD1994" w:rsidRDefault="00BD1994" w:rsidP="00BD1994">
            <w:r>
              <w:t xml:space="preserve">Database log mode              </w:t>
            </w:r>
            <w:r>
              <w:tab/>
              <w:t>Archive Mode</w:t>
            </w:r>
          </w:p>
          <w:p w:rsidR="00BD1994" w:rsidRDefault="00BD1994" w:rsidP="00BD1994">
            <w:r>
              <w:t xml:space="preserve">Automatic archival             </w:t>
            </w:r>
            <w:r>
              <w:tab/>
              <w:t>Enabled</w:t>
            </w:r>
          </w:p>
          <w:p w:rsidR="00BD1994" w:rsidRDefault="00BD1994" w:rsidP="00BD1994">
            <w:r>
              <w:t xml:space="preserve">Archive destination            </w:t>
            </w:r>
            <w:r>
              <w:tab/>
            </w:r>
            <w:r>
              <w:tab/>
              <w:t>+DATA</w:t>
            </w:r>
          </w:p>
          <w:p w:rsidR="00BD1994" w:rsidRDefault="00BD1994" w:rsidP="00BD1994">
            <w:r>
              <w:t xml:space="preserve">Oldest online log sequence     </w:t>
            </w:r>
            <w:r>
              <w:tab/>
            </w:r>
            <w:r>
              <w:tab/>
              <w:t>63</w:t>
            </w:r>
          </w:p>
          <w:p w:rsidR="00BD1994" w:rsidRDefault="00BD1994" w:rsidP="00BD1994">
            <w:r>
              <w:t xml:space="preserve">Next log sequence to archive   </w:t>
            </w:r>
            <w:r>
              <w:tab/>
            </w:r>
            <w:r>
              <w:tab/>
              <w:t>64</w:t>
            </w:r>
          </w:p>
          <w:p w:rsidR="00BD1994" w:rsidRPr="00D30083" w:rsidRDefault="00BD1994" w:rsidP="00BD1994">
            <w:r>
              <w:t xml:space="preserve">Current log sequence           </w:t>
            </w:r>
            <w:r>
              <w:tab/>
              <w:t>64</w:t>
            </w:r>
          </w:p>
        </w:tc>
      </w:tr>
    </w:tbl>
    <w:p w:rsidR="00047149" w:rsidRDefault="002B2B98" w:rsidP="009D75C4">
      <w:pPr>
        <w:pStyle w:val="3"/>
      </w:pPr>
      <w:bookmarkStart w:id="70" w:name="_Toc11789140"/>
      <w:proofErr w:type="spellStart"/>
      <w:r w:rsidRPr="009D75C4">
        <w:rPr>
          <w:rFonts w:hint="eastAsia"/>
        </w:rPr>
        <w:t>remote_login_passwordfile</w:t>
      </w:r>
      <w:proofErr w:type="spellEnd"/>
      <w:r w:rsidRPr="009D75C4">
        <w:rPr>
          <w:rFonts w:hint="eastAsia"/>
        </w:rPr>
        <w:t>配置</w:t>
      </w:r>
      <w:bookmarkEnd w:id="7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97E2C" w:rsidTr="00A1554E">
        <w:trPr>
          <w:jc w:val="center"/>
        </w:trPr>
        <w:tc>
          <w:tcPr>
            <w:tcW w:w="0" w:type="auto"/>
            <w:shd w:val="clear" w:color="auto" w:fill="D9D9D9" w:themeFill="background1" w:themeFillShade="D9"/>
            <w:vAlign w:val="center"/>
          </w:tcPr>
          <w:p w:rsidR="00E97E2C" w:rsidRDefault="00E97E2C" w:rsidP="00E97E2C">
            <w:bookmarkStart w:id="71" w:name="_Hlk11158442"/>
            <w:r>
              <w:t xml:space="preserve">show parameter </w:t>
            </w:r>
            <w:proofErr w:type="spellStart"/>
            <w:r>
              <w:t>remote_login_passwordfile</w:t>
            </w:r>
            <w:proofErr w:type="spellEnd"/>
          </w:p>
          <w:p w:rsidR="00E97E2C" w:rsidRPr="00D30083" w:rsidRDefault="00E97E2C" w:rsidP="00E97E2C">
            <w:r>
              <w:rPr>
                <w:rFonts w:hint="eastAsia"/>
              </w:rPr>
              <w:t>(</w:t>
            </w:r>
            <w:proofErr w:type="spellStart"/>
            <w:r>
              <w:rPr>
                <w:rFonts w:hint="eastAsia"/>
              </w:rPr>
              <w:t>remote_login_passwordfile</w:t>
            </w:r>
            <w:proofErr w:type="spellEnd"/>
            <w:r w:rsidRPr="0011757B">
              <w:rPr>
                <w:rFonts w:ascii="微软雅黑" w:eastAsia="微软雅黑" w:hAnsi="微软雅黑" w:hint="eastAsia"/>
                <w:sz w:val="20"/>
              </w:rPr>
              <w:t>应为</w:t>
            </w:r>
            <w:r>
              <w:rPr>
                <w:rFonts w:hint="eastAsia"/>
              </w:rPr>
              <w:t>EXCLUSIVE)</w:t>
            </w:r>
          </w:p>
        </w:tc>
      </w:tr>
    </w:tbl>
    <w:bookmarkEnd w:id="71"/>
    <w:p w:rsidR="00FA2445" w:rsidRPr="009D75C4" w:rsidRDefault="00C50733" w:rsidP="009D75C4">
      <w:pPr>
        <w:pStyle w:val="2"/>
      </w:pPr>
      <w:r>
        <w:rPr>
          <w:rFonts w:hint="eastAsia"/>
        </w:rPr>
        <w:t xml:space="preserve"> </w:t>
      </w:r>
      <w:bookmarkStart w:id="72" w:name="_Toc11789141"/>
      <w:r w:rsidR="001E0F44" w:rsidRPr="009D75C4">
        <w:rPr>
          <w:rFonts w:hint="eastAsia"/>
        </w:rPr>
        <w:t>修改参数文件</w:t>
      </w:r>
      <w:bookmarkEnd w:id="72"/>
    </w:p>
    <w:p w:rsidR="00951251" w:rsidRDefault="00951251" w:rsidP="009D75C4">
      <w:pPr>
        <w:pStyle w:val="3"/>
      </w:pPr>
      <w:bookmarkStart w:id="73" w:name="_Toc11165109"/>
      <w:bookmarkStart w:id="74" w:name="_Toc11789142"/>
      <w:bookmarkEnd w:id="73"/>
      <w:r w:rsidRPr="009D75C4">
        <w:rPr>
          <w:rFonts w:hint="eastAsia"/>
        </w:rPr>
        <w:t>修改主库参数</w:t>
      </w:r>
      <w:bookmarkEnd w:id="74"/>
    </w:p>
    <w:p w:rsidR="007E5C60" w:rsidRPr="004F5052" w:rsidRDefault="007E5C60" w:rsidP="007E5C60">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p w:rsidR="004C38E8" w:rsidRPr="001E621B" w:rsidRDefault="004C38E8" w:rsidP="00685A19">
      <w:pPr>
        <w:pStyle w:val="ae"/>
        <w:numPr>
          <w:ilvl w:val="0"/>
          <w:numId w:val="9"/>
        </w:numPr>
        <w:ind w:firstLineChars="0"/>
        <w:rPr>
          <w:rFonts w:ascii="微软雅黑" w:eastAsia="微软雅黑" w:hAnsi="微软雅黑"/>
          <w:sz w:val="20"/>
        </w:rPr>
      </w:pPr>
      <w:r w:rsidRPr="001E621B">
        <w:rPr>
          <w:rFonts w:ascii="微软雅黑" w:eastAsia="微软雅黑" w:hAnsi="微软雅黑" w:hint="eastAsia"/>
          <w:sz w:val="20"/>
        </w:rPr>
        <w:t>将主库备份的参数文件传送</w:t>
      </w:r>
      <w:proofErr w:type="gramStart"/>
      <w:r w:rsidRPr="001E621B">
        <w:rPr>
          <w:rFonts w:ascii="微软雅黑" w:eastAsia="微软雅黑" w:hAnsi="微软雅黑" w:hint="eastAsia"/>
          <w:sz w:val="20"/>
        </w:rPr>
        <w:t>至备库进行</w:t>
      </w:r>
      <w:proofErr w:type="gramEnd"/>
      <w:r w:rsidRPr="001E621B">
        <w:rPr>
          <w:rFonts w:ascii="微软雅黑" w:eastAsia="微软雅黑" w:hAnsi="微软雅黑" w:hint="eastAsia"/>
          <w:sz w:val="20"/>
        </w:rPr>
        <w:t>修改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E621B" w:rsidTr="00A1554E">
        <w:trPr>
          <w:jc w:val="center"/>
        </w:trPr>
        <w:tc>
          <w:tcPr>
            <w:tcW w:w="0" w:type="auto"/>
            <w:shd w:val="clear" w:color="auto" w:fill="D9D9D9" w:themeFill="background1" w:themeFillShade="D9"/>
            <w:vAlign w:val="center"/>
          </w:tcPr>
          <w:p w:rsidR="001E621B" w:rsidRDefault="001E621B" w:rsidP="001E621B">
            <w:proofErr w:type="spellStart"/>
            <w:r>
              <w:t>su</w:t>
            </w:r>
            <w:proofErr w:type="spellEnd"/>
            <w:r>
              <w:t xml:space="preserve"> - oracle</w:t>
            </w:r>
          </w:p>
          <w:p w:rsidR="001E621B" w:rsidRDefault="001E621B" w:rsidP="001E621B">
            <w:proofErr w:type="spellStart"/>
            <w:r>
              <w:t>sqlplus</w:t>
            </w:r>
            <w:proofErr w:type="spellEnd"/>
            <w:r>
              <w:t xml:space="preserve"> / as </w:t>
            </w:r>
            <w:proofErr w:type="spellStart"/>
            <w:r>
              <w:t>sysdba</w:t>
            </w:r>
            <w:proofErr w:type="spellEnd"/>
          </w:p>
          <w:p w:rsidR="001E621B" w:rsidRPr="00D30083" w:rsidRDefault="001E621B" w:rsidP="001E621B">
            <w:r>
              <w:t xml:space="preserve">create </w:t>
            </w:r>
            <w:proofErr w:type="spellStart"/>
            <w:r>
              <w:t>pfile</w:t>
            </w:r>
            <w:proofErr w:type="spellEnd"/>
            <w:r>
              <w:t>='/</w:t>
            </w:r>
            <w:proofErr w:type="spellStart"/>
            <w:r>
              <w:t>tmp</w:t>
            </w:r>
            <w:proofErr w:type="spellEnd"/>
            <w:r>
              <w:t xml:space="preserve">/oracle/initsgetradb1.ora.bak' from </w:t>
            </w:r>
            <w:proofErr w:type="spellStart"/>
            <w:r>
              <w:t>spfile</w:t>
            </w:r>
            <w:proofErr w:type="spellEnd"/>
            <w:r>
              <w:t>;</w:t>
            </w:r>
          </w:p>
        </w:tc>
      </w:tr>
    </w:tbl>
    <w:p w:rsidR="004C38E8" w:rsidRPr="00312106" w:rsidRDefault="004C38E8" w:rsidP="00685A19">
      <w:pPr>
        <w:pStyle w:val="ae"/>
        <w:numPr>
          <w:ilvl w:val="0"/>
          <w:numId w:val="9"/>
        </w:numPr>
        <w:ind w:firstLineChars="0"/>
        <w:rPr>
          <w:rFonts w:ascii="微软雅黑" w:eastAsia="微软雅黑" w:hAnsi="微软雅黑"/>
          <w:sz w:val="20"/>
        </w:rPr>
      </w:pPr>
      <w:r w:rsidRPr="00312106">
        <w:rPr>
          <w:rFonts w:ascii="微软雅黑" w:eastAsia="微软雅黑" w:hAnsi="微软雅黑" w:hint="eastAsia"/>
          <w:sz w:val="20"/>
        </w:rPr>
        <w:t>修改主库参数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12106" w:rsidTr="00A1554E">
        <w:trPr>
          <w:jc w:val="center"/>
        </w:trPr>
        <w:tc>
          <w:tcPr>
            <w:tcW w:w="0" w:type="auto"/>
            <w:shd w:val="clear" w:color="auto" w:fill="D9D9D9" w:themeFill="background1" w:themeFillShade="D9"/>
            <w:vAlign w:val="center"/>
          </w:tcPr>
          <w:p w:rsidR="00312106" w:rsidRDefault="00312106" w:rsidP="00312106">
            <w:r>
              <w:t xml:space="preserve">alter system set </w:t>
            </w:r>
            <w:proofErr w:type="spellStart"/>
            <w:r>
              <w:t>log_archive_config</w:t>
            </w:r>
            <w:proofErr w:type="spellEnd"/>
            <w:r>
              <w:t>='</w:t>
            </w:r>
            <w:proofErr w:type="spellStart"/>
            <w:r>
              <w:t>dg_config</w:t>
            </w:r>
            <w:proofErr w:type="spellEnd"/>
            <w:r>
              <w:t>=(</w:t>
            </w:r>
            <w:proofErr w:type="spellStart"/>
            <w:proofErr w:type="gramStart"/>
            <w:r>
              <w:t>sgetradb,sgetradg</w:t>
            </w:r>
            <w:proofErr w:type="gramEnd"/>
            <w:r>
              <w:t>,sgetradbdg</w:t>
            </w:r>
            <w:proofErr w:type="spellEnd"/>
            <w:r>
              <w:t xml:space="preserve">)' scope=both  </w:t>
            </w:r>
            <w:proofErr w:type="spellStart"/>
            <w:r>
              <w:t>sid</w:t>
            </w:r>
            <w:proofErr w:type="spellEnd"/>
            <w:r>
              <w:t>='*';</w:t>
            </w:r>
          </w:p>
          <w:p w:rsidR="00312106" w:rsidRDefault="00312106" w:rsidP="00312106">
            <w:r>
              <w:t xml:space="preserve">alter system set log_archive_dest_state_3='defer' scope=both </w:t>
            </w:r>
            <w:proofErr w:type="spellStart"/>
            <w:r>
              <w:t>sid</w:t>
            </w:r>
            <w:proofErr w:type="spellEnd"/>
            <w:r>
              <w:t>='*';</w:t>
            </w:r>
          </w:p>
          <w:p w:rsidR="00312106" w:rsidRPr="0011757B" w:rsidRDefault="00312106" w:rsidP="00312106">
            <w:pPr>
              <w:rPr>
                <w:rFonts w:ascii="微软雅黑" w:eastAsia="微软雅黑" w:hAnsi="微软雅黑"/>
                <w:sz w:val="20"/>
              </w:rPr>
            </w:pPr>
            <w:r w:rsidRPr="0011757B">
              <w:rPr>
                <w:rFonts w:ascii="微软雅黑" w:eastAsia="微软雅黑" w:hAnsi="微软雅黑" w:hint="eastAsia"/>
                <w:sz w:val="20"/>
              </w:rPr>
              <w:t>#</w:t>
            </w:r>
            <w:proofErr w:type="gramStart"/>
            <w:r w:rsidRPr="0011757B">
              <w:rPr>
                <w:rFonts w:ascii="微软雅黑" w:eastAsia="微软雅黑" w:hAnsi="微软雅黑" w:hint="eastAsia"/>
                <w:sz w:val="20"/>
              </w:rPr>
              <w:t>等备库实例</w:t>
            </w:r>
            <w:proofErr w:type="gramEnd"/>
            <w:r w:rsidRPr="0011757B">
              <w:rPr>
                <w:rFonts w:ascii="微软雅黑" w:eastAsia="微软雅黑" w:hAnsi="微软雅黑" w:hint="eastAsia"/>
                <w:sz w:val="20"/>
              </w:rPr>
              <w:t>启动，再开启enabled</w:t>
            </w:r>
          </w:p>
          <w:p w:rsidR="00312106" w:rsidRDefault="00312106" w:rsidP="00312106">
            <w:r>
              <w:t>alter system set log_archive_dest_3=</w:t>
            </w:r>
          </w:p>
          <w:p w:rsidR="00312106" w:rsidRDefault="00312106" w:rsidP="00312106">
            <w:r>
              <w:t>'service=</w:t>
            </w:r>
            <w:proofErr w:type="spellStart"/>
            <w:r>
              <w:t>sgetradbdg</w:t>
            </w:r>
            <w:proofErr w:type="spellEnd"/>
            <w:r>
              <w:t xml:space="preserve"> ASYNC compression=enable </w:t>
            </w:r>
            <w:proofErr w:type="spellStart"/>
            <w:r>
              <w:lastRenderedPageBreak/>
              <w:t>valid_for</w:t>
            </w:r>
            <w:proofErr w:type="spellEnd"/>
            <w:r>
              <w:t>=(ONLINE_</w:t>
            </w:r>
            <w:proofErr w:type="gramStart"/>
            <w:r>
              <w:t>LOGFILE,PRIMARY</w:t>
            </w:r>
            <w:proofErr w:type="gramEnd"/>
            <w:r>
              <w:t>_ROLE) DB_UNIQUE_NAME='</w:t>
            </w:r>
            <w:proofErr w:type="spellStart"/>
            <w:r>
              <w:t>sgetradbdg</w:t>
            </w:r>
            <w:proofErr w:type="spellEnd"/>
            <w:r>
              <w:t xml:space="preserve">' scope=both  </w:t>
            </w:r>
            <w:proofErr w:type="spellStart"/>
            <w:r>
              <w:t>sid</w:t>
            </w:r>
            <w:proofErr w:type="spellEnd"/>
            <w:r>
              <w:t>='*';</w:t>
            </w:r>
          </w:p>
          <w:p w:rsidR="00312106" w:rsidRDefault="00312106" w:rsidP="00312106">
            <w:r>
              <w:t xml:space="preserve">alter system set </w:t>
            </w:r>
            <w:proofErr w:type="spellStart"/>
            <w:r>
              <w:t>fal_client</w:t>
            </w:r>
            <w:proofErr w:type="spellEnd"/>
            <w:r>
              <w:t xml:space="preserve">=' </w:t>
            </w:r>
            <w:proofErr w:type="spellStart"/>
            <w:r>
              <w:t>sgetradb</w:t>
            </w:r>
            <w:proofErr w:type="spellEnd"/>
            <w:r>
              <w:t xml:space="preserve">' scope=both </w:t>
            </w:r>
            <w:proofErr w:type="spellStart"/>
            <w:r>
              <w:t>sid</w:t>
            </w:r>
            <w:proofErr w:type="spellEnd"/>
            <w:r>
              <w:t xml:space="preserve">='*'; </w:t>
            </w:r>
          </w:p>
          <w:p w:rsidR="00312106" w:rsidRDefault="00312106" w:rsidP="00312106">
            <w:r>
              <w:t xml:space="preserve">alter system set </w:t>
            </w:r>
            <w:proofErr w:type="spellStart"/>
            <w:r>
              <w:t>fal_server</w:t>
            </w:r>
            <w:proofErr w:type="spellEnd"/>
            <w:r>
              <w:t>='</w:t>
            </w:r>
            <w:proofErr w:type="spellStart"/>
            <w:r>
              <w:t>sgetradg</w:t>
            </w:r>
            <w:proofErr w:type="spellEnd"/>
            <w:proofErr w:type="gramStart"/>
            <w:r>
              <w:t>' ,</w:t>
            </w:r>
            <w:proofErr w:type="gramEnd"/>
            <w:r>
              <w:t>'</w:t>
            </w:r>
            <w:proofErr w:type="spellStart"/>
            <w:r>
              <w:t>sgetradbdg</w:t>
            </w:r>
            <w:proofErr w:type="spellEnd"/>
            <w:r>
              <w:t xml:space="preserve">' scope=both </w:t>
            </w:r>
            <w:proofErr w:type="spellStart"/>
            <w:r>
              <w:t>sid</w:t>
            </w:r>
            <w:proofErr w:type="spellEnd"/>
            <w:r>
              <w:t>='*';</w:t>
            </w:r>
          </w:p>
          <w:p w:rsidR="00312106" w:rsidRDefault="00312106" w:rsidP="00312106">
            <w:r>
              <w:t xml:space="preserve">alter system set </w:t>
            </w:r>
            <w:proofErr w:type="spellStart"/>
            <w:r>
              <w:t>standby_file_management</w:t>
            </w:r>
            <w:proofErr w:type="spellEnd"/>
            <w:r>
              <w:t xml:space="preserve">=AUTO scope=both </w:t>
            </w:r>
            <w:proofErr w:type="spellStart"/>
            <w:r>
              <w:t>sid</w:t>
            </w:r>
            <w:proofErr w:type="spellEnd"/>
            <w:r>
              <w:t>='*';</w:t>
            </w:r>
          </w:p>
          <w:p w:rsidR="00312106" w:rsidRPr="00D30083" w:rsidRDefault="00312106" w:rsidP="00312106">
            <w:r>
              <w:t xml:space="preserve">alter system set </w:t>
            </w:r>
            <w:proofErr w:type="spellStart"/>
            <w:r>
              <w:t>log_archive_max_processes</w:t>
            </w:r>
            <w:proofErr w:type="spellEnd"/>
            <w:r>
              <w:t xml:space="preserve"> = 8 scope=both </w:t>
            </w:r>
            <w:proofErr w:type="spellStart"/>
            <w:r>
              <w:t>sid</w:t>
            </w:r>
            <w:proofErr w:type="spellEnd"/>
            <w:r>
              <w:t>='*';</w:t>
            </w:r>
          </w:p>
        </w:tc>
      </w:tr>
    </w:tbl>
    <w:p w:rsidR="00951251" w:rsidRPr="009D75C4" w:rsidRDefault="00012FFA" w:rsidP="009D75C4">
      <w:pPr>
        <w:pStyle w:val="3"/>
      </w:pPr>
      <w:r>
        <w:rPr>
          <w:rFonts w:hint="eastAsia"/>
        </w:rPr>
        <w:lastRenderedPageBreak/>
        <w:t xml:space="preserve"> </w:t>
      </w:r>
      <w:bookmarkStart w:id="75" w:name="_Toc11789143"/>
      <w:proofErr w:type="gramStart"/>
      <w:r w:rsidR="00461318" w:rsidRPr="009D75C4">
        <w:rPr>
          <w:rFonts w:hint="eastAsia"/>
        </w:rPr>
        <w:t>修改备库参数</w:t>
      </w:r>
      <w:bookmarkEnd w:id="75"/>
      <w:proofErr w:type="gramEnd"/>
    </w:p>
    <w:p w:rsidR="00531CA0" w:rsidRDefault="00531CA0" w:rsidP="00685A19">
      <w:pPr>
        <w:pStyle w:val="ae"/>
        <w:numPr>
          <w:ilvl w:val="0"/>
          <w:numId w:val="10"/>
        </w:numPr>
        <w:ind w:firstLineChars="0"/>
        <w:rPr>
          <w:rFonts w:ascii="微软雅黑" w:eastAsia="微软雅黑" w:hAnsi="微软雅黑"/>
          <w:sz w:val="20"/>
        </w:rPr>
      </w:pPr>
      <w:r w:rsidRPr="00480E78">
        <w:rPr>
          <w:rFonts w:ascii="微软雅黑" w:eastAsia="微软雅黑" w:hAnsi="微软雅黑" w:hint="eastAsia"/>
          <w:sz w:val="20"/>
        </w:rPr>
        <w:t>在</w:t>
      </w:r>
      <w:proofErr w:type="spellStart"/>
      <w:r w:rsidRPr="00480E78">
        <w:rPr>
          <w:rFonts w:ascii="微软雅黑" w:eastAsia="微软雅黑" w:hAnsi="微软雅黑" w:hint="eastAsia"/>
          <w:sz w:val="20"/>
        </w:rPr>
        <w:t>rman</w:t>
      </w:r>
      <w:proofErr w:type="spellEnd"/>
      <w:r w:rsidRPr="00480E78">
        <w:rPr>
          <w:rFonts w:ascii="微软雅黑" w:eastAsia="微软雅黑" w:hAnsi="微软雅黑" w:hint="eastAsia"/>
          <w:sz w:val="20"/>
        </w:rPr>
        <w:t>中启动数据库到</w:t>
      </w:r>
      <w:proofErr w:type="spellStart"/>
      <w:r w:rsidRPr="00480E78">
        <w:rPr>
          <w:rFonts w:ascii="微软雅黑" w:eastAsia="微软雅黑" w:hAnsi="微软雅黑" w:hint="eastAsia"/>
          <w:sz w:val="20"/>
        </w:rPr>
        <w:t>nomount</w:t>
      </w:r>
      <w:proofErr w:type="spellEnd"/>
      <w:r w:rsidRPr="00480E78">
        <w:rPr>
          <w:rFonts w:ascii="微软雅黑" w:eastAsia="微软雅黑" w:hAnsi="微软雅黑" w:hint="eastAsia"/>
          <w:sz w:val="20"/>
        </w:rPr>
        <w:t>，从主库备份的</w:t>
      </w:r>
      <w:proofErr w:type="spellStart"/>
      <w:r w:rsidRPr="00480E78">
        <w:rPr>
          <w:rFonts w:ascii="微软雅黑" w:eastAsia="微软雅黑" w:hAnsi="微软雅黑" w:hint="eastAsia"/>
          <w:sz w:val="20"/>
        </w:rPr>
        <w:t>spfile</w:t>
      </w:r>
      <w:proofErr w:type="spellEnd"/>
      <w:r w:rsidRPr="00480E78">
        <w:rPr>
          <w:rFonts w:ascii="微软雅黑" w:eastAsia="微软雅黑" w:hAnsi="微软雅黑" w:hint="eastAsia"/>
          <w:sz w:val="20"/>
        </w:rPr>
        <w:t>恢复到本地</w:t>
      </w:r>
      <w:proofErr w:type="spellStart"/>
      <w:r w:rsidRPr="00480E78">
        <w:rPr>
          <w:rFonts w:ascii="微软雅黑" w:eastAsia="微软雅黑" w:hAnsi="微软雅黑" w:hint="eastAsia"/>
          <w:sz w:val="20"/>
        </w:rPr>
        <w:t>pfile</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303" w:rsidTr="00A1554E">
        <w:trPr>
          <w:jc w:val="center"/>
        </w:trPr>
        <w:tc>
          <w:tcPr>
            <w:tcW w:w="0" w:type="auto"/>
            <w:shd w:val="clear" w:color="auto" w:fill="D9D9D9" w:themeFill="background1" w:themeFillShade="D9"/>
            <w:vAlign w:val="center"/>
          </w:tcPr>
          <w:p w:rsidR="003F1303" w:rsidRDefault="003F1303" w:rsidP="003F1303">
            <w:bookmarkStart w:id="76" w:name="_Hlk11159780"/>
            <w:r>
              <w:t xml:space="preserve">RMAN&gt; startup </w:t>
            </w:r>
            <w:proofErr w:type="spellStart"/>
            <w:r>
              <w:t>nomount</w:t>
            </w:r>
            <w:proofErr w:type="spellEnd"/>
            <w:r>
              <w:t xml:space="preserve">; </w:t>
            </w:r>
          </w:p>
          <w:p w:rsidR="003F1303" w:rsidRDefault="003F1303" w:rsidP="003F1303">
            <w:r>
              <w:t xml:space="preserve">RMAN&gt; restore </w:t>
            </w:r>
            <w:proofErr w:type="spellStart"/>
            <w:r>
              <w:t>spfile</w:t>
            </w:r>
            <w:proofErr w:type="spellEnd"/>
            <w:r>
              <w:t xml:space="preserve"> to '/home/oracle/inspect/20190607/</w:t>
            </w:r>
            <w:proofErr w:type="spellStart"/>
            <w:r>
              <w:t>spfile.ora</w:t>
            </w:r>
            <w:proofErr w:type="spellEnd"/>
            <w:r>
              <w:t>' from '/backup/</w:t>
            </w:r>
            <w:proofErr w:type="spellStart"/>
            <w:r>
              <w:t>rmanfromsh</w:t>
            </w:r>
            <w:proofErr w:type="spellEnd"/>
            <w:r>
              <w:t>/ traracdb1_20190606/spfile_9iu3eis2_1_1_20190606.ora';</w:t>
            </w:r>
          </w:p>
          <w:p w:rsidR="003F1303" w:rsidRDefault="003F1303" w:rsidP="003F1303">
            <w:proofErr w:type="spellStart"/>
            <w:r>
              <w:t>sqlplus</w:t>
            </w:r>
            <w:proofErr w:type="spellEnd"/>
            <w:r>
              <w:t xml:space="preserve"> / as </w:t>
            </w:r>
            <w:proofErr w:type="spellStart"/>
            <w:r>
              <w:t>sysdba</w:t>
            </w:r>
            <w:proofErr w:type="spellEnd"/>
          </w:p>
          <w:p w:rsidR="003F1303" w:rsidRPr="00D30083" w:rsidRDefault="003F1303" w:rsidP="00AE38C6">
            <w:pPr>
              <w:ind w:left="210" w:hangingChars="100" w:hanging="210"/>
            </w:pPr>
            <w:r>
              <w:t>create</w:t>
            </w:r>
            <w:r w:rsidR="00AE38C6">
              <w:t xml:space="preserve"> </w:t>
            </w:r>
            <w:proofErr w:type="spellStart"/>
            <w:r>
              <w:t>pfile</w:t>
            </w:r>
            <w:proofErr w:type="spellEnd"/>
            <w:r>
              <w:t>='/home/oracle/inspect/20190607/</w:t>
            </w:r>
            <w:proofErr w:type="spellStart"/>
            <w:r>
              <w:t>pfile.ora</w:t>
            </w:r>
            <w:proofErr w:type="spellEnd"/>
            <w:r>
              <w:t xml:space="preserve">' from </w:t>
            </w:r>
            <w:proofErr w:type="spellStart"/>
            <w:r>
              <w:t>spfile</w:t>
            </w:r>
            <w:proofErr w:type="spellEnd"/>
            <w:r>
              <w:t>='/home/oracle/inspect/20190607/</w:t>
            </w:r>
            <w:proofErr w:type="spellStart"/>
            <w:r>
              <w:t>spfile.ora</w:t>
            </w:r>
            <w:proofErr w:type="spellEnd"/>
            <w:r>
              <w:t>';</w:t>
            </w:r>
          </w:p>
        </w:tc>
      </w:tr>
    </w:tbl>
    <w:bookmarkEnd w:id="76"/>
    <w:p w:rsidR="00376907" w:rsidRPr="00531CA0" w:rsidRDefault="00A86DB0" w:rsidP="00685A19">
      <w:pPr>
        <w:pStyle w:val="ae"/>
        <w:numPr>
          <w:ilvl w:val="0"/>
          <w:numId w:val="10"/>
        </w:numPr>
        <w:ind w:firstLineChars="0"/>
        <w:rPr>
          <w:rFonts w:ascii="微软雅黑" w:eastAsia="微软雅黑" w:hAnsi="微软雅黑"/>
          <w:sz w:val="20"/>
        </w:rPr>
      </w:pPr>
      <w:proofErr w:type="gramStart"/>
      <w:r w:rsidRPr="00531CA0">
        <w:rPr>
          <w:rFonts w:ascii="微软雅黑" w:eastAsia="微软雅黑" w:hAnsi="微软雅黑" w:hint="eastAsia"/>
          <w:sz w:val="20"/>
        </w:rPr>
        <w:t>修改备库参数</w:t>
      </w:r>
      <w:proofErr w:type="gramEnd"/>
      <w:r w:rsidRPr="00531CA0">
        <w:rPr>
          <w:rFonts w:ascii="微软雅黑" w:eastAsia="微软雅黑" w:hAnsi="微软雅黑" w:hint="eastAsia"/>
          <w:sz w:val="20"/>
        </w:rPr>
        <w:t>文件</w:t>
      </w:r>
    </w:p>
    <w:p w:rsidR="00DD53E2" w:rsidRDefault="00531CA0" w:rsidP="00531CA0">
      <w:pPr>
        <w:rPr>
          <w:rFonts w:hAnsi="宋体"/>
          <w:color w:val="000000"/>
          <w:szCs w:val="24"/>
        </w:rPr>
      </w:pPr>
      <w:r>
        <w:rPr>
          <w:rFonts w:hAnsi="宋体"/>
          <w:color w:val="000000"/>
          <w:szCs w:val="24"/>
        </w:rPr>
        <w:t>v</w:t>
      </w:r>
      <w:r w:rsidRPr="00327A9A">
        <w:rPr>
          <w:rFonts w:hAnsi="宋体" w:hint="eastAsia"/>
          <w:color w:val="000000"/>
          <w:szCs w:val="24"/>
        </w:rPr>
        <w:t>i</w:t>
      </w:r>
      <w:r w:rsidRPr="00327A9A">
        <w:rPr>
          <w:rFonts w:hAnsi="宋体"/>
          <w:color w:val="000000"/>
          <w:szCs w:val="24"/>
        </w:rPr>
        <w:t xml:space="preserve"> /home/oracle/inspect/20190607/</w:t>
      </w:r>
      <w:proofErr w:type="spellStart"/>
      <w:r w:rsidRPr="00327A9A">
        <w:rPr>
          <w:rFonts w:hAnsi="宋体"/>
          <w:color w:val="000000"/>
          <w:szCs w:val="24"/>
        </w:rPr>
        <w:t>pfile.ora</w:t>
      </w:r>
      <w:proofErr w:type="spellEnd"/>
    </w:p>
    <w:p w:rsidR="001E7B0D" w:rsidRPr="001E7B0D" w:rsidRDefault="001E7B0D" w:rsidP="00531CA0">
      <w:pPr>
        <w:rPr>
          <w:rFonts w:ascii="微软雅黑" w:eastAsia="微软雅黑" w:hAnsi="微软雅黑"/>
          <w:sz w:val="20"/>
        </w:rPr>
      </w:pPr>
      <w:r>
        <w:rPr>
          <w:rFonts w:ascii="微软雅黑" w:eastAsia="微软雅黑" w:hAnsi="微软雅黑" w:hint="eastAsia"/>
          <w:sz w:val="20"/>
        </w:rPr>
        <w:t>(</w:t>
      </w:r>
      <w:r w:rsidRPr="001E7B0D">
        <w:rPr>
          <w:rFonts w:ascii="微软雅黑" w:eastAsia="微软雅黑" w:hAnsi="微软雅黑" w:hint="eastAsia"/>
          <w:sz w:val="20"/>
        </w:rPr>
        <w:t>标红参</w:t>
      </w:r>
      <w:proofErr w:type="gramStart"/>
      <w:r w:rsidRPr="001E7B0D">
        <w:rPr>
          <w:rFonts w:ascii="微软雅黑" w:eastAsia="微软雅黑" w:hAnsi="微软雅黑" w:hint="eastAsia"/>
          <w:sz w:val="20"/>
        </w:rPr>
        <w:t>数需要</w:t>
      </w:r>
      <w:proofErr w:type="gramEnd"/>
      <w:r w:rsidRPr="001E7B0D">
        <w:rPr>
          <w:rFonts w:ascii="微软雅黑" w:eastAsia="微软雅黑" w:hAnsi="微软雅黑" w:hint="eastAsia"/>
          <w:sz w:val="20"/>
        </w:rPr>
        <w:t>更改</w:t>
      </w:r>
      <w:r w:rsidR="007048F8">
        <w:rPr>
          <w:rFonts w:ascii="微软雅黑" w:eastAsia="微软雅黑" w:hAnsi="微软雅黑" w:hint="eastAsia"/>
          <w:sz w:val="20"/>
        </w:rPr>
        <w:t>或者检查</w:t>
      </w:r>
      <w:r>
        <w:rPr>
          <w:rFonts w:ascii="微软雅黑" w:eastAsia="微软雅黑" w:hAnsi="微软雅黑" w:hint="eastAsia"/>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296"/>
      </w:tblGrid>
      <w:tr w:rsidR="00DD53E2" w:rsidTr="00A1554E">
        <w:trPr>
          <w:jc w:val="center"/>
        </w:trPr>
        <w:tc>
          <w:tcPr>
            <w:tcW w:w="0" w:type="auto"/>
            <w:shd w:val="clear" w:color="auto" w:fill="D9D9D9" w:themeFill="background1" w:themeFillShade="D9"/>
            <w:vAlign w:val="center"/>
          </w:tcPr>
          <w:p w:rsidR="00DD53E2" w:rsidRPr="00DD53E2" w:rsidRDefault="00DD53E2" w:rsidP="00DD53E2">
            <w:proofErr w:type="gramStart"/>
            <w:r w:rsidRPr="00DD53E2">
              <w:rPr>
                <w:rFonts w:hint="eastAsia"/>
              </w:rPr>
              <w:t>*._</w:t>
            </w:r>
            <w:proofErr w:type="spellStart"/>
            <w:proofErr w:type="gramEnd"/>
            <w:r w:rsidRPr="00DD53E2">
              <w:rPr>
                <w:rFonts w:hint="eastAsia"/>
              </w:rPr>
              <w:t>cleanup_rollback_entries</w:t>
            </w:r>
            <w:proofErr w:type="spellEnd"/>
            <w:r w:rsidRPr="00DD53E2">
              <w:rPr>
                <w:rFonts w:hint="eastAsia"/>
              </w:rPr>
              <w:t>=2000</w:t>
            </w:r>
          </w:p>
          <w:p w:rsidR="00DD53E2" w:rsidRPr="00DD53E2" w:rsidRDefault="00DD53E2" w:rsidP="00DD53E2">
            <w:proofErr w:type="gramStart"/>
            <w:r w:rsidRPr="00DD53E2">
              <w:rPr>
                <w:rFonts w:hint="eastAsia"/>
              </w:rPr>
              <w:t>*._</w:t>
            </w:r>
            <w:proofErr w:type="spellStart"/>
            <w:proofErr w:type="gramEnd"/>
            <w:r w:rsidRPr="00DD53E2">
              <w:rPr>
                <w:rFonts w:hint="eastAsia"/>
              </w:rPr>
              <w:t>datafile_write_errors_crash_instance</w:t>
            </w:r>
            <w:proofErr w:type="spellEnd"/>
            <w:r w:rsidRPr="00DD53E2">
              <w:rPr>
                <w:rFonts w:hint="eastAsia"/>
              </w:rPr>
              <w:t>=FALSE</w:t>
            </w:r>
          </w:p>
          <w:p w:rsidR="00DD53E2" w:rsidRPr="00DD53E2" w:rsidRDefault="00DD53E2" w:rsidP="00DD53E2">
            <w:proofErr w:type="gramStart"/>
            <w:r w:rsidRPr="00DD53E2">
              <w:rPr>
                <w:rFonts w:hint="eastAsia"/>
              </w:rPr>
              <w:t>*._</w:t>
            </w:r>
            <w:proofErr w:type="spellStart"/>
            <w:proofErr w:type="gramEnd"/>
            <w:r w:rsidRPr="00DD53E2">
              <w:rPr>
                <w:rFonts w:hint="eastAsia"/>
              </w:rPr>
              <w:t>disable_streams_pool_auto_tuning</w:t>
            </w:r>
            <w:proofErr w:type="spellEnd"/>
            <w:r w:rsidRPr="00DD53E2">
              <w:rPr>
                <w:rFonts w:hint="eastAsia"/>
              </w:rPr>
              <w:t>=TRUE</w:t>
            </w:r>
          </w:p>
          <w:p w:rsidR="00DD53E2" w:rsidRPr="00DD53E2" w:rsidRDefault="00DD53E2" w:rsidP="00DD53E2">
            <w:proofErr w:type="gramStart"/>
            <w:r w:rsidRPr="00DD53E2">
              <w:rPr>
                <w:rFonts w:hint="eastAsia"/>
              </w:rPr>
              <w:t>*._</w:t>
            </w:r>
            <w:proofErr w:type="spellStart"/>
            <w:proofErr w:type="gramEnd"/>
            <w:r w:rsidRPr="00DD53E2">
              <w:rPr>
                <w:rFonts w:hint="eastAsia"/>
              </w:rPr>
              <w:t>optimizer_mjc_enabled</w:t>
            </w:r>
            <w:proofErr w:type="spellEnd"/>
            <w:r w:rsidRPr="00DD53E2">
              <w:rPr>
                <w:rFonts w:hint="eastAsia"/>
              </w:rPr>
              <w:t>=FALSE</w:t>
            </w:r>
          </w:p>
          <w:p w:rsidR="00DD53E2" w:rsidRPr="00DD53E2" w:rsidRDefault="00DD53E2" w:rsidP="00DD53E2">
            <w:proofErr w:type="gramStart"/>
            <w:r w:rsidRPr="00DD53E2">
              <w:rPr>
                <w:rFonts w:hint="eastAsia"/>
              </w:rPr>
              <w:t>*._</w:t>
            </w:r>
            <w:proofErr w:type="spellStart"/>
            <w:proofErr w:type="gramEnd"/>
            <w:r w:rsidRPr="00DD53E2">
              <w:rPr>
                <w:rFonts w:hint="eastAsia"/>
              </w:rPr>
              <w:t>optimizer_use_feedback</w:t>
            </w:r>
            <w:proofErr w:type="spellEnd"/>
            <w:r w:rsidRPr="00DD53E2">
              <w:rPr>
                <w:rFonts w:hint="eastAsia"/>
              </w:rPr>
              <w:t>=FALSE</w:t>
            </w:r>
          </w:p>
          <w:p w:rsidR="00DD53E2" w:rsidRPr="00DD53E2" w:rsidRDefault="00DD53E2" w:rsidP="00DD53E2">
            <w:proofErr w:type="gramStart"/>
            <w:r w:rsidRPr="00DD53E2">
              <w:rPr>
                <w:rFonts w:hint="eastAsia"/>
              </w:rPr>
              <w:t>*._</w:t>
            </w:r>
            <w:proofErr w:type="spellStart"/>
            <w:proofErr w:type="gramEnd"/>
            <w:r w:rsidRPr="00DD53E2">
              <w:rPr>
                <w:rFonts w:hint="eastAsia"/>
              </w:rPr>
              <w:t>PX_use_large_pool</w:t>
            </w:r>
            <w:proofErr w:type="spellEnd"/>
            <w:r w:rsidRPr="00DD53E2">
              <w:rPr>
                <w:rFonts w:hint="eastAsia"/>
              </w:rPr>
              <w:t>=TRUE</w:t>
            </w:r>
          </w:p>
          <w:p w:rsidR="00DD53E2" w:rsidRPr="00DD53E2" w:rsidRDefault="00DD53E2" w:rsidP="00DD53E2">
            <w:proofErr w:type="gramStart"/>
            <w:r w:rsidRPr="00DD53E2">
              <w:rPr>
                <w:rFonts w:hint="eastAsia"/>
              </w:rPr>
              <w:t>*.</w:t>
            </w:r>
            <w:proofErr w:type="spellStart"/>
            <w:r w:rsidRPr="00DD53E2">
              <w:rPr>
                <w:rFonts w:hint="eastAsia"/>
              </w:rPr>
              <w:t>archive</w:t>
            </w:r>
            <w:proofErr w:type="gramEnd"/>
            <w:r w:rsidRPr="00DD53E2">
              <w:rPr>
                <w:rFonts w:hint="eastAsia"/>
              </w:rPr>
              <w:t>_lag_target</w:t>
            </w:r>
            <w:proofErr w:type="spellEnd"/>
            <w:r w:rsidRPr="00DD53E2">
              <w:rPr>
                <w:rFonts w:hint="eastAsia"/>
              </w:rPr>
              <w:t>=3600</w:t>
            </w:r>
          </w:p>
          <w:p w:rsidR="00DD53E2" w:rsidRPr="00DD53E2" w:rsidRDefault="00DD53E2" w:rsidP="00DD53E2">
            <w:proofErr w:type="gramStart"/>
            <w:r w:rsidRPr="00DD53E2">
              <w:t>*.</w:t>
            </w:r>
            <w:proofErr w:type="spellStart"/>
            <w:r w:rsidRPr="00DD53E2">
              <w:t>cluster</w:t>
            </w:r>
            <w:proofErr w:type="gramEnd"/>
            <w:r w:rsidRPr="00DD53E2">
              <w:t>_database</w:t>
            </w:r>
            <w:proofErr w:type="spellEnd"/>
            <w:r w:rsidRPr="00DD53E2">
              <w:t>=tru</w:t>
            </w:r>
            <w:r w:rsidRPr="00DD53E2">
              <w:rPr>
                <w:rFonts w:hint="eastAsia"/>
              </w:rPr>
              <w:t>e</w:t>
            </w:r>
          </w:p>
          <w:p w:rsidR="00DD53E2" w:rsidRPr="00DD53E2" w:rsidRDefault="00DD53E2" w:rsidP="00DD53E2">
            <w:pPr>
              <w:rPr>
                <w:color w:val="FF0000"/>
              </w:rPr>
            </w:pPr>
            <w:proofErr w:type="gramStart"/>
            <w:r w:rsidRPr="00DD53E2">
              <w:rPr>
                <w:rFonts w:hint="eastAsia"/>
                <w:color w:val="FF0000"/>
              </w:rPr>
              <w:t>*.</w:t>
            </w:r>
            <w:proofErr w:type="spellStart"/>
            <w:r w:rsidRPr="00DD53E2">
              <w:rPr>
                <w:rFonts w:hint="eastAsia"/>
                <w:color w:val="FF0000"/>
              </w:rPr>
              <w:t>audit</w:t>
            </w:r>
            <w:proofErr w:type="gramEnd"/>
            <w:r w:rsidRPr="00DD53E2">
              <w:rPr>
                <w:rFonts w:hint="eastAsia"/>
                <w:color w:val="FF0000"/>
              </w:rPr>
              <w:t>_file_dest</w:t>
            </w:r>
            <w:proofErr w:type="spellEnd"/>
            <w:r w:rsidRPr="00DD53E2">
              <w:rPr>
                <w:rFonts w:hint="eastAsia"/>
                <w:color w:val="FF0000"/>
              </w:rPr>
              <w:t>='/app/oracle/admin/</w:t>
            </w:r>
            <w:proofErr w:type="spellStart"/>
            <w:r w:rsidRPr="00DD53E2">
              <w:rPr>
                <w:rFonts w:hint="eastAsia"/>
                <w:color w:val="FF0000"/>
              </w:rPr>
              <w:t>sgetradbdg</w:t>
            </w:r>
            <w:proofErr w:type="spellEnd"/>
            <w:r w:rsidRPr="00DD53E2">
              <w:rPr>
                <w:rFonts w:hint="eastAsia"/>
                <w:color w:val="FF0000"/>
              </w:rPr>
              <w:t>/</w:t>
            </w:r>
            <w:proofErr w:type="spellStart"/>
            <w:r w:rsidRPr="00DD53E2">
              <w:rPr>
                <w:rFonts w:hint="eastAsia"/>
                <w:color w:val="FF0000"/>
              </w:rPr>
              <w:t>adump</w:t>
            </w:r>
            <w:proofErr w:type="spellEnd"/>
            <w:r w:rsidRPr="00DD53E2">
              <w:rPr>
                <w:rFonts w:hint="eastAsia"/>
                <w:color w:val="FF0000"/>
              </w:rPr>
              <w:t>'</w:t>
            </w:r>
          </w:p>
          <w:p w:rsidR="00DD53E2" w:rsidRPr="00DD53E2" w:rsidRDefault="00DD53E2" w:rsidP="00DD53E2">
            <w:proofErr w:type="gramStart"/>
            <w:r w:rsidRPr="00DD53E2">
              <w:rPr>
                <w:rFonts w:hint="eastAsia"/>
              </w:rPr>
              <w:t>*.</w:t>
            </w:r>
            <w:proofErr w:type="spellStart"/>
            <w:r w:rsidRPr="00DD53E2">
              <w:rPr>
                <w:rFonts w:hint="eastAsia"/>
              </w:rPr>
              <w:t>audit</w:t>
            </w:r>
            <w:proofErr w:type="gramEnd"/>
            <w:r w:rsidRPr="00DD53E2">
              <w:rPr>
                <w:rFonts w:hint="eastAsia"/>
              </w:rPr>
              <w:t>_trail</w:t>
            </w:r>
            <w:proofErr w:type="spellEnd"/>
            <w:r w:rsidRPr="00DD53E2">
              <w:rPr>
                <w:rFonts w:hint="eastAsia"/>
              </w:rPr>
              <w:t>='XML','EXTENDED'</w:t>
            </w:r>
          </w:p>
          <w:p w:rsidR="00DD53E2" w:rsidRPr="00DD53E2" w:rsidRDefault="00DD53E2" w:rsidP="00DD53E2">
            <w:proofErr w:type="gramStart"/>
            <w:r w:rsidRPr="00DD53E2">
              <w:rPr>
                <w:rFonts w:hint="eastAsia"/>
              </w:rPr>
              <w:t>*.compatible</w:t>
            </w:r>
            <w:proofErr w:type="gramEnd"/>
            <w:r w:rsidRPr="00DD53E2">
              <w:rPr>
                <w:rFonts w:hint="eastAsia"/>
              </w:rPr>
              <w:t>='11.2.0.4.0'</w:t>
            </w:r>
          </w:p>
          <w:p w:rsidR="00DD53E2" w:rsidRPr="00DD53E2" w:rsidRDefault="00DD53E2" w:rsidP="00DD53E2">
            <w:proofErr w:type="gramStart"/>
            <w:r w:rsidRPr="00DD53E2">
              <w:rPr>
                <w:rFonts w:hint="eastAsia"/>
              </w:rPr>
              <w:t>*.</w:t>
            </w:r>
            <w:proofErr w:type="spellStart"/>
            <w:r w:rsidRPr="00DD53E2">
              <w:rPr>
                <w:rFonts w:hint="eastAsia"/>
              </w:rPr>
              <w:t>control</w:t>
            </w:r>
            <w:proofErr w:type="gramEnd"/>
            <w:r w:rsidRPr="00DD53E2">
              <w:rPr>
                <w:rFonts w:hint="eastAsia"/>
              </w:rPr>
              <w:t>_file_record_keep_time</w:t>
            </w:r>
            <w:proofErr w:type="spellEnd"/>
            <w:r w:rsidRPr="00DD53E2">
              <w:rPr>
                <w:rFonts w:hint="eastAsia"/>
              </w:rPr>
              <w:t>=30</w:t>
            </w:r>
          </w:p>
          <w:p w:rsidR="00DD53E2" w:rsidRPr="00DD53E2" w:rsidRDefault="00DD53E2" w:rsidP="00DD53E2">
            <w:pPr>
              <w:rPr>
                <w:color w:val="FF0000"/>
              </w:rPr>
            </w:pPr>
            <w:proofErr w:type="gramStart"/>
            <w:r w:rsidRPr="00DD53E2">
              <w:rPr>
                <w:rFonts w:hint="eastAsia"/>
                <w:color w:val="FF0000"/>
              </w:rPr>
              <w:t>*.control</w:t>
            </w:r>
            <w:proofErr w:type="gramEnd"/>
            <w:r w:rsidRPr="00DD53E2">
              <w:rPr>
                <w:rFonts w:hint="eastAsia"/>
                <w:color w:val="FF0000"/>
              </w:rPr>
              <w:t>_files='+data/sgetradbdg/controlfile/control01.ctl','+arch/sgetradbdg/controlfile/control02.ctl'</w:t>
            </w:r>
          </w:p>
          <w:p w:rsidR="00DD53E2" w:rsidRPr="00DD53E2" w:rsidRDefault="00DD53E2" w:rsidP="00DD53E2">
            <w:r w:rsidRPr="00DD53E2">
              <w:rPr>
                <w:rFonts w:hint="eastAsia"/>
              </w:rPr>
              <w:t>*.</w:t>
            </w:r>
            <w:proofErr w:type="spellStart"/>
            <w:r w:rsidRPr="00DD53E2">
              <w:rPr>
                <w:rFonts w:hint="eastAsia"/>
              </w:rPr>
              <w:t>db_block_checking</w:t>
            </w:r>
            <w:proofErr w:type="spellEnd"/>
            <w:r w:rsidRPr="00DD53E2">
              <w:rPr>
                <w:rFonts w:hint="eastAsia"/>
              </w:rPr>
              <w:t>='FULL'</w:t>
            </w:r>
          </w:p>
          <w:p w:rsidR="00DD53E2" w:rsidRPr="00DD53E2" w:rsidRDefault="00DD53E2" w:rsidP="00DD53E2">
            <w:r w:rsidRPr="00DD53E2">
              <w:rPr>
                <w:rFonts w:hint="eastAsia"/>
              </w:rPr>
              <w:t>*.</w:t>
            </w:r>
            <w:proofErr w:type="spellStart"/>
            <w:r w:rsidRPr="00DD53E2">
              <w:rPr>
                <w:rFonts w:hint="eastAsia"/>
              </w:rPr>
              <w:t>db_block_size</w:t>
            </w:r>
            <w:proofErr w:type="spellEnd"/>
            <w:r w:rsidRPr="00DD53E2">
              <w:rPr>
                <w:rFonts w:hint="eastAsia"/>
              </w:rPr>
              <w:t>=8192</w:t>
            </w:r>
          </w:p>
          <w:p w:rsidR="00DD53E2" w:rsidRPr="00DD53E2" w:rsidRDefault="00DD53E2" w:rsidP="00DD53E2">
            <w:r w:rsidRPr="00DD53E2">
              <w:rPr>
                <w:rFonts w:hint="eastAsia"/>
              </w:rPr>
              <w:t>*.</w:t>
            </w:r>
            <w:proofErr w:type="spellStart"/>
            <w:r w:rsidRPr="00DD53E2">
              <w:rPr>
                <w:rFonts w:hint="eastAsia"/>
              </w:rPr>
              <w:t>db_cache_size</w:t>
            </w:r>
            <w:proofErr w:type="spellEnd"/>
            <w:r w:rsidRPr="00DD53E2">
              <w:rPr>
                <w:rFonts w:hint="eastAsia"/>
              </w:rPr>
              <w:t>=25769803776</w:t>
            </w:r>
          </w:p>
          <w:p w:rsidR="00DD53E2" w:rsidRPr="00DD53E2" w:rsidRDefault="00DD53E2" w:rsidP="00DD53E2">
            <w:r w:rsidRPr="00DD53E2">
              <w:rPr>
                <w:rFonts w:hint="eastAsia"/>
              </w:rPr>
              <w:t>*.</w:t>
            </w:r>
            <w:proofErr w:type="spellStart"/>
            <w:r w:rsidRPr="00DD53E2">
              <w:rPr>
                <w:rFonts w:hint="eastAsia"/>
              </w:rPr>
              <w:t>db_create_file_dest</w:t>
            </w:r>
            <w:proofErr w:type="spellEnd"/>
            <w:r w:rsidRPr="00DD53E2">
              <w:rPr>
                <w:rFonts w:hint="eastAsia"/>
              </w:rPr>
              <w:t>='+data'</w:t>
            </w:r>
          </w:p>
          <w:p w:rsidR="00DD53E2" w:rsidRPr="00DD53E2" w:rsidRDefault="00DD53E2" w:rsidP="00DD53E2">
            <w:r w:rsidRPr="00DD53E2">
              <w:rPr>
                <w:rFonts w:hint="eastAsia"/>
              </w:rPr>
              <w:t>*.</w:t>
            </w:r>
            <w:proofErr w:type="spellStart"/>
            <w:r w:rsidRPr="00DD53E2">
              <w:rPr>
                <w:rFonts w:hint="eastAsia"/>
              </w:rPr>
              <w:t>db_domain</w:t>
            </w:r>
            <w:proofErr w:type="spellEnd"/>
            <w:r w:rsidRPr="00DD53E2">
              <w:rPr>
                <w:rFonts w:hint="eastAsia"/>
              </w:rPr>
              <w:t>=''</w:t>
            </w:r>
          </w:p>
          <w:p w:rsidR="00DD53E2" w:rsidRPr="00DD53E2" w:rsidRDefault="00DD53E2" w:rsidP="00DD53E2">
            <w:r w:rsidRPr="00DD53E2">
              <w:rPr>
                <w:rFonts w:hint="eastAsia"/>
              </w:rPr>
              <w:t>*.</w:t>
            </w:r>
            <w:proofErr w:type="spellStart"/>
            <w:r w:rsidRPr="00DD53E2">
              <w:rPr>
                <w:rFonts w:hint="eastAsia"/>
              </w:rPr>
              <w:t>db_files</w:t>
            </w:r>
            <w:proofErr w:type="spellEnd"/>
            <w:r w:rsidRPr="00DD53E2">
              <w:rPr>
                <w:rFonts w:hint="eastAsia"/>
              </w:rPr>
              <w:t>=2048</w:t>
            </w:r>
          </w:p>
          <w:p w:rsidR="00DD53E2" w:rsidRPr="00DD53E2" w:rsidRDefault="00DD53E2" w:rsidP="00DD53E2">
            <w:r w:rsidRPr="00DD53E2">
              <w:rPr>
                <w:rFonts w:hint="eastAsia"/>
              </w:rPr>
              <w:lastRenderedPageBreak/>
              <w:t>*.</w:t>
            </w:r>
            <w:proofErr w:type="spellStart"/>
            <w:r w:rsidRPr="00DD53E2">
              <w:rPr>
                <w:rFonts w:hint="eastAsia"/>
              </w:rPr>
              <w:t>db_flashback_retention_target</w:t>
            </w:r>
            <w:proofErr w:type="spellEnd"/>
            <w:r w:rsidRPr="00DD53E2">
              <w:rPr>
                <w:rFonts w:hint="eastAsia"/>
              </w:rPr>
              <w:t>=240</w:t>
            </w:r>
          </w:p>
          <w:p w:rsidR="00DD53E2" w:rsidRPr="00DD53E2" w:rsidRDefault="00DD53E2" w:rsidP="00DD53E2">
            <w:r w:rsidRPr="00DD53E2">
              <w:rPr>
                <w:rFonts w:hint="eastAsia"/>
              </w:rPr>
              <w:t>*.</w:t>
            </w:r>
            <w:proofErr w:type="spellStart"/>
            <w:r w:rsidRPr="00DD53E2">
              <w:rPr>
                <w:rFonts w:hint="eastAsia"/>
              </w:rPr>
              <w:t>db_name</w:t>
            </w:r>
            <w:proofErr w:type="spellEnd"/>
            <w:r w:rsidRPr="00DD53E2">
              <w:rPr>
                <w:rFonts w:hint="eastAsia"/>
              </w:rPr>
              <w:t>='</w:t>
            </w:r>
            <w:proofErr w:type="spellStart"/>
            <w:r w:rsidRPr="00DD53E2">
              <w:rPr>
                <w:rFonts w:hint="eastAsia"/>
              </w:rPr>
              <w:t>sgetradb</w:t>
            </w:r>
            <w:proofErr w:type="spellEnd"/>
            <w:r w:rsidRPr="00DD53E2">
              <w:rPr>
                <w:rFonts w:hint="eastAsia"/>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db_recovery_file_dest</w:t>
            </w:r>
            <w:proofErr w:type="spellEnd"/>
            <w:r w:rsidRPr="00DD53E2">
              <w:rPr>
                <w:rFonts w:hint="eastAsia"/>
                <w:color w:val="FF0000"/>
              </w:rPr>
              <w:t>='+</w:t>
            </w:r>
            <w:r w:rsidR="00A376A8">
              <w:rPr>
                <w:color w:val="FF0000"/>
              </w:rPr>
              <w:t>arch</w:t>
            </w:r>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db_recovery_file_dest_size</w:t>
            </w:r>
            <w:proofErr w:type="spellEnd"/>
            <w:r w:rsidRPr="00DD53E2">
              <w:rPr>
                <w:rFonts w:hint="eastAsia"/>
                <w:color w:val="FF0000"/>
              </w:rPr>
              <w:t>=21474836480</w:t>
            </w:r>
          </w:p>
          <w:p w:rsidR="00DD53E2" w:rsidRPr="00DD53E2" w:rsidRDefault="00DD53E2" w:rsidP="00DD53E2">
            <w:r w:rsidRPr="00DD53E2">
              <w:rPr>
                <w:rFonts w:hint="eastAsia"/>
              </w:rPr>
              <w:t>*.</w:t>
            </w:r>
            <w:proofErr w:type="spellStart"/>
            <w:r w:rsidRPr="00DD53E2">
              <w:rPr>
                <w:rFonts w:hint="eastAsia"/>
              </w:rPr>
              <w:t>db_writer_processes</w:t>
            </w:r>
            <w:proofErr w:type="spellEnd"/>
            <w:r w:rsidRPr="00DD53E2">
              <w:rPr>
                <w:rFonts w:hint="eastAsia"/>
              </w:rPr>
              <w:t>=2</w:t>
            </w:r>
          </w:p>
          <w:p w:rsidR="00DD53E2" w:rsidRPr="00DD53E2" w:rsidRDefault="00DD53E2" w:rsidP="00DD53E2">
            <w:proofErr w:type="gramStart"/>
            <w:r w:rsidRPr="00DD53E2">
              <w:rPr>
                <w:rFonts w:hint="eastAsia"/>
              </w:rPr>
              <w:t>*.</w:t>
            </w:r>
            <w:proofErr w:type="spellStart"/>
            <w:r w:rsidRPr="00DD53E2">
              <w:rPr>
                <w:rFonts w:hint="eastAsia"/>
              </w:rPr>
              <w:t>deferred</w:t>
            </w:r>
            <w:proofErr w:type="gramEnd"/>
            <w:r w:rsidRPr="00DD53E2">
              <w:rPr>
                <w:rFonts w:hint="eastAsia"/>
              </w:rPr>
              <w:t>_segment_creation</w:t>
            </w:r>
            <w:proofErr w:type="spellEnd"/>
            <w:r w:rsidRPr="00DD53E2">
              <w:rPr>
                <w:rFonts w:hint="eastAsia"/>
              </w:rPr>
              <w:t>=FALSE</w:t>
            </w:r>
          </w:p>
          <w:p w:rsidR="00DD53E2" w:rsidRPr="00DD53E2" w:rsidRDefault="00DD53E2" w:rsidP="00DD53E2">
            <w:proofErr w:type="gramStart"/>
            <w:r w:rsidRPr="00DD53E2">
              <w:rPr>
                <w:rFonts w:hint="eastAsia"/>
              </w:rPr>
              <w:t>*.</w:t>
            </w:r>
            <w:proofErr w:type="spellStart"/>
            <w:r w:rsidRPr="00DD53E2">
              <w:rPr>
                <w:rFonts w:hint="eastAsia"/>
              </w:rPr>
              <w:t>diagnostic</w:t>
            </w:r>
            <w:proofErr w:type="gramEnd"/>
            <w:r w:rsidRPr="00DD53E2">
              <w:rPr>
                <w:rFonts w:hint="eastAsia"/>
              </w:rPr>
              <w:t>_dest</w:t>
            </w:r>
            <w:proofErr w:type="spellEnd"/>
            <w:r w:rsidRPr="00DD53E2">
              <w:rPr>
                <w:rFonts w:hint="eastAsia"/>
              </w:rPr>
              <w:t>='/app/oracle'</w:t>
            </w:r>
          </w:p>
          <w:p w:rsidR="00DD53E2" w:rsidRPr="00DD53E2" w:rsidRDefault="00DD53E2" w:rsidP="00DD53E2">
            <w:proofErr w:type="gramStart"/>
            <w:r w:rsidRPr="00DD53E2">
              <w:rPr>
                <w:rFonts w:hint="eastAsia"/>
              </w:rPr>
              <w:t>*.dispatchers</w:t>
            </w:r>
            <w:proofErr w:type="gramEnd"/>
            <w:r w:rsidRPr="00DD53E2">
              <w:rPr>
                <w:rFonts w:hint="eastAsia"/>
              </w:rPr>
              <w:t>='(PROTOCOL=TCP) (SERVICE=</w:t>
            </w:r>
            <w:proofErr w:type="spellStart"/>
            <w:r w:rsidRPr="00DD53E2">
              <w:rPr>
                <w:rFonts w:hint="eastAsia"/>
              </w:rPr>
              <w:t>sgetradbdgXDB</w:t>
            </w:r>
            <w:proofErr w:type="spellEnd"/>
            <w:r w:rsidRPr="00DD53E2">
              <w:rPr>
                <w:rFonts w:hint="eastAsia"/>
              </w:rPr>
              <w:t>)'</w:t>
            </w:r>
          </w:p>
          <w:p w:rsidR="00DD53E2" w:rsidRPr="00DD53E2" w:rsidRDefault="00DD53E2" w:rsidP="00DD53E2">
            <w:proofErr w:type="gramStart"/>
            <w:r w:rsidRPr="00DD53E2">
              <w:rPr>
                <w:rFonts w:hint="eastAsia"/>
              </w:rPr>
              <w:t>*.</w:t>
            </w:r>
            <w:proofErr w:type="spellStart"/>
            <w:r w:rsidRPr="00DD53E2">
              <w:rPr>
                <w:rFonts w:hint="eastAsia"/>
              </w:rPr>
              <w:t>enable</w:t>
            </w:r>
            <w:proofErr w:type="gramEnd"/>
            <w:r w:rsidRPr="00DD53E2">
              <w:rPr>
                <w:rFonts w:hint="eastAsia"/>
              </w:rPr>
              <w:t>_ddl_logging</w:t>
            </w:r>
            <w:proofErr w:type="spellEnd"/>
            <w:r w:rsidRPr="00DD53E2">
              <w:rPr>
                <w:rFonts w:hint="eastAsia"/>
              </w:rPr>
              <w:t>=TRUE</w:t>
            </w:r>
          </w:p>
          <w:p w:rsidR="00DD53E2" w:rsidRPr="00DD53E2" w:rsidRDefault="00DD53E2" w:rsidP="00DD53E2">
            <w:proofErr w:type="gramStart"/>
            <w:r w:rsidRPr="00DD53E2">
              <w:rPr>
                <w:rFonts w:hint="eastAsia"/>
              </w:rPr>
              <w:t>*.event</w:t>
            </w:r>
            <w:proofErr w:type="gramEnd"/>
            <w:r w:rsidRPr="00DD53E2">
              <w:rPr>
                <w:rFonts w:hint="eastAsia"/>
              </w:rPr>
              <w:t>='28401 TRACE NAME CONTEXT FOREVER, LEVEL 1'</w:t>
            </w:r>
          </w:p>
          <w:p w:rsidR="00DD53E2" w:rsidRPr="00DD53E2" w:rsidRDefault="00DD53E2" w:rsidP="00DD53E2">
            <w:proofErr w:type="gramStart"/>
            <w:r w:rsidRPr="00DD53E2">
              <w:rPr>
                <w:rFonts w:hint="eastAsia"/>
              </w:rPr>
              <w:t>*.</w:t>
            </w:r>
            <w:proofErr w:type="spellStart"/>
            <w:r w:rsidRPr="00DD53E2">
              <w:rPr>
                <w:rFonts w:hint="eastAsia"/>
              </w:rPr>
              <w:t>filesystemio</w:t>
            </w:r>
            <w:proofErr w:type="gramEnd"/>
            <w:r w:rsidRPr="00DD53E2">
              <w:rPr>
                <w:rFonts w:hint="eastAsia"/>
              </w:rPr>
              <w:t>_options</w:t>
            </w:r>
            <w:proofErr w:type="spellEnd"/>
            <w:r w:rsidRPr="00DD53E2">
              <w:rPr>
                <w:rFonts w:hint="eastAsia"/>
              </w:rPr>
              <w:t>='SETALL'</w:t>
            </w:r>
          </w:p>
          <w:p w:rsidR="00DD53E2" w:rsidRPr="00DD53E2" w:rsidRDefault="00DD53E2" w:rsidP="00DD53E2">
            <w:r w:rsidRPr="00DD53E2">
              <w:rPr>
                <w:rFonts w:hint="eastAsia"/>
              </w:rPr>
              <w:t>*.</w:t>
            </w:r>
            <w:proofErr w:type="spellStart"/>
            <w:r w:rsidRPr="00DD53E2">
              <w:rPr>
                <w:rFonts w:hint="eastAsia"/>
              </w:rPr>
              <w:t>job_queue_processes</w:t>
            </w:r>
            <w:proofErr w:type="spellEnd"/>
            <w:r w:rsidRPr="00DD53E2">
              <w:rPr>
                <w:rFonts w:hint="eastAsia"/>
              </w:rPr>
              <w:t>=10</w:t>
            </w:r>
          </w:p>
          <w:p w:rsidR="00DD53E2" w:rsidRPr="00DD53E2" w:rsidRDefault="00DD53E2" w:rsidP="00DD53E2">
            <w:proofErr w:type="gramStart"/>
            <w:r w:rsidRPr="00DD53E2">
              <w:rPr>
                <w:rFonts w:hint="eastAsia"/>
              </w:rPr>
              <w:t>*.</w:t>
            </w:r>
            <w:proofErr w:type="spellStart"/>
            <w:r w:rsidRPr="00DD53E2">
              <w:rPr>
                <w:rFonts w:hint="eastAsia"/>
              </w:rPr>
              <w:t>large</w:t>
            </w:r>
            <w:proofErr w:type="gramEnd"/>
            <w:r w:rsidRPr="00DD53E2">
              <w:rPr>
                <w:rFonts w:hint="eastAsia"/>
              </w:rPr>
              <w:t>_pool_size</w:t>
            </w:r>
            <w:proofErr w:type="spellEnd"/>
            <w:r w:rsidRPr="00DD53E2">
              <w:rPr>
                <w:rFonts w:hint="eastAsia"/>
              </w:rPr>
              <w:t>=268435456</w:t>
            </w:r>
          </w:p>
          <w:p w:rsidR="00DD53E2" w:rsidRPr="00DD53E2" w:rsidRDefault="00DD53E2" w:rsidP="00DD53E2">
            <w:r w:rsidRPr="00DD53E2">
              <w:rPr>
                <w:rFonts w:hint="eastAsia"/>
              </w:rPr>
              <w:t>*.log_archive_dest_1='LOCATION=+ARCH'</w:t>
            </w:r>
          </w:p>
          <w:p w:rsidR="00DD53E2" w:rsidRPr="00DD53E2" w:rsidRDefault="00DD53E2" w:rsidP="00DD53E2">
            <w:r w:rsidRPr="00DD53E2">
              <w:rPr>
                <w:rFonts w:hint="eastAsia"/>
              </w:rPr>
              <w:t>*.</w:t>
            </w:r>
            <w:proofErr w:type="spellStart"/>
            <w:r w:rsidRPr="00DD53E2">
              <w:rPr>
                <w:rFonts w:hint="eastAsia"/>
              </w:rPr>
              <w:t>log_archive_format</w:t>
            </w:r>
            <w:proofErr w:type="spellEnd"/>
            <w:r w:rsidRPr="00DD53E2">
              <w:rPr>
                <w:rFonts w:hint="eastAsia"/>
              </w:rPr>
              <w:t>='%t_%s_%</w:t>
            </w:r>
            <w:proofErr w:type="spellStart"/>
            <w:r w:rsidRPr="00DD53E2">
              <w:rPr>
                <w:rFonts w:hint="eastAsia"/>
              </w:rPr>
              <w:t>r.dbf</w:t>
            </w:r>
            <w:proofErr w:type="spellEnd"/>
            <w:r w:rsidRPr="00DD53E2">
              <w:rPr>
                <w:rFonts w:hint="eastAsia"/>
              </w:rPr>
              <w:t>'</w:t>
            </w:r>
          </w:p>
          <w:p w:rsidR="00DD53E2" w:rsidRPr="00DD53E2" w:rsidRDefault="00DD53E2" w:rsidP="00DD53E2">
            <w:proofErr w:type="gramStart"/>
            <w:r w:rsidRPr="00DD53E2">
              <w:rPr>
                <w:rFonts w:hint="eastAsia"/>
              </w:rPr>
              <w:t>*.</w:t>
            </w:r>
            <w:proofErr w:type="spellStart"/>
            <w:r w:rsidRPr="00DD53E2">
              <w:rPr>
                <w:rFonts w:hint="eastAsia"/>
              </w:rPr>
              <w:t>open</w:t>
            </w:r>
            <w:proofErr w:type="gramEnd"/>
            <w:r w:rsidRPr="00DD53E2">
              <w:rPr>
                <w:rFonts w:hint="eastAsia"/>
              </w:rPr>
              <w:t>_cursors</w:t>
            </w:r>
            <w:proofErr w:type="spellEnd"/>
            <w:r w:rsidRPr="00DD53E2">
              <w:rPr>
                <w:rFonts w:hint="eastAsia"/>
              </w:rPr>
              <w:t>=1000</w:t>
            </w:r>
          </w:p>
          <w:p w:rsidR="00DD53E2" w:rsidRPr="00DD53E2" w:rsidRDefault="00DD53E2" w:rsidP="00DD53E2">
            <w:proofErr w:type="gramStart"/>
            <w:r w:rsidRPr="00DD53E2">
              <w:rPr>
                <w:rFonts w:hint="eastAsia"/>
              </w:rPr>
              <w:t>*.</w:t>
            </w:r>
            <w:proofErr w:type="spellStart"/>
            <w:r w:rsidRPr="00DD53E2">
              <w:rPr>
                <w:rFonts w:hint="eastAsia"/>
              </w:rPr>
              <w:t>parallel</w:t>
            </w:r>
            <w:proofErr w:type="gramEnd"/>
            <w:r w:rsidRPr="00DD53E2">
              <w:rPr>
                <w:rFonts w:hint="eastAsia"/>
              </w:rPr>
              <w:t>_max_servers</w:t>
            </w:r>
            <w:proofErr w:type="spellEnd"/>
            <w:r w:rsidRPr="00DD53E2">
              <w:rPr>
                <w:rFonts w:hint="eastAsia"/>
              </w:rPr>
              <w:t>=12</w:t>
            </w:r>
          </w:p>
          <w:p w:rsidR="00DD53E2" w:rsidRPr="00DD53E2" w:rsidRDefault="00DD53E2" w:rsidP="00DD53E2">
            <w:r w:rsidRPr="00DD53E2">
              <w:rPr>
                <w:rFonts w:hint="eastAsia"/>
              </w:rPr>
              <w:t>*.</w:t>
            </w:r>
            <w:proofErr w:type="spellStart"/>
            <w:r w:rsidRPr="00DD53E2">
              <w:rPr>
                <w:rFonts w:hint="eastAsia"/>
              </w:rPr>
              <w:t>pga_agg</w:t>
            </w:r>
            <w:r w:rsidR="007B5800">
              <w:t>reg</w:t>
            </w:r>
            <w:r w:rsidRPr="00DD53E2">
              <w:rPr>
                <w:rFonts w:hint="eastAsia"/>
              </w:rPr>
              <w:t>ate_target</w:t>
            </w:r>
            <w:proofErr w:type="spellEnd"/>
            <w:r w:rsidRPr="00DD53E2">
              <w:rPr>
                <w:rFonts w:hint="eastAsia"/>
              </w:rPr>
              <w:t>=20G</w:t>
            </w:r>
          </w:p>
          <w:p w:rsidR="00DD53E2" w:rsidRPr="00DD53E2" w:rsidRDefault="00DD53E2" w:rsidP="00DD53E2">
            <w:proofErr w:type="gramStart"/>
            <w:r w:rsidRPr="00DD53E2">
              <w:rPr>
                <w:rFonts w:hint="eastAsia"/>
              </w:rPr>
              <w:t>*.processes</w:t>
            </w:r>
            <w:proofErr w:type="gramEnd"/>
            <w:r w:rsidRPr="00DD53E2">
              <w:rPr>
                <w:rFonts w:hint="eastAsia"/>
              </w:rPr>
              <w:t>=2000</w:t>
            </w:r>
          </w:p>
          <w:p w:rsidR="00DD53E2" w:rsidRPr="00DD53E2" w:rsidRDefault="00DD53E2" w:rsidP="00DD53E2">
            <w:proofErr w:type="gramStart"/>
            <w:r w:rsidRPr="00DD53E2">
              <w:rPr>
                <w:rFonts w:hint="eastAsia"/>
              </w:rPr>
              <w:t>*.</w:t>
            </w:r>
            <w:proofErr w:type="spellStart"/>
            <w:r w:rsidRPr="00DD53E2">
              <w:rPr>
                <w:rFonts w:hint="eastAsia"/>
              </w:rPr>
              <w:t>remote</w:t>
            </w:r>
            <w:proofErr w:type="gramEnd"/>
            <w:r w:rsidRPr="00DD53E2">
              <w:rPr>
                <w:rFonts w:hint="eastAsia"/>
              </w:rPr>
              <w:t>_login_passwordfile</w:t>
            </w:r>
            <w:proofErr w:type="spellEnd"/>
            <w:r w:rsidRPr="00DD53E2">
              <w:rPr>
                <w:rFonts w:hint="eastAsia"/>
              </w:rPr>
              <w:t>='EXCLUSIVE'</w:t>
            </w:r>
          </w:p>
          <w:p w:rsidR="00DD53E2" w:rsidRPr="00DD53E2" w:rsidRDefault="00DD53E2" w:rsidP="00DD53E2">
            <w:r w:rsidRPr="00DD53E2">
              <w:rPr>
                <w:rFonts w:hint="eastAsia"/>
              </w:rPr>
              <w:t>*.</w:t>
            </w:r>
            <w:proofErr w:type="spellStart"/>
            <w:r w:rsidRPr="00DD53E2">
              <w:rPr>
                <w:rFonts w:hint="eastAsia"/>
              </w:rPr>
              <w:t>resource_limit</w:t>
            </w:r>
            <w:proofErr w:type="spellEnd"/>
            <w:r w:rsidRPr="00DD53E2">
              <w:rPr>
                <w:rFonts w:hint="eastAsia"/>
              </w:rPr>
              <w:t>=TRUE</w:t>
            </w:r>
          </w:p>
          <w:p w:rsidR="00DD53E2" w:rsidRPr="00DD53E2" w:rsidRDefault="00DD53E2" w:rsidP="00DD53E2">
            <w:r w:rsidRPr="00DD53E2">
              <w:rPr>
                <w:rFonts w:hint="eastAsia"/>
              </w:rPr>
              <w:t>*.</w:t>
            </w:r>
            <w:proofErr w:type="spellStart"/>
            <w:r w:rsidRPr="00DD53E2">
              <w:rPr>
                <w:rFonts w:hint="eastAsia"/>
              </w:rPr>
              <w:t>resource_manager_plan</w:t>
            </w:r>
            <w:proofErr w:type="spellEnd"/>
            <w:r w:rsidRPr="00DD53E2">
              <w:rPr>
                <w:rFonts w:hint="eastAsia"/>
              </w:rPr>
              <w:t>=''</w:t>
            </w:r>
          </w:p>
          <w:p w:rsidR="00DD53E2" w:rsidRPr="00DD53E2" w:rsidRDefault="00DD53E2" w:rsidP="00DD53E2">
            <w:proofErr w:type="gramStart"/>
            <w:r w:rsidRPr="00DD53E2">
              <w:rPr>
                <w:rFonts w:hint="eastAsia"/>
              </w:rPr>
              <w:t>*.</w:t>
            </w:r>
            <w:proofErr w:type="spellStart"/>
            <w:r w:rsidRPr="00DD53E2">
              <w:rPr>
                <w:rFonts w:hint="eastAsia"/>
              </w:rPr>
              <w:t>service</w:t>
            </w:r>
            <w:proofErr w:type="gramEnd"/>
            <w:r w:rsidRPr="00DD53E2">
              <w:rPr>
                <w:rFonts w:hint="eastAsia"/>
              </w:rPr>
              <w:t>_names</w:t>
            </w:r>
            <w:proofErr w:type="spellEnd"/>
            <w:r w:rsidRPr="00DD53E2">
              <w:rPr>
                <w:rFonts w:hint="eastAsia"/>
              </w:rPr>
              <w:t>='</w:t>
            </w:r>
            <w:proofErr w:type="spellStart"/>
            <w:r w:rsidRPr="00DD53E2">
              <w:rPr>
                <w:rFonts w:hint="eastAsia"/>
              </w:rPr>
              <w:t>sgetradbdg</w:t>
            </w:r>
            <w:proofErr w:type="spellEnd"/>
            <w:r w:rsidRPr="00DD53E2">
              <w:rPr>
                <w:rFonts w:hint="eastAsia"/>
              </w:rPr>
              <w:t>'</w:t>
            </w:r>
          </w:p>
          <w:p w:rsidR="00DD53E2" w:rsidRPr="00DD53E2" w:rsidRDefault="00DD53E2" w:rsidP="00DD53E2">
            <w:proofErr w:type="gramStart"/>
            <w:r w:rsidRPr="00DD53E2">
              <w:rPr>
                <w:rFonts w:hint="eastAsia"/>
              </w:rPr>
              <w:t>*.</w:t>
            </w:r>
            <w:proofErr w:type="spellStart"/>
            <w:r w:rsidRPr="00DD53E2">
              <w:rPr>
                <w:rFonts w:hint="eastAsia"/>
              </w:rPr>
              <w:t>session</w:t>
            </w:r>
            <w:proofErr w:type="gramEnd"/>
            <w:r w:rsidRPr="00DD53E2">
              <w:rPr>
                <w:rFonts w:hint="eastAsia"/>
              </w:rPr>
              <w:t>_cached_cursors</w:t>
            </w:r>
            <w:proofErr w:type="spellEnd"/>
            <w:r w:rsidRPr="00DD53E2">
              <w:rPr>
                <w:rFonts w:hint="eastAsia"/>
              </w:rPr>
              <w:t>=100</w:t>
            </w:r>
          </w:p>
          <w:p w:rsidR="00DD53E2" w:rsidRPr="00DD53E2" w:rsidRDefault="00DD53E2" w:rsidP="00DD53E2">
            <w:r w:rsidRPr="00DD53E2">
              <w:rPr>
                <w:rFonts w:hint="eastAsia"/>
              </w:rPr>
              <w:t>*.</w:t>
            </w:r>
            <w:proofErr w:type="spellStart"/>
            <w:r w:rsidRPr="00DD53E2">
              <w:rPr>
                <w:rFonts w:hint="eastAsia"/>
              </w:rPr>
              <w:t>sga_target</w:t>
            </w:r>
            <w:proofErr w:type="spellEnd"/>
            <w:r w:rsidRPr="00DD53E2">
              <w:rPr>
                <w:rFonts w:hint="eastAsia"/>
              </w:rPr>
              <w:t>=80G</w:t>
            </w:r>
          </w:p>
          <w:p w:rsidR="00DD53E2" w:rsidRPr="00DD53E2" w:rsidRDefault="00DD53E2" w:rsidP="00DD53E2">
            <w:pPr>
              <w:rPr>
                <w:color w:val="FF0000"/>
              </w:rPr>
            </w:pPr>
            <w:r w:rsidRPr="00DD53E2">
              <w:rPr>
                <w:rFonts w:hint="eastAsia"/>
                <w:color w:val="FF0000"/>
              </w:rPr>
              <w:t>sgetradbdg2.thread=2</w:t>
            </w:r>
          </w:p>
          <w:p w:rsidR="00DD53E2" w:rsidRPr="00DD53E2" w:rsidRDefault="00DD53E2" w:rsidP="00DD53E2">
            <w:pPr>
              <w:rPr>
                <w:color w:val="FF0000"/>
              </w:rPr>
            </w:pPr>
            <w:r w:rsidRPr="00DD53E2">
              <w:rPr>
                <w:rFonts w:hint="eastAsia"/>
                <w:color w:val="FF0000"/>
              </w:rPr>
              <w:t>sgetradbdg1.thread=1</w:t>
            </w:r>
          </w:p>
          <w:p w:rsidR="00DD53E2" w:rsidRPr="00DD53E2" w:rsidRDefault="00DD53E2" w:rsidP="00DD53E2">
            <w:pPr>
              <w:rPr>
                <w:color w:val="FF0000"/>
              </w:rPr>
            </w:pPr>
            <w:r w:rsidRPr="00DD53E2">
              <w:rPr>
                <w:rFonts w:hint="eastAsia"/>
                <w:color w:val="FF0000"/>
              </w:rPr>
              <w:t>sgetradbdg1.undo_tablespace='UNDOTBS1'</w:t>
            </w:r>
          </w:p>
          <w:p w:rsidR="00DD53E2" w:rsidRPr="00DD53E2" w:rsidRDefault="00DD53E2" w:rsidP="00DD53E2">
            <w:pPr>
              <w:rPr>
                <w:color w:val="FF0000"/>
              </w:rPr>
            </w:pPr>
            <w:r w:rsidRPr="00DD53E2">
              <w:rPr>
                <w:rFonts w:hint="eastAsia"/>
                <w:color w:val="FF0000"/>
              </w:rPr>
              <w:t>sgetradbdg2.undo_tablespace='UNDOTBS2'</w:t>
            </w:r>
          </w:p>
          <w:p w:rsidR="00DD53E2" w:rsidRPr="00DD53E2" w:rsidRDefault="00DD53E2" w:rsidP="00DD53E2">
            <w:pPr>
              <w:rPr>
                <w:color w:val="FF0000"/>
              </w:rPr>
            </w:pPr>
            <w:r w:rsidRPr="00DD53E2">
              <w:rPr>
                <w:rFonts w:hint="eastAsia"/>
                <w:color w:val="FF0000"/>
              </w:rPr>
              <w:t>sgetradbdg1.instance_number=1</w:t>
            </w:r>
          </w:p>
          <w:p w:rsidR="00DD53E2" w:rsidRPr="00DD53E2" w:rsidRDefault="00DD53E2" w:rsidP="00DD53E2">
            <w:pPr>
              <w:rPr>
                <w:color w:val="FF0000"/>
              </w:rPr>
            </w:pPr>
            <w:r w:rsidRPr="00DD53E2">
              <w:rPr>
                <w:rFonts w:hint="eastAsia"/>
                <w:color w:val="FF0000"/>
              </w:rPr>
              <w:t>sgetradbdg2.instance_number=2</w:t>
            </w:r>
          </w:p>
          <w:p w:rsidR="00DD53E2" w:rsidRPr="00DD53E2" w:rsidRDefault="00DD53E2" w:rsidP="00DD53E2">
            <w:pPr>
              <w:rPr>
                <w:color w:val="FF0000"/>
              </w:rPr>
            </w:pPr>
            <w:r w:rsidRPr="00DD53E2">
              <w:rPr>
                <w:rFonts w:hint="eastAsia"/>
                <w:color w:val="FF0000"/>
              </w:rPr>
              <w:t>sgetradbdg1.listener_networks='((NAME=network</w:t>
            </w:r>
            <w:proofErr w:type="gramStart"/>
            <w:r w:rsidRPr="00DD53E2">
              <w:rPr>
                <w:rFonts w:hint="eastAsia"/>
                <w:color w:val="FF0000"/>
              </w:rPr>
              <w:t>1)(</w:t>
            </w:r>
            <w:proofErr w:type="gramEnd"/>
            <w:r w:rsidRPr="00DD53E2">
              <w:rPr>
                <w:rFonts w:hint="eastAsia"/>
                <w:color w:val="FF0000"/>
              </w:rPr>
              <w:t>LOCAL_LISTENER=listener_net1)(REMOTE_LISTENER=traracdb-scan:1521))','((NAME=network2)(LOCAL_LISTENER=listener_net2)(REMOTE_LISTENER=remote_net2))'</w:t>
            </w:r>
          </w:p>
          <w:p w:rsidR="00DD53E2" w:rsidRPr="00DD53E2" w:rsidRDefault="00DD53E2" w:rsidP="00DD53E2">
            <w:pPr>
              <w:rPr>
                <w:color w:val="FF0000"/>
              </w:rPr>
            </w:pPr>
            <w:r w:rsidRPr="00DD53E2">
              <w:rPr>
                <w:rFonts w:hint="eastAsia"/>
                <w:color w:val="FF0000"/>
              </w:rPr>
              <w:t>sgetradbdg2.listener_networks='((NAME=network</w:t>
            </w:r>
            <w:proofErr w:type="gramStart"/>
            <w:r w:rsidRPr="00DD53E2">
              <w:rPr>
                <w:rFonts w:hint="eastAsia"/>
                <w:color w:val="FF0000"/>
              </w:rPr>
              <w:t>1)(</w:t>
            </w:r>
            <w:proofErr w:type="gramEnd"/>
            <w:r w:rsidRPr="00DD53E2">
              <w:rPr>
                <w:rFonts w:hint="eastAsia"/>
                <w:color w:val="FF0000"/>
              </w:rPr>
              <w:t>LOCAL_LISTENER=listener_net1)(REMOTE_LISTENER=traracdb-scan:1521))','((NAME=network2)(LOCAL_LISTENER=listener_net2)(REMOTE_LISTENER=remote_net2))'</w:t>
            </w:r>
          </w:p>
          <w:p w:rsidR="00DD53E2" w:rsidRPr="007048F8" w:rsidRDefault="00DD53E2" w:rsidP="00DD53E2">
            <w:pPr>
              <w:rPr>
                <w:color w:val="FF0000"/>
              </w:rPr>
            </w:pPr>
            <w:r w:rsidRPr="00DD53E2">
              <w:rPr>
                <w:rFonts w:hint="eastAsia"/>
                <w:color w:val="FF0000"/>
              </w:rPr>
              <w:t>*.</w:t>
            </w:r>
            <w:proofErr w:type="spellStart"/>
            <w:r w:rsidRPr="00DD53E2">
              <w:rPr>
                <w:rFonts w:hint="eastAsia"/>
                <w:color w:val="FF0000"/>
              </w:rPr>
              <w:t>db_file_name_convert</w:t>
            </w:r>
            <w:proofErr w:type="spellEnd"/>
            <w:r w:rsidRPr="00DD53E2">
              <w:rPr>
                <w:rFonts w:hint="eastAsia"/>
                <w:color w:val="FF0000"/>
              </w:rPr>
              <w:t>='</w:t>
            </w:r>
            <w:proofErr w:type="spellStart"/>
            <w:del w:id="77" w:author="王松柏" w:date="2018-12-10T08:54: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w:delText>
              </w:r>
            </w:del>
            <w:r w:rsidRPr="00DD53E2">
              <w:rPr>
                <w:rFonts w:hint="eastAsia"/>
                <w:color w:val="FF0000"/>
              </w:rPr>
              <w:t>sgetradb</w:t>
            </w:r>
            <w:proofErr w:type="spellEnd"/>
            <w:r w:rsidRPr="00DD53E2">
              <w:rPr>
                <w:rFonts w:hint="eastAsia"/>
                <w:color w:val="FF0000"/>
              </w:rPr>
              <w:t>','</w:t>
            </w:r>
            <w:proofErr w:type="spellStart"/>
            <w:del w:id="78" w:author="王松柏" w:date="2018-12-10T08:54:00Z">
              <w:r w:rsidRPr="00DD53E2" w:rsidDel="00C53A76">
                <w:rPr>
                  <w:rFonts w:hint="eastAsia"/>
                  <w:color w:val="FF0000"/>
                </w:rPr>
                <w:delText>+DATA/</w:delText>
              </w:r>
            </w:del>
            <w:r w:rsidRPr="00DD53E2">
              <w:rPr>
                <w:rFonts w:hint="eastAsia"/>
                <w:color w:val="FF0000"/>
              </w:rPr>
              <w:t>sgetradbdg</w:t>
            </w:r>
            <w:proofErr w:type="spellEnd"/>
            <w:del w:id="79" w:author="王松柏" w:date="2018-12-10T08:55:00Z">
              <w:r w:rsidRPr="00DD53E2" w:rsidDel="00C53A76">
                <w:rPr>
                  <w:rFonts w:hint="eastAsia"/>
                  <w:color w:val="FF0000"/>
                </w:rPr>
                <w:delText>/datafile</w:delText>
              </w:r>
            </w:del>
            <w:r w:rsidRPr="00DD53E2">
              <w:rPr>
                <w:rFonts w:hint="eastAsia"/>
                <w:color w:val="FF0000"/>
              </w:rPr>
              <w:t>'</w:t>
            </w:r>
            <w:del w:id="80" w:author="王松柏" w:date="2018-12-10T08:55:00Z">
              <w:r w:rsidRPr="00DD53E2" w:rsidDel="00C53A76">
                <w:rPr>
                  <w:rFonts w:hint="eastAsia"/>
                  <w:color w:val="FF0000"/>
                </w:rPr>
                <w:delText>,'</w:delText>
              </w:r>
              <w:r w:rsidRPr="00DD53E2" w:rsidDel="00C53A76">
                <w:rPr>
                  <w:color w:val="FF0000"/>
                </w:rPr>
                <w:delText>+DATA</w:delText>
              </w:r>
              <w:r w:rsidRPr="00DD53E2" w:rsidDel="00C53A76">
                <w:rPr>
                  <w:rFonts w:hint="eastAsia"/>
                  <w:color w:val="FF0000"/>
                </w:rPr>
                <w:delText>/SGETRADB/datafile','+DATA/sgetradbdg/datafile'</w:delText>
              </w:r>
            </w:del>
          </w:p>
          <w:p w:rsidR="007048F8" w:rsidRPr="00DD53E2" w:rsidDel="00C53A76" w:rsidRDefault="007048F8" w:rsidP="00DD53E2">
            <w:pPr>
              <w:rPr>
                <w:del w:id="81" w:author="王松柏" w:date="2018-12-10T08:55:00Z"/>
                <w:color w:val="FF0000"/>
              </w:rPr>
            </w:pP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log_file_name_convert</w:t>
            </w:r>
            <w:proofErr w:type="spellEnd"/>
            <w:r w:rsidRPr="00DD53E2">
              <w:rPr>
                <w:rFonts w:hint="eastAsia"/>
                <w:color w:val="FF0000"/>
              </w:rPr>
              <w:t>='</w:t>
            </w:r>
            <w:proofErr w:type="spellStart"/>
            <w:del w:id="82" w:author="王松柏" w:date="2018-12-10T08:55:00Z">
              <w:r w:rsidRPr="00DD53E2" w:rsidDel="00C53A76">
                <w:rPr>
                  <w:color w:val="FF0000"/>
                </w:rPr>
                <w:delText>+DATA</w:delText>
              </w:r>
              <w:r w:rsidRPr="00DD53E2" w:rsidDel="00C53A76">
                <w:rPr>
                  <w:rFonts w:hint="eastAsia"/>
                  <w:color w:val="FF0000"/>
                </w:rPr>
                <w:delText>/</w:delText>
              </w:r>
            </w:del>
            <w:r w:rsidRPr="00DD53E2">
              <w:rPr>
                <w:rFonts w:hint="eastAsia"/>
                <w:color w:val="FF0000"/>
              </w:rPr>
              <w:t>sgetradb</w:t>
            </w:r>
            <w:proofErr w:type="spellEnd"/>
            <w:r w:rsidRPr="00DD53E2">
              <w:rPr>
                <w:rFonts w:hint="eastAsia"/>
                <w:color w:val="FF0000"/>
              </w:rPr>
              <w:t>','</w:t>
            </w:r>
            <w:proofErr w:type="spellStart"/>
            <w:del w:id="83" w:author="王松柏" w:date="2018-12-10T08:55:00Z">
              <w:r w:rsidRPr="00DD53E2" w:rsidDel="00C53A76">
                <w:rPr>
                  <w:rFonts w:hint="eastAsia"/>
                  <w:color w:val="FF0000"/>
                </w:rPr>
                <w:delText>+DATA/</w:delText>
              </w:r>
            </w:del>
            <w:r w:rsidRPr="00DD53E2">
              <w:rPr>
                <w:rFonts w:hint="eastAsia"/>
                <w:color w:val="FF0000"/>
              </w:rPr>
              <w:t>sgetradbdg</w:t>
            </w:r>
            <w:proofErr w:type="spellEnd"/>
            <w:del w:id="84" w:author="王松柏" w:date="2018-12-10T08:55:00Z">
              <w:r w:rsidRPr="00DD53E2" w:rsidDel="00C53A76">
                <w:rPr>
                  <w:rFonts w:hint="eastAsia"/>
                  <w:color w:val="FF0000"/>
                </w:rPr>
                <w:delText>/logfile</w:delText>
              </w:r>
            </w:del>
            <w:r w:rsidRPr="00DD53E2">
              <w:rPr>
                <w:rFonts w:hint="eastAsia"/>
                <w:color w:val="FF0000"/>
              </w:rPr>
              <w:t>'</w:t>
            </w:r>
            <w:del w:id="85" w:author="王松柏" w:date="2018-12-10T08:55:00Z">
              <w:r w:rsidRPr="00DD53E2" w:rsidDel="00C53A76">
                <w:rPr>
                  <w:rFonts w:hint="eastAsia"/>
                  <w:color w:val="FF0000"/>
                </w:rPr>
                <w:delText>,'</w:delText>
              </w:r>
              <w:r w:rsidRPr="00DD53E2" w:rsidDel="00C53A76">
                <w:rPr>
                  <w:color w:val="FF0000"/>
                </w:rPr>
                <w:delText>+ARCH</w:delText>
              </w:r>
              <w:r w:rsidRPr="00DD53E2" w:rsidDel="00C53A76">
                <w:rPr>
                  <w:rFonts w:hint="eastAsia"/>
                  <w:color w:val="FF0000"/>
                </w:rPr>
                <w:delText>/sgetradb','+ARCH/sgetradbdg/logfile'</w:delText>
              </w:r>
            </w:del>
          </w:p>
          <w:p w:rsidR="00DD53E2" w:rsidRPr="00DD53E2" w:rsidRDefault="00DD53E2" w:rsidP="00DD53E2">
            <w:pPr>
              <w:rPr>
                <w:color w:val="FF0000"/>
              </w:rPr>
            </w:pPr>
            <w:r w:rsidRPr="00DD53E2">
              <w:rPr>
                <w:rFonts w:hint="eastAsia"/>
                <w:color w:val="FF0000"/>
              </w:rPr>
              <w:t>*.log_archive_dest_1='LOCATION=+ARCH VALID_FOR=(ALL_</w:t>
            </w:r>
            <w:proofErr w:type="gramStart"/>
            <w:r w:rsidRPr="00DD53E2">
              <w:rPr>
                <w:rFonts w:hint="eastAsia"/>
                <w:color w:val="FF0000"/>
              </w:rPr>
              <w:t>LOGFILES,ALL</w:t>
            </w:r>
            <w:proofErr w:type="gramEnd"/>
            <w:r w:rsidRPr="00DD53E2">
              <w:rPr>
                <w:rFonts w:hint="eastAsia"/>
                <w:color w:val="FF0000"/>
              </w:rPr>
              <w:t>_ROLES) DB_UNIQUE_NAME=</w:t>
            </w:r>
            <w:proofErr w:type="spellStart"/>
            <w:r w:rsidRPr="00DD53E2">
              <w:rPr>
                <w:rFonts w:hint="eastAsia"/>
                <w:color w:val="FF0000"/>
              </w:rPr>
              <w:t>sgetradbdg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lastRenderedPageBreak/>
              <w:t>*.log_archive_dest_</w:t>
            </w:r>
            <w:r w:rsidRPr="00DD53E2">
              <w:rPr>
                <w:color w:val="FF0000"/>
              </w:rPr>
              <w:t>3</w:t>
            </w:r>
            <w:r w:rsidRPr="00DD53E2">
              <w:rPr>
                <w:rFonts w:hint="eastAsia"/>
                <w:color w:val="FF0000"/>
              </w:rPr>
              <w:t>='SERVICE=</w:t>
            </w:r>
            <w:proofErr w:type="spellStart"/>
            <w:r w:rsidRPr="00DD53E2">
              <w:rPr>
                <w:rFonts w:hint="eastAsia"/>
                <w:color w:val="FF0000"/>
              </w:rPr>
              <w:t>sgetradb</w:t>
            </w:r>
            <w:proofErr w:type="spellEnd"/>
            <w:r w:rsidRPr="00DD53E2">
              <w:rPr>
                <w:rFonts w:hint="eastAsia"/>
                <w:color w:val="FF0000"/>
              </w:rPr>
              <w:t xml:space="preserve"> ASYNC compression=enable </w:t>
            </w:r>
            <w:proofErr w:type="spellStart"/>
            <w:r w:rsidRPr="00DD53E2">
              <w:rPr>
                <w:rFonts w:hint="eastAsia"/>
                <w:color w:val="FF0000"/>
              </w:rPr>
              <w:t>valid_for</w:t>
            </w:r>
            <w:proofErr w:type="spellEnd"/>
            <w:r w:rsidRPr="00DD53E2">
              <w:rPr>
                <w:rFonts w:hint="eastAsia"/>
                <w:color w:val="FF0000"/>
              </w:rPr>
              <w:t>=(ONLINE_</w:t>
            </w:r>
            <w:proofErr w:type="gramStart"/>
            <w:r w:rsidRPr="00DD53E2">
              <w:rPr>
                <w:rFonts w:hint="eastAsia"/>
                <w:color w:val="FF0000"/>
              </w:rPr>
              <w:t>LOGFILE,PRIMARY</w:t>
            </w:r>
            <w:proofErr w:type="gramEnd"/>
            <w:r w:rsidRPr="00DD53E2">
              <w:rPr>
                <w:rFonts w:hint="eastAsia"/>
                <w:color w:val="FF0000"/>
              </w:rPr>
              <w:t>_ROLE) DB_UNIQUE_NAME=</w:t>
            </w:r>
            <w:proofErr w:type="spellStart"/>
            <w:r w:rsidRPr="00DD53E2">
              <w:rPr>
                <w:rFonts w:hint="eastAsia"/>
                <w:color w:val="FF0000"/>
              </w:rPr>
              <w:t>sgetradb</w:t>
            </w:r>
            <w:proofErr w:type="spellEnd"/>
            <w:r w:rsidRPr="00DD53E2">
              <w:rPr>
                <w:rFonts w:hint="eastAsia"/>
                <w:color w:val="FF0000"/>
              </w:rPr>
              <w:t>'</w:t>
            </w:r>
          </w:p>
          <w:p w:rsidR="00DD53E2" w:rsidRPr="00DD53E2" w:rsidRDefault="00DD53E2" w:rsidP="00DD53E2">
            <w:r w:rsidRPr="00DD53E2">
              <w:rPr>
                <w:rFonts w:hint="eastAsia"/>
              </w:rPr>
              <w:t>*.log_archive_dest_state_</w:t>
            </w:r>
            <w:r w:rsidRPr="00DD53E2">
              <w:t>3</w:t>
            </w:r>
            <w:r w:rsidRPr="00DD53E2">
              <w:rPr>
                <w:rFonts w:hint="eastAsia"/>
              </w:rPr>
              <w:t>='enable'</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db_unique_name</w:t>
            </w:r>
            <w:proofErr w:type="spellEnd"/>
            <w:r w:rsidRPr="00DD53E2">
              <w:rPr>
                <w:rFonts w:hint="eastAsia"/>
                <w:color w:val="FF0000"/>
              </w:rPr>
              <w:t>='</w:t>
            </w:r>
            <w:proofErr w:type="spellStart"/>
            <w:r w:rsidRPr="00DD53E2">
              <w:rPr>
                <w:rFonts w:hint="eastAsia"/>
                <w:color w:val="FF0000"/>
              </w:rPr>
              <w:t>sgetradbdg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fal_client</w:t>
            </w:r>
            <w:proofErr w:type="spellEnd"/>
            <w:r w:rsidRPr="00DD53E2">
              <w:rPr>
                <w:rFonts w:hint="eastAsia"/>
                <w:color w:val="FF0000"/>
              </w:rPr>
              <w:t>='</w:t>
            </w:r>
            <w:proofErr w:type="spellStart"/>
            <w:r w:rsidRPr="00DD53E2">
              <w:rPr>
                <w:rFonts w:hint="eastAsia"/>
                <w:color w:val="FF0000"/>
              </w:rPr>
              <w:t>sgetradbdg</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fal_server</w:t>
            </w:r>
            <w:proofErr w:type="spellEnd"/>
            <w:r w:rsidRPr="00DD53E2">
              <w:rPr>
                <w:rFonts w:hint="eastAsia"/>
                <w:color w:val="FF0000"/>
              </w:rPr>
              <w:t>='</w:t>
            </w:r>
            <w:proofErr w:type="spellStart"/>
            <w:r w:rsidRPr="00DD53E2">
              <w:rPr>
                <w:rFonts w:hint="eastAsia"/>
                <w:color w:val="FF0000"/>
              </w:rPr>
              <w:t>sgetradb</w:t>
            </w:r>
            <w:proofErr w:type="spellEnd"/>
            <w:r w:rsidRPr="00DD53E2">
              <w:rPr>
                <w:rFonts w:hint="eastAsia"/>
                <w:color w:val="FF0000"/>
              </w:rPr>
              <w:t>'</w:t>
            </w:r>
          </w:p>
          <w:p w:rsidR="00DD53E2" w:rsidRPr="00DD53E2" w:rsidRDefault="00DD53E2" w:rsidP="00DD53E2">
            <w:pPr>
              <w:rPr>
                <w:color w:val="FF0000"/>
              </w:rPr>
            </w:pPr>
            <w:r w:rsidRPr="00DD53E2">
              <w:rPr>
                <w:rFonts w:hint="eastAsia"/>
                <w:color w:val="FF0000"/>
              </w:rPr>
              <w:t>*.</w:t>
            </w:r>
            <w:proofErr w:type="spellStart"/>
            <w:r w:rsidRPr="00DD53E2">
              <w:rPr>
                <w:rFonts w:hint="eastAsia"/>
                <w:color w:val="FF0000"/>
              </w:rPr>
              <w:t>log_archive_config</w:t>
            </w:r>
            <w:proofErr w:type="spellEnd"/>
            <w:r w:rsidRPr="00DD53E2">
              <w:rPr>
                <w:rFonts w:hint="eastAsia"/>
                <w:color w:val="FF0000"/>
              </w:rPr>
              <w:t>='</w:t>
            </w:r>
            <w:proofErr w:type="spellStart"/>
            <w:r w:rsidRPr="00DD53E2">
              <w:rPr>
                <w:rFonts w:hint="eastAsia"/>
                <w:color w:val="FF0000"/>
              </w:rPr>
              <w:t>dg_config</w:t>
            </w:r>
            <w:proofErr w:type="spellEnd"/>
            <w:r w:rsidRPr="00DD53E2">
              <w:rPr>
                <w:rFonts w:hint="eastAsia"/>
                <w:color w:val="FF0000"/>
              </w:rPr>
              <w:t>=(</w:t>
            </w:r>
            <w:proofErr w:type="spellStart"/>
            <w:proofErr w:type="gramStart"/>
            <w:r w:rsidRPr="00DD53E2">
              <w:rPr>
                <w:rFonts w:hint="eastAsia"/>
                <w:color w:val="FF0000"/>
              </w:rPr>
              <w:t>sgetradb,sgetradbdg</w:t>
            </w:r>
            <w:proofErr w:type="spellEnd"/>
            <w:proofErr w:type="gramEnd"/>
            <w:r w:rsidRPr="00DD53E2">
              <w:rPr>
                <w:rFonts w:hint="eastAsia"/>
                <w:color w:val="FF0000"/>
              </w:rPr>
              <w:t>)'</w:t>
            </w:r>
          </w:p>
          <w:p w:rsidR="00DD53E2" w:rsidRPr="00DD53E2" w:rsidRDefault="00DD53E2" w:rsidP="00DD53E2">
            <w:proofErr w:type="gramStart"/>
            <w:r w:rsidRPr="00DD53E2">
              <w:rPr>
                <w:rFonts w:hint="eastAsia"/>
              </w:rPr>
              <w:t>*.</w:t>
            </w:r>
            <w:proofErr w:type="spellStart"/>
            <w:r w:rsidRPr="00DD53E2">
              <w:rPr>
                <w:rFonts w:hint="eastAsia"/>
              </w:rPr>
              <w:t>standby</w:t>
            </w:r>
            <w:proofErr w:type="gramEnd"/>
            <w:r w:rsidRPr="00DD53E2">
              <w:rPr>
                <w:rFonts w:hint="eastAsia"/>
              </w:rPr>
              <w:t>_file_management</w:t>
            </w:r>
            <w:proofErr w:type="spellEnd"/>
            <w:r w:rsidRPr="00DD53E2">
              <w:rPr>
                <w:rFonts w:hint="eastAsia"/>
              </w:rPr>
              <w:t>='AUTO'</w:t>
            </w:r>
          </w:p>
          <w:p w:rsidR="00DD53E2" w:rsidRPr="00D30083" w:rsidRDefault="00DD53E2" w:rsidP="00DD53E2">
            <w:pPr>
              <w:ind w:left="210" w:hangingChars="100" w:hanging="210"/>
            </w:pPr>
            <w:r w:rsidRPr="00DD53E2">
              <w:rPr>
                <w:rFonts w:hint="eastAsia"/>
              </w:rPr>
              <w:t>*</w:t>
            </w:r>
            <w:r w:rsidRPr="00DD53E2">
              <w:t>.</w:t>
            </w:r>
            <w:proofErr w:type="spellStart"/>
            <w:r w:rsidRPr="00DD53E2">
              <w:t>log_archive_max_processes</w:t>
            </w:r>
            <w:proofErr w:type="spellEnd"/>
            <w:r w:rsidRPr="00DD53E2">
              <w:t>=4</w:t>
            </w:r>
          </w:p>
        </w:tc>
      </w:tr>
    </w:tbl>
    <w:p w:rsidR="005B65E7" w:rsidRDefault="005B65E7" w:rsidP="005B65E7">
      <w:pPr>
        <w:rPr>
          <w:rFonts w:ascii="微软雅黑" w:eastAsia="微软雅黑" w:hAnsi="微软雅黑"/>
          <w:color w:val="FF0000"/>
          <w:sz w:val="18"/>
        </w:rPr>
      </w:pPr>
      <w:r w:rsidRPr="008963F9">
        <w:rPr>
          <w:rFonts w:ascii="微软雅黑" w:eastAsia="微软雅黑" w:hAnsi="微软雅黑" w:hint="eastAsia"/>
          <w:color w:val="FF0000"/>
          <w:sz w:val="18"/>
        </w:rPr>
        <w:lastRenderedPageBreak/>
        <w:t>#注：如果</w:t>
      </w:r>
      <w:proofErr w:type="spellStart"/>
      <w:r w:rsidRPr="008963F9">
        <w:rPr>
          <w:rFonts w:ascii="微软雅黑" w:eastAsia="微软雅黑" w:hAnsi="微软雅黑" w:hint="eastAsia"/>
          <w:color w:val="FF0000"/>
          <w:sz w:val="18"/>
        </w:rPr>
        <w:t>log_file_name_convert</w:t>
      </w:r>
      <w:proofErr w:type="spellEnd"/>
      <w:r w:rsidRPr="008963F9">
        <w:rPr>
          <w:rFonts w:ascii="微软雅黑" w:eastAsia="微软雅黑" w:hAnsi="微软雅黑" w:hint="eastAsia"/>
          <w:color w:val="FF0000"/>
          <w:sz w:val="18"/>
        </w:rPr>
        <w:t>里面有logfile,需要提前在DATA和ARCH磁盘组里面添加目录。</w:t>
      </w:r>
    </w:p>
    <w:p w:rsidR="0033201E" w:rsidRDefault="0033201E" w:rsidP="005B65E7">
      <w:pPr>
        <w:rPr>
          <w:rFonts w:ascii="微软雅黑" w:eastAsia="微软雅黑" w:hAnsi="微软雅黑"/>
          <w:color w:val="FF0000"/>
          <w:sz w:val="18"/>
        </w:rPr>
      </w:pP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A1554E">
        <w:trPr>
          <w:jc w:val="center"/>
        </w:trPr>
        <w:tc>
          <w:tcPr>
            <w:tcW w:w="0" w:type="auto"/>
            <w:shd w:val="clear" w:color="auto" w:fill="D9D9D9" w:themeFill="background1" w:themeFillShade="D9"/>
            <w:vAlign w:val="center"/>
          </w:tcPr>
          <w:p w:rsidR="0033201E" w:rsidRDefault="0033201E" w:rsidP="0033201E">
            <w:proofErr w:type="spellStart"/>
            <w:r>
              <w:t>su</w:t>
            </w:r>
            <w:proofErr w:type="spellEnd"/>
            <w:r>
              <w:t xml:space="preserve"> - grid</w:t>
            </w:r>
          </w:p>
          <w:p w:rsidR="0033201E" w:rsidRDefault="0033201E" w:rsidP="0033201E">
            <w:proofErr w:type="spellStart"/>
            <w:r>
              <w:t>asmcmd</w:t>
            </w:r>
            <w:proofErr w:type="spellEnd"/>
          </w:p>
          <w:p w:rsidR="0033201E" w:rsidRDefault="0033201E" w:rsidP="0033201E">
            <w:r>
              <w:t xml:space="preserve">cd </w:t>
            </w:r>
            <w:r w:rsidR="00FD5998">
              <w:rPr>
                <w:rFonts w:hint="eastAsia"/>
              </w:rPr>
              <w:t>+</w:t>
            </w:r>
            <w:r>
              <w:t>data</w:t>
            </w:r>
          </w:p>
          <w:p w:rsidR="0033201E" w:rsidRDefault="0033201E" w:rsidP="0033201E">
            <w:r>
              <w:t xml:space="preserve">cd </w:t>
            </w:r>
            <w:proofErr w:type="spellStart"/>
            <w:r>
              <w:t>sgetradbdg</w:t>
            </w:r>
            <w:proofErr w:type="spellEnd"/>
          </w:p>
          <w:p w:rsidR="0033201E" w:rsidRDefault="0033201E" w:rsidP="0033201E">
            <w:proofErr w:type="spellStart"/>
            <w:r>
              <w:t>mkdir</w:t>
            </w:r>
            <w:proofErr w:type="spellEnd"/>
            <w:r w:rsidR="001277F8">
              <w:t xml:space="preserve"> ONLINELOG</w:t>
            </w:r>
          </w:p>
          <w:p w:rsidR="0033201E" w:rsidRDefault="0033201E" w:rsidP="0033201E">
            <w:r>
              <w:t xml:space="preserve">cd </w:t>
            </w:r>
            <w:r w:rsidR="00FD5998">
              <w:rPr>
                <w:rFonts w:hint="eastAsia"/>
              </w:rPr>
              <w:t>+</w:t>
            </w:r>
            <w:r>
              <w:t>arch</w:t>
            </w:r>
          </w:p>
          <w:p w:rsidR="0033201E" w:rsidRDefault="0033201E" w:rsidP="0033201E">
            <w:r>
              <w:t xml:space="preserve">cd </w:t>
            </w:r>
            <w:proofErr w:type="spellStart"/>
            <w:r>
              <w:t>sgetradbd</w:t>
            </w:r>
            <w:r w:rsidR="001277F8">
              <w:t>g</w:t>
            </w:r>
            <w:proofErr w:type="spellEnd"/>
          </w:p>
          <w:p w:rsidR="0033201E" w:rsidRPr="00D30083" w:rsidRDefault="0033201E" w:rsidP="0033201E">
            <w:pPr>
              <w:ind w:left="210" w:hangingChars="100" w:hanging="210"/>
            </w:pPr>
            <w:proofErr w:type="spellStart"/>
            <w:r>
              <w:t>mkdir</w:t>
            </w:r>
            <w:proofErr w:type="spellEnd"/>
            <w:r>
              <w:t xml:space="preserve"> </w:t>
            </w:r>
            <w:r w:rsidR="001277F8">
              <w:t>ONLINELOG</w:t>
            </w:r>
          </w:p>
        </w:tc>
      </w:tr>
    </w:tbl>
    <w:p w:rsidR="00376907" w:rsidRDefault="002C201C" w:rsidP="00685A19">
      <w:pPr>
        <w:pStyle w:val="ae"/>
        <w:numPr>
          <w:ilvl w:val="0"/>
          <w:numId w:val="10"/>
        </w:numPr>
        <w:ind w:firstLineChars="0"/>
        <w:rPr>
          <w:rFonts w:ascii="微软雅黑" w:eastAsia="微软雅黑" w:hAnsi="微软雅黑"/>
          <w:sz w:val="20"/>
        </w:rPr>
      </w:pPr>
      <w:r w:rsidRPr="00461318">
        <w:rPr>
          <w:rFonts w:ascii="微软雅黑" w:eastAsia="微软雅黑" w:hAnsi="微软雅黑" w:hint="eastAsia"/>
          <w:sz w:val="20"/>
        </w:rPr>
        <w:t>创建文件夹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3201E" w:rsidTr="00A1554E">
        <w:trPr>
          <w:jc w:val="center"/>
        </w:trPr>
        <w:tc>
          <w:tcPr>
            <w:tcW w:w="0" w:type="auto"/>
            <w:shd w:val="clear" w:color="auto" w:fill="D9D9D9" w:themeFill="background1" w:themeFillShade="D9"/>
            <w:vAlign w:val="center"/>
          </w:tcPr>
          <w:p w:rsidR="0033201E" w:rsidRPr="00D30083" w:rsidRDefault="0033201E" w:rsidP="00A1554E">
            <w:pPr>
              <w:ind w:left="210" w:hangingChars="100" w:hanging="210"/>
            </w:pPr>
            <w:bookmarkStart w:id="86" w:name="_Hlk11159959"/>
            <w:proofErr w:type="spellStart"/>
            <w:r w:rsidRPr="0033201E">
              <w:t>mkdir</w:t>
            </w:r>
            <w:proofErr w:type="spellEnd"/>
            <w:r w:rsidRPr="0033201E">
              <w:t xml:space="preserve"> -p /app/oracle/admin/</w:t>
            </w:r>
            <w:proofErr w:type="spellStart"/>
            <w:r w:rsidRPr="0033201E">
              <w:t>sgetradbdg</w:t>
            </w:r>
            <w:proofErr w:type="spellEnd"/>
            <w:r w:rsidRPr="0033201E">
              <w:t>/</w:t>
            </w:r>
            <w:proofErr w:type="spellStart"/>
            <w:r w:rsidRPr="0033201E">
              <w:t>adump</w:t>
            </w:r>
            <w:proofErr w:type="spellEnd"/>
          </w:p>
        </w:tc>
      </w:tr>
    </w:tbl>
    <w:p w:rsidR="00F71D91" w:rsidRDefault="00F71D91" w:rsidP="00685A19">
      <w:pPr>
        <w:pStyle w:val="ae"/>
        <w:numPr>
          <w:ilvl w:val="0"/>
          <w:numId w:val="10"/>
        </w:numPr>
        <w:ind w:firstLineChars="0"/>
        <w:rPr>
          <w:rFonts w:ascii="微软雅黑" w:eastAsia="微软雅黑" w:hAnsi="微软雅黑"/>
          <w:sz w:val="20"/>
        </w:rPr>
      </w:pPr>
      <w:bookmarkStart w:id="87" w:name="_Hlk10894119"/>
      <w:bookmarkEnd w:id="86"/>
      <w:r>
        <w:rPr>
          <w:rFonts w:ascii="微软雅黑" w:eastAsia="微软雅黑" w:hAnsi="微软雅黑" w:hint="eastAsia"/>
          <w:sz w:val="20"/>
        </w:rPr>
        <w:t>注意参数文件修改与核对</w:t>
      </w:r>
    </w:p>
    <w:p w:rsidR="00F71D91" w:rsidRPr="0033201E" w:rsidRDefault="00F71D91" w:rsidP="00685A19">
      <w:pPr>
        <w:pStyle w:val="ae"/>
        <w:numPr>
          <w:ilvl w:val="0"/>
          <w:numId w:val="10"/>
        </w:numPr>
        <w:ind w:firstLineChars="0"/>
        <w:rPr>
          <w:rFonts w:ascii="微软雅黑" w:eastAsia="微软雅黑" w:hAnsi="微软雅黑"/>
          <w:sz w:val="20"/>
        </w:rPr>
      </w:pPr>
      <w:r w:rsidRPr="0033201E">
        <w:rPr>
          <w:rFonts w:ascii="微软雅黑" w:eastAsia="微软雅黑" w:hAnsi="微软雅黑" w:hint="eastAsia"/>
          <w:sz w:val="20"/>
        </w:rPr>
        <w:t>注意两个节点的口令文件的权限，位置和命名</w:t>
      </w:r>
      <w:r w:rsidRPr="0033201E">
        <w:rPr>
          <w:rFonts w:ascii="微软雅黑" w:eastAsia="微软雅黑" w:hAnsi="微软雅黑"/>
          <w:sz w:val="20"/>
        </w:rPr>
        <w:t>orapwsgetradbdg1</w:t>
      </w:r>
      <w:r w:rsidRPr="0033201E">
        <w:rPr>
          <w:rFonts w:ascii="微软雅黑" w:eastAsia="微软雅黑" w:hAnsi="微软雅黑" w:hint="eastAsia"/>
          <w:sz w:val="20"/>
        </w:rPr>
        <w:t>/</w:t>
      </w:r>
      <w:r w:rsidRPr="0033201E">
        <w:rPr>
          <w:rFonts w:ascii="微软雅黑" w:eastAsia="微软雅黑" w:hAnsi="微软雅黑"/>
          <w:sz w:val="20"/>
        </w:rPr>
        <w:t>orapwsgetradbdg</w:t>
      </w:r>
      <w:r w:rsidRPr="0033201E">
        <w:rPr>
          <w:rFonts w:ascii="微软雅黑" w:eastAsia="微软雅黑" w:hAnsi="微软雅黑" w:hint="eastAsia"/>
          <w:sz w:val="20"/>
        </w:rPr>
        <w:t>2</w:t>
      </w:r>
    </w:p>
    <w:p w:rsidR="00F71D91" w:rsidRPr="009746B8" w:rsidRDefault="00F71D91" w:rsidP="00685A19">
      <w:pPr>
        <w:pStyle w:val="ae"/>
        <w:numPr>
          <w:ilvl w:val="0"/>
          <w:numId w:val="10"/>
        </w:numPr>
        <w:ind w:firstLineChars="0"/>
        <w:rPr>
          <w:rFonts w:ascii="微软雅黑" w:eastAsia="微软雅黑" w:hAnsi="微软雅黑"/>
          <w:sz w:val="20"/>
        </w:rPr>
      </w:pPr>
      <w:proofErr w:type="spellStart"/>
      <w:r>
        <w:rPr>
          <w:rFonts w:ascii="微软雅黑" w:eastAsia="微软雅黑" w:hAnsi="微软雅黑" w:hint="eastAsia"/>
          <w:sz w:val="20"/>
        </w:rPr>
        <w:t>tnsping</w:t>
      </w:r>
      <w:proofErr w:type="spellEnd"/>
      <w:r>
        <w:rPr>
          <w:rFonts w:ascii="微软雅黑" w:eastAsia="微软雅黑" w:hAnsi="微软雅黑"/>
          <w:sz w:val="20"/>
        </w:rPr>
        <w:t xml:space="preserve"> </w:t>
      </w:r>
      <w:proofErr w:type="spellStart"/>
      <w:r w:rsidRPr="00D250B0">
        <w:rPr>
          <w:rFonts w:ascii="微软雅黑" w:eastAsia="微软雅黑" w:hAnsi="微软雅黑" w:hint="eastAsia"/>
          <w:sz w:val="20"/>
        </w:rPr>
        <w:t>sge</w:t>
      </w:r>
      <w:r w:rsidR="000050A3">
        <w:rPr>
          <w:rFonts w:ascii="微软雅黑" w:eastAsia="微软雅黑" w:hAnsi="微软雅黑"/>
          <w:sz w:val="20"/>
        </w:rPr>
        <w:t>tra</w:t>
      </w:r>
      <w:r w:rsidRPr="00D250B0">
        <w:rPr>
          <w:rFonts w:ascii="微软雅黑" w:eastAsia="微软雅黑" w:hAnsi="微软雅黑" w:hint="eastAsia"/>
          <w:sz w:val="20"/>
        </w:rPr>
        <w:t>db</w:t>
      </w:r>
      <w:proofErr w:type="spellEnd"/>
      <w:r w:rsidRPr="006F337A">
        <w:rPr>
          <w:rFonts w:ascii="微软雅黑" w:eastAsia="微软雅黑" w:hAnsi="微软雅黑" w:hint="eastAsia"/>
          <w:sz w:val="20"/>
        </w:rPr>
        <w:t>检查</w:t>
      </w:r>
      <w:r>
        <w:rPr>
          <w:rFonts w:ascii="微软雅黑" w:eastAsia="微软雅黑" w:hAnsi="微软雅黑" w:hint="eastAsia"/>
          <w:sz w:val="20"/>
        </w:rPr>
        <w:t>网络服务名是否ping通</w:t>
      </w:r>
    </w:p>
    <w:bookmarkEnd w:id="87"/>
    <w:p w:rsidR="00047149" w:rsidRPr="009D75C4" w:rsidRDefault="009D75C4" w:rsidP="009D75C4">
      <w:pPr>
        <w:pStyle w:val="2"/>
      </w:pPr>
      <w:r>
        <w:t xml:space="preserve"> </w:t>
      </w:r>
      <w:bookmarkStart w:id="88" w:name="_Toc11789144"/>
      <w:r w:rsidR="005A201F" w:rsidRPr="009D75C4">
        <w:rPr>
          <w:rFonts w:hint="eastAsia"/>
        </w:rPr>
        <w:t>创建</w:t>
      </w:r>
      <w:r w:rsidR="00077B4C" w:rsidRPr="009D75C4">
        <w:rPr>
          <w:rFonts w:hint="eastAsia"/>
        </w:rPr>
        <w:t>并</w:t>
      </w:r>
      <w:proofErr w:type="gramStart"/>
      <w:r w:rsidR="00077B4C" w:rsidRPr="009D75C4">
        <w:rPr>
          <w:rFonts w:hint="eastAsia"/>
        </w:rPr>
        <w:t>恢复</w:t>
      </w:r>
      <w:r w:rsidR="005A201F" w:rsidRPr="009D75C4">
        <w:rPr>
          <w:rFonts w:hint="eastAsia"/>
        </w:rPr>
        <w:t>备库实例</w:t>
      </w:r>
      <w:bookmarkEnd w:id="88"/>
      <w:proofErr w:type="gramEnd"/>
    </w:p>
    <w:p w:rsidR="00047149" w:rsidRDefault="00484396" w:rsidP="00D449D9">
      <w:pPr>
        <w:pStyle w:val="3"/>
      </w:pPr>
      <w:bookmarkStart w:id="89" w:name="_Toc11789146"/>
      <w:r>
        <w:rPr>
          <w:rFonts w:hint="eastAsia"/>
        </w:rPr>
        <w:t>恢复参数文件</w:t>
      </w:r>
      <w:bookmarkEnd w:id="89"/>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E259D" w:rsidTr="00A1554E">
        <w:trPr>
          <w:jc w:val="center"/>
        </w:trPr>
        <w:tc>
          <w:tcPr>
            <w:tcW w:w="0" w:type="auto"/>
            <w:shd w:val="clear" w:color="auto" w:fill="D9D9D9" w:themeFill="background1" w:themeFillShade="D9"/>
            <w:vAlign w:val="center"/>
          </w:tcPr>
          <w:p w:rsidR="00484396" w:rsidRDefault="00484396" w:rsidP="006E259D">
            <w:pPr>
              <w:ind w:left="210" w:hangingChars="100" w:hanging="210"/>
            </w:pPr>
            <w:r w:rsidRPr="00484396">
              <w:t xml:space="preserve">[oracle@traracdb1 </w:t>
            </w:r>
            <w:proofErr w:type="spellStart"/>
            <w:proofErr w:type="gramStart"/>
            <w:r w:rsidRPr="00484396">
              <w:t>dbs</w:t>
            </w:r>
            <w:proofErr w:type="spellEnd"/>
            <w:r w:rsidRPr="00484396">
              <w:t>]$</w:t>
            </w:r>
            <w:proofErr w:type="gramEnd"/>
            <w:r w:rsidRPr="00484396">
              <w:t xml:space="preserve"> </w:t>
            </w:r>
            <w:proofErr w:type="spellStart"/>
            <w:r w:rsidRPr="00484396">
              <w:t>sqlplus</w:t>
            </w:r>
            <w:proofErr w:type="spellEnd"/>
            <w:r w:rsidRPr="00484396">
              <w:t xml:space="preserve"> / as </w:t>
            </w:r>
            <w:proofErr w:type="spellStart"/>
            <w:r w:rsidRPr="00484396">
              <w:t>sysdba</w:t>
            </w:r>
            <w:proofErr w:type="spellEnd"/>
          </w:p>
          <w:p w:rsidR="00484396" w:rsidRDefault="00484396" w:rsidP="006E259D">
            <w:pPr>
              <w:ind w:left="210" w:hangingChars="100" w:hanging="210"/>
            </w:pPr>
            <w:r w:rsidRPr="00484396">
              <w:t xml:space="preserve">SQL&gt; create </w:t>
            </w:r>
            <w:proofErr w:type="spellStart"/>
            <w:r w:rsidRPr="00484396">
              <w:t>spfile</w:t>
            </w:r>
            <w:proofErr w:type="spellEnd"/>
            <w:r w:rsidRPr="00484396">
              <w:t>='+DATA/</w:t>
            </w:r>
            <w:proofErr w:type="spellStart"/>
            <w:r w:rsidRPr="00484396">
              <w:t>sgetradbdg</w:t>
            </w:r>
            <w:proofErr w:type="spellEnd"/>
            <w:r w:rsidRPr="00484396">
              <w:t>/</w:t>
            </w:r>
            <w:proofErr w:type="spellStart"/>
            <w:r w:rsidRPr="00484396">
              <w:t>spfilesgetradbdg.ora</w:t>
            </w:r>
            <w:proofErr w:type="spellEnd"/>
            <w:r w:rsidRPr="00484396">
              <w:t xml:space="preserve">' from </w:t>
            </w:r>
            <w:proofErr w:type="spellStart"/>
            <w:r w:rsidRPr="00484396">
              <w:t>pfile</w:t>
            </w:r>
            <w:proofErr w:type="spellEnd"/>
            <w:r w:rsidRPr="00484396">
              <w:t>='/home/oracle/inspect/20190607/</w:t>
            </w:r>
            <w:proofErr w:type="spellStart"/>
            <w:r w:rsidRPr="00484396">
              <w:t>pfile.ora</w:t>
            </w:r>
            <w:proofErr w:type="spellEnd"/>
            <w:r w:rsidRPr="00484396">
              <w:t xml:space="preserve">'; </w:t>
            </w:r>
          </w:p>
          <w:p w:rsidR="00484396" w:rsidRDefault="00484396" w:rsidP="006E259D">
            <w:pPr>
              <w:ind w:left="210" w:hangingChars="100" w:hanging="210"/>
            </w:pPr>
            <w:r w:rsidRPr="00484396">
              <w:t xml:space="preserve">[oracle@traracdb1 </w:t>
            </w:r>
            <w:proofErr w:type="gramStart"/>
            <w:r w:rsidRPr="00484396">
              <w:t>20190607]$</w:t>
            </w:r>
            <w:proofErr w:type="gramEnd"/>
            <w:r w:rsidRPr="00484396">
              <w:t xml:space="preserve"> </w:t>
            </w:r>
            <w:proofErr w:type="spellStart"/>
            <w:r w:rsidRPr="00484396">
              <w:t>srvctl</w:t>
            </w:r>
            <w:proofErr w:type="spellEnd"/>
            <w:r w:rsidRPr="00484396">
              <w:t xml:space="preserve"> start database -d </w:t>
            </w:r>
            <w:proofErr w:type="spellStart"/>
            <w:r w:rsidRPr="00484396">
              <w:t>sgetradbdg</w:t>
            </w:r>
            <w:proofErr w:type="spellEnd"/>
            <w:r w:rsidRPr="00484396">
              <w:t xml:space="preserve"> -o </w:t>
            </w:r>
            <w:proofErr w:type="spellStart"/>
            <w:r w:rsidRPr="00484396">
              <w:t>nomount</w:t>
            </w:r>
            <w:proofErr w:type="spellEnd"/>
          </w:p>
          <w:p w:rsidR="006E259D" w:rsidRPr="006E259D" w:rsidRDefault="006E259D" w:rsidP="006E259D">
            <w:pPr>
              <w:ind w:left="200" w:hangingChars="100" w:hanging="200"/>
              <w:rPr>
                <w:rFonts w:ascii="微软雅黑" w:eastAsia="微软雅黑" w:hAnsi="微软雅黑"/>
                <w:sz w:val="20"/>
              </w:rPr>
            </w:pPr>
            <w:r w:rsidRPr="006E259D">
              <w:rPr>
                <w:rFonts w:ascii="微软雅黑" w:eastAsia="微软雅黑" w:hAnsi="微软雅黑" w:hint="eastAsia"/>
                <w:sz w:val="20"/>
              </w:rPr>
              <w:t>#检查数据库是否使用</w:t>
            </w:r>
            <w:proofErr w:type="spellStart"/>
            <w:r w:rsidRPr="006E259D">
              <w:rPr>
                <w:rFonts w:ascii="微软雅黑" w:eastAsia="微软雅黑" w:hAnsi="微软雅黑" w:hint="eastAsia"/>
                <w:sz w:val="20"/>
              </w:rPr>
              <w:t>spfile</w:t>
            </w:r>
            <w:proofErr w:type="spellEnd"/>
            <w:r w:rsidRPr="006E259D">
              <w:rPr>
                <w:rFonts w:ascii="微软雅黑" w:eastAsia="微软雅黑" w:hAnsi="微软雅黑" w:hint="eastAsia"/>
                <w:sz w:val="20"/>
              </w:rPr>
              <w:t>启动及参数：</w:t>
            </w:r>
          </w:p>
          <w:p w:rsidR="006E259D" w:rsidRDefault="006E259D" w:rsidP="006E259D">
            <w:pPr>
              <w:ind w:left="210" w:hangingChars="100" w:hanging="210"/>
            </w:pPr>
            <w:r>
              <w:t xml:space="preserve">show parameter </w:t>
            </w:r>
            <w:proofErr w:type="spellStart"/>
            <w:r>
              <w:t>spfile</w:t>
            </w:r>
            <w:proofErr w:type="spellEnd"/>
          </w:p>
          <w:p w:rsidR="006E259D" w:rsidRDefault="006E259D" w:rsidP="006E259D">
            <w:pPr>
              <w:ind w:left="210" w:hangingChars="100" w:hanging="210"/>
            </w:pPr>
            <w:r>
              <w:t>show parameter name</w:t>
            </w:r>
          </w:p>
          <w:p w:rsidR="006E259D" w:rsidRDefault="006E259D" w:rsidP="006E259D">
            <w:pPr>
              <w:ind w:left="210" w:hangingChars="100" w:hanging="210"/>
            </w:pPr>
            <w:r>
              <w:lastRenderedPageBreak/>
              <w:t>show parameter standby</w:t>
            </w:r>
          </w:p>
          <w:p w:rsidR="006E259D" w:rsidRDefault="006E259D" w:rsidP="006E259D">
            <w:pPr>
              <w:ind w:left="210" w:hangingChars="100" w:hanging="210"/>
            </w:pPr>
            <w:r>
              <w:t>show parameter cluster</w:t>
            </w:r>
          </w:p>
          <w:p w:rsidR="006E259D" w:rsidRDefault="006E259D" w:rsidP="006E259D">
            <w:pPr>
              <w:ind w:left="210" w:hangingChars="100" w:hanging="210"/>
            </w:pPr>
            <w:r>
              <w:t xml:space="preserve">show parameter </w:t>
            </w:r>
            <w:proofErr w:type="spellStart"/>
            <w:r>
              <w:t>listerner</w:t>
            </w:r>
            <w:proofErr w:type="spellEnd"/>
          </w:p>
          <w:p w:rsidR="00484396" w:rsidRDefault="00484396" w:rsidP="006E259D">
            <w:pPr>
              <w:ind w:left="210" w:hangingChars="100" w:hanging="210"/>
            </w:pPr>
            <w:r>
              <w:rPr>
                <w:rFonts w:hint="eastAsia"/>
              </w:rPr>
              <w:t>show</w:t>
            </w:r>
            <w:r>
              <w:t xml:space="preserve"> parameter </w:t>
            </w:r>
            <w:proofErr w:type="spellStart"/>
            <w:r>
              <w:t>fal</w:t>
            </w:r>
            <w:proofErr w:type="spellEnd"/>
          </w:p>
          <w:p w:rsidR="00484396" w:rsidRDefault="00484396" w:rsidP="006E259D">
            <w:pPr>
              <w:ind w:left="210" w:hangingChars="100" w:hanging="210"/>
            </w:pPr>
            <w:r>
              <w:rPr>
                <w:rFonts w:hint="eastAsia"/>
              </w:rPr>
              <w:t>s</w:t>
            </w:r>
            <w:r>
              <w:t>how parameter manage</w:t>
            </w:r>
          </w:p>
          <w:p w:rsidR="00484396" w:rsidRDefault="00484396" w:rsidP="006E259D">
            <w:pPr>
              <w:ind w:left="210" w:hangingChars="100" w:hanging="210"/>
            </w:pPr>
            <w:r>
              <w:rPr>
                <w:rFonts w:hint="eastAsia"/>
              </w:rPr>
              <w:t>s</w:t>
            </w:r>
            <w:r>
              <w:t>how parameter convert</w:t>
            </w:r>
          </w:p>
          <w:p w:rsidR="00484396" w:rsidRPr="00D30083" w:rsidRDefault="00484396" w:rsidP="006E259D">
            <w:pPr>
              <w:ind w:left="210" w:hangingChars="100" w:hanging="210"/>
            </w:pPr>
            <w:r>
              <w:rPr>
                <w:rFonts w:hint="eastAsia"/>
              </w:rPr>
              <w:t>s</w:t>
            </w:r>
            <w:r>
              <w:t>how parameter log</w:t>
            </w:r>
          </w:p>
        </w:tc>
      </w:tr>
    </w:tbl>
    <w:p w:rsidR="00047149" w:rsidRDefault="00484396" w:rsidP="00D449D9">
      <w:pPr>
        <w:pStyle w:val="3"/>
      </w:pPr>
      <w:r>
        <w:rPr>
          <w:rFonts w:hint="eastAsia"/>
        </w:rPr>
        <w:lastRenderedPageBreak/>
        <w:t xml:space="preserve"> </w:t>
      </w:r>
      <w:bookmarkStart w:id="90" w:name="_Toc11789147"/>
      <w:r w:rsidR="004D2EAC" w:rsidRPr="009D75C4">
        <w:rPr>
          <w:rFonts w:hint="eastAsia"/>
        </w:rPr>
        <w:t>恢复控制文件</w:t>
      </w:r>
      <w:bookmarkEnd w:id="9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442A7" w:rsidTr="00A1554E">
        <w:trPr>
          <w:jc w:val="center"/>
        </w:trPr>
        <w:tc>
          <w:tcPr>
            <w:tcW w:w="0" w:type="auto"/>
            <w:shd w:val="clear" w:color="auto" w:fill="D9D9D9" w:themeFill="background1" w:themeFillShade="D9"/>
            <w:vAlign w:val="center"/>
          </w:tcPr>
          <w:p w:rsidR="00A442A7" w:rsidRDefault="00A442A7" w:rsidP="00A442A7">
            <w:pPr>
              <w:ind w:left="210" w:hangingChars="100" w:hanging="210"/>
            </w:pPr>
            <w:r w:rsidRPr="00A442A7">
              <w:t xml:space="preserve">[oracle@traracdb1 </w:t>
            </w:r>
            <w:proofErr w:type="gramStart"/>
            <w:r w:rsidRPr="00A442A7">
              <w:t>20190607]$</w:t>
            </w:r>
            <w:proofErr w:type="gramEnd"/>
            <w:r w:rsidRPr="00A442A7">
              <w:t xml:space="preserve"> </w:t>
            </w:r>
            <w:proofErr w:type="spellStart"/>
            <w:r w:rsidRPr="00A442A7">
              <w:t>rman</w:t>
            </w:r>
            <w:proofErr w:type="spellEnd"/>
            <w:r w:rsidRPr="00A442A7">
              <w:t xml:space="preserve"> target /</w:t>
            </w:r>
          </w:p>
          <w:p w:rsidR="00A442A7" w:rsidRDefault="00A442A7" w:rsidP="00A442A7">
            <w:pPr>
              <w:ind w:left="210" w:hangingChars="100" w:hanging="210"/>
            </w:pPr>
            <w:r w:rsidRPr="00A442A7">
              <w:t xml:space="preserve">RMAN&gt; restore standby </w:t>
            </w:r>
            <w:proofErr w:type="spellStart"/>
            <w:r w:rsidRPr="00A442A7">
              <w:t>controlfile</w:t>
            </w:r>
            <w:proofErr w:type="spellEnd"/>
            <w:r w:rsidRPr="00A442A7">
              <w:t xml:space="preserve"> from '/backup/</w:t>
            </w:r>
            <w:proofErr w:type="spellStart"/>
            <w:r w:rsidRPr="00A442A7">
              <w:t>rmanfromsh</w:t>
            </w:r>
            <w:proofErr w:type="spellEnd"/>
            <w:r w:rsidRPr="00A442A7">
              <w:t>/traracdb1_20190606/</w:t>
            </w:r>
            <w:proofErr w:type="spellStart"/>
            <w:r w:rsidRPr="00A442A7">
              <w:t>ctl_stand_con.ctl</w:t>
            </w:r>
            <w:proofErr w:type="spellEnd"/>
            <w:r w:rsidRPr="00A442A7">
              <w:t>';</w:t>
            </w:r>
          </w:p>
          <w:p w:rsidR="00A442A7" w:rsidRPr="00D30083" w:rsidRDefault="00A442A7" w:rsidP="00A442A7">
            <w:pPr>
              <w:ind w:left="210" w:hangingChars="100" w:hanging="210"/>
            </w:pPr>
            <w:r>
              <w:t>RMAN&gt; alter database mount;</w:t>
            </w:r>
          </w:p>
        </w:tc>
      </w:tr>
    </w:tbl>
    <w:p w:rsidR="00047149" w:rsidRPr="009D75C4" w:rsidRDefault="00A11F85" w:rsidP="00D449D9">
      <w:pPr>
        <w:pStyle w:val="3"/>
      </w:pPr>
      <w:r>
        <w:rPr>
          <w:rFonts w:hint="eastAsia"/>
        </w:rPr>
        <w:t xml:space="preserve"> </w:t>
      </w:r>
      <w:bookmarkStart w:id="91" w:name="_Toc11789148"/>
      <w:r w:rsidR="004D2EAC" w:rsidRPr="009D75C4">
        <w:rPr>
          <w:rFonts w:hint="eastAsia"/>
        </w:rPr>
        <w:t>恢复数据库</w:t>
      </w:r>
      <w:bookmarkEnd w:id="91"/>
    </w:p>
    <w:p w:rsidR="00FF410F" w:rsidRDefault="00FF410F"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sz w:val="20"/>
        </w:rPr>
        <w:t>restore database</w:t>
      </w:r>
      <w:r w:rsidRPr="00A11F85">
        <w:rPr>
          <w:rFonts w:ascii="微软雅黑" w:eastAsia="微软雅黑" w:hAnsi="微软雅黑" w:hint="eastAsia"/>
          <w:sz w:val="20"/>
        </w:rPr>
        <w:t>前可以先关闭2节点</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A66CB3" w:rsidTr="00A1554E">
        <w:trPr>
          <w:jc w:val="center"/>
        </w:trPr>
        <w:tc>
          <w:tcPr>
            <w:tcW w:w="0" w:type="auto"/>
            <w:shd w:val="clear" w:color="auto" w:fill="D9D9D9" w:themeFill="background1" w:themeFillShade="D9"/>
            <w:vAlign w:val="center"/>
          </w:tcPr>
          <w:p w:rsidR="00A66CB3" w:rsidRDefault="00A66CB3" w:rsidP="00A66CB3">
            <w:pPr>
              <w:ind w:left="210" w:hangingChars="100" w:hanging="210"/>
            </w:pPr>
            <w:r>
              <w:t>RMAN&gt; catalog start with '/backup/</w:t>
            </w:r>
            <w:proofErr w:type="spellStart"/>
            <w:r>
              <w:t>rmanfromsh</w:t>
            </w:r>
            <w:proofErr w:type="spellEnd"/>
            <w:r>
              <w:t>/traracdb1_20190606/';</w:t>
            </w:r>
          </w:p>
          <w:p w:rsidR="00A66CB3" w:rsidRDefault="00A66CB3" w:rsidP="00A66CB3">
            <w:pPr>
              <w:ind w:left="210" w:hangingChars="100" w:hanging="210"/>
            </w:pPr>
            <w:r>
              <w:t xml:space="preserve">RMAN&gt; crosscheck </w:t>
            </w:r>
            <w:proofErr w:type="spellStart"/>
            <w:r>
              <w:t>backupset</w:t>
            </w:r>
            <w:proofErr w:type="spellEnd"/>
            <w:r>
              <w:t>;</w:t>
            </w:r>
          </w:p>
          <w:p w:rsidR="00A66CB3" w:rsidRDefault="00A66CB3" w:rsidP="00A66CB3">
            <w:pPr>
              <w:ind w:left="210" w:hangingChars="100" w:hanging="210"/>
            </w:pPr>
            <w:r>
              <w:t xml:space="preserve">RMAN&gt; delete </w:t>
            </w:r>
            <w:proofErr w:type="spellStart"/>
            <w:r>
              <w:t>noprompt</w:t>
            </w:r>
            <w:proofErr w:type="spellEnd"/>
            <w:r>
              <w:t xml:space="preserve"> expired backup;</w:t>
            </w:r>
          </w:p>
          <w:p w:rsidR="00A66CB3" w:rsidRPr="00D30083" w:rsidRDefault="00A66CB3" w:rsidP="00A66CB3">
            <w:pPr>
              <w:ind w:left="210" w:hangingChars="100" w:hanging="210"/>
            </w:pPr>
            <w:r>
              <w:t>RMAN&gt; restore database;</w:t>
            </w:r>
          </w:p>
        </w:tc>
      </w:tr>
    </w:tbl>
    <w:p w:rsidR="00A36B3D" w:rsidRDefault="00A36B3D" w:rsidP="00685A19">
      <w:pPr>
        <w:pStyle w:val="ae"/>
        <w:numPr>
          <w:ilvl w:val="0"/>
          <w:numId w:val="12"/>
        </w:numPr>
        <w:ind w:firstLineChars="0"/>
        <w:rPr>
          <w:rFonts w:ascii="微软雅黑" w:eastAsia="微软雅黑" w:hAnsi="微软雅黑"/>
          <w:sz w:val="20"/>
        </w:rPr>
      </w:pPr>
      <w:r w:rsidRPr="00A11F85">
        <w:rPr>
          <w:rFonts w:ascii="微软雅黑" w:eastAsia="微软雅黑" w:hAnsi="微软雅黑" w:hint="eastAsia"/>
          <w:sz w:val="20"/>
        </w:rPr>
        <w:t>启动数据库到mount状态</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A1554E">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2" w:name="_Hlk11160963"/>
            <w:r>
              <w:t>[oracle@traracdb</w:t>
            </w:r>
            <w:proofErr w:type="gramStart"/>
            <w:r>
              <w:t>1]$</w:t>
            </w:r>
            <w:proofErr w:type="gramEnd"/>
            <w:r>
              <w:t xml:space="preserve"> </w:t>
            </w:r>
            <w:proofErr w:type="spellStart"/>
            <w:r>
              <w:t>srvctl</w:t>
            </w:r>
            <w:proofErr w:type="spellEnd"/>
            <w:r>
              <w:t xml:space="preserve"> stop database -d </w:t>
            </w:r>
            <w:proofErr w:type="spellStart"/>
            <w:r>
              <w:t>sgetradbdg</w:t>
            </w:r>
            <w:proofErr w:type="spellEnd"/>
          </w:p>
          <w:p w:rsidR="00937A8E" w:rsidRPr="00D30083" w:rsidRDefault="00937A8E" w:rsidP="00937A8E">
            <w:pPr>
              <w:ind w:left="210" w:hangingChars="100" w:hanging="210"/>
            </w:pPr>
            <w:r>
              <w:t>[oracle@traracdb</w:t>
            </w:r>
            <w:proofErr w:type="gramStart"/>
            <w:r>
              <w:t>1]$</w:t>
            </w:r>
            <w:proofErr w:type="gramEnd"/>
            <w:r>
              <w:t xml:space="preserve"> </w:t>
            </w:r>
            <w:proofErr w:type="spellStart"/>
            <w:r>
              <w:t>srvctl</w:t>
            </w:r>
            <w:proofErr w:type="spellEnd"/>
            <w:r>
              <w:t xml:space="preserve"> start database -d </w:t>
            </w:r>
            <w:proofErr w:type="spellStart"/>
            <w:r>
              <w:t>sgetradbdg</w:t>
            </w:r>
            <w:proofErr w:type="spellEnd"/>
            <w:r>
              <w:t xml:space="preserve"> -o mount</w:t>
            </w:r>
          </w:p>
        </w:tc>
      </w:tr>
    </w:tbl>
    <w:p w:rsidR="00364097" w:rsidRDefault="002F0916" w:rsidP="008963F9">
      <w:pPr>
        <w:pStyle w:val="3"/>
      </w:pPr>
      <w:bookmarkStart w:id="93" w:name="_Hlk531783105"/>
      <w:bookmarkEnd w:id="92"/>
      <w:r>
        <w:rPr>
          <w:rFonts w:hint="eastAsia"/>
        </w:rPr>
        <w:t xml:space="preserve"> </w:t>
      </w:r>
      <w:bookmarkStart w:id="94" w:name="_Toc11789149"/>
      <w:r w:rsidR="00037CCA" w:rsidRPr="009D75C4">
        <w:rPr>
          <w:rFonts w:hint="eastAsia"/>
        </w:rPr>
        <w:t>修改</w:t>
      </w:r>
      <w:r w:rsidR="00037CCA" w:rsidRPr="009D75C4">
        <w:rPr>
          <w:rFonts w:hint="eastAsia"/>
        </w:rPr>
        <w:t>cluster</w:t>
      </w:r>
      <w:r w:rsidR="00037CCA" w:rsidRPr="009D75C4">
        <w:rPr>
          <w:rFonts w:hint="eastAsia"/>
        </w:rPr>
        <w:t>参数</w:t>
      </w:r>
      <w:bookmarkEnd w:id="9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37A8E" w:rsidTr="00A1554E">
        <w:trPr>
          <w:jc w:val="center"/>
        </w:trPr>
        <w:tc>
          <w:tcPr>
            <w:tcW w:w="0" w:type="auto"/>
            <w:shd w:val="clear" w:color="auto" w:fill="D9D9D9" w:themeFill="background1" w:themeFillShade="D9"/>
            <w:vAlign w:val="center"/>
          </w:tcPr>
          <w:p w:rsidR="00937A8E" w:rsidRDefault="00937A8E" w:rsidP="00937A8E">
            <w:pPr>
              <w:ind w:left="210" w:hangingChars="100" w:hanging="210"/>
            </w:pPr>
            <w:bookmarkStart w:id="95" w:name="_Hlk11160988"/>
            <w:r>
              <w:t xml:space="preserve">SQL&gt; alter system set </w:t>
            </w:r>
            <w:proofErr w:type="spellStart"/>
            <w:r>
              <w:t>cluster_database_instances</w:t>
            </w:r>
            <w:proofErr w:type="spellEnd"/>
            <w:r>
              <w:t>=2 scope=</w:t>
            </w:r>
            <w:proofErr w:type="spellStart"/>
            <w:r>
              <w:t>spfile</w:t>
            </w:r>
            <w:proofErr w:type="spellEnd"/>
            <w:r>
              <w:t>;</w:t>
            </w:r>
          </w:p>
          <w:p w:rsidR="00937A8E" w:rsidRPr="00D30083" w:rsidRDefault="00937A8E" w:rsidP="00937A8E">
            <w:pPr>
              <w:ind w:left="210" w:hangingChars="100" w:hanging="210"/>
            </w:pPr>
            <w:r>
              <w:t>System altered.</w:t>
            </w:r>
          </w:p>
        </w:tc>
      </w:tr>
    </w:tbl>
    <w:bookmarkEnd w:id="93"/>
    <w:bookmarkEnd w:id="95"/>
    <w:p w:rsidR="00047149" w:rsidRPr="009D75C4" w:rsidRDefault="00C50733" w:rsidP="009D75C4">
      <w:pPr>
        <w:pStyle w:val="2"/>
      </w:pPr>
      <w:r>
        <w:rPr>
          <w:rFonts w:hint="eastAsia"/>
        </w:rPr>
        <w:t xml:space="preserve"> </w:t>
      </w:r>
      <w:bookmarkStart w:id="96" w:name="_Toc11789150"/>
      <w:r w:rsidR="00E34E4C" w:rsidRPr="009D75C4">
        <w:rPr>
          <w:rFonts w:hint="eastAsia"/>
        </w:rPr>
        <w:t>创建</w:t>
      </w:r>
      <w:r w:rsidR="00E34E4C" w:rsidRPr="009D75C4">
        <w:rPr>
          <w:rFonts w:hint="eastAsia"/>
        </w:rPr>
        <w:t>standby</w:t>
      </w:r>
      <w:r w:rsidR="00E34E4C" w:rsidRPr="009D75C4">
        <w:t xml:space="preserve"> </w:t>
      </w:r>
      <w:r w:rsidR="00E34E4C" w:rsidRPr="009D75C4">
        <w:rPr>
          <w:rFonts w:hint="eastAsia"/>
        </w:rPr>
        <w:t>redo</w:t>
      </w:r>
      <w:bookmarkEnd w:id="96"/>
    </w:p>
    <w:p w:rsidR="00A45E3C" w:rsidRDefault="009D75C4" w:rsidP="00CB7A26">
      <w:pPr>
        <w:pStyle w:val="3"/>
      </w:pPr>
      <w:r>
        <w:rPr>
          <w:rFonts w:hint="eastAsia"/>
        </w:rPr>
        <w:t xml:space="preserve"> </w:t>
      </w:r>
      <w:bookmarkStart w:id="97" w:name="_Toc11789151"/>
      <w:r w:rsidR="00A45E3C" w:rsidRPr="009D75C4">
        <w:rPr>
          <w:rFonts w:hint="eastAsia"/>
        </w:rPr>
        <w:t>查看</w:t>
      </w:r>
      <w:r w:rsidR="00FD416B">
        <w:rPr>
          <w:rFonts w:hint="eastAsia"/>
        </w:rPr>
        <w:t>主</w:t>
      </w:r>
      <w:r w:rsidR="00A45E3C" w:rsidRPr="009D75C4">
        <w:rPr>
          <w:rFonts w:hint="eastAsia"/>
        </w:rPr>
        <w:t>库日志文件大小</w:t>
      </w:r>
      <w:bookmarkEnd w:id="97"/>
    </w:p>
    <w:p w:rsidR="0058318C"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w:t>
      </w:r>
      <w:proofErr w:type="gramStart"/>
      <w:r>
        <w:rPr>
          <w:rFonts w:ascii="微软雅黑" w:eastAsia="微软雅黑" w:hAnsi="微软雅黑" w:hint="eastAsia"/>
          <w:color w:val="FF0000"/>
          <w:sz w:val="24"/>
          <w:szCs w:val="24"/>
        </w:rPr>
        <w:t>备库端</w:t>
      </w:r>
      <w:proofErr w:type="gramEnd"/>
      <w:r>
        <w:rPr>
          <w:rFonts w:ascii="微软雅黑" w:eastAsia="微软雅黑" w:hAnsi="微软雅黑" w:hint="eastAsia"/>
          <w:color w:val="FF0000"/>
          <w:sz w:val="24"/>
          <w:szCs w:val="24"/>
        </w:rPr>
        <w:t>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A239F" w:rsidTr="00A1554E">
        <w:trPr>
          <w:jc w:val="center"/>
        </w:trPr>
        <w:tc>
          <w:tcPr>
            <w:tcW w:w="0" w:type="auto"/>
            <w:shd w:val="clear" w:color="auto" w:fill="D9D9D9" w:themeFill="background1" w:themeFillShade="D9"/>
            <w:vAlign w:val="center"/>
          </w:tcPr>
          <w:p w:rsidR="006A239F" w:rsidRDefault="006A239F" w:rsidP="006A239F">
            <w:pPr>
              <w:ind w:left="210" w:hangingChars="100" w:hanging="210"/>
            </w:pPr>
            <w:bookmarkStart w:id="98" w:name="_Hlk11161626"/>
            <w:r>
              <w:lastRenderedPageBreak/>
              <w:t>col group# for 99</w:t>
            </w:r>
          </w:p>
          <w:p w:rsidR="006A239F" w:rsidRDefault="006A239F" w:rsidP="006A239F">
            <w:pPr>
              <w:ind w:left="210" w:hangingChars="100" w:hanging="210"/>
            </w:pPr>
            <w:r>
              <w:t>col thread# for 99</w:t>
            </w:r>
          </w:p>
          <w:p w:rsidR="006A239F" w:rsidRDefault="006A239F" w:rsidP="006A239F">
            <w:pPr>
              <w:ind w:left="210" w:hangingChars="100" w:hanging="210"/>
            </w:pPr>
            <w:r>
              <w:t xml:space="preserve">col member for 99 </w:t>
            </w:r>
          </w:p>
          <w:p w:rsidR="006A239F" w:rsidRDefault="006A239F" w:rsidP="006A239F">
            <w:pPr>
              <w:ind w:left="210" w:hangingChars="100" w:hanging="210"/>
            </w:pPr>
            <w:r>
              <w:t>col bytes for 99999999</w:t>
            </w:r>
          </w:p>
          <w:p w:rsidR="006A239F" w:rsidRDefault="006A239F" w:rsidP="006A239F">
            <w:pPr>
              <w:ind w:left="210" w:hangingChars="100" w:hanging="210"/>
            </w:pPr>
            <w:r>
              <w:t>col status for a10</w:t>
            </w:r>
          </w:p>
          <w:p w:rsidR="006A239F" w:rsidRDefault="006A239F" w:rsidP="006A239F">
            <w:pPr>
              <w:ind w:left="210" w:hangingChars="100" w:hanging="210"/>
            </w:pPr>
            <w:r>
              <w:t>col type for a20</w:t>
            </w:r>
          </w:p>
          <w:p w:rsidR="006A239F" w:rsidRDefault="006A239F" w:rsidP="006A239F">
            <w:pPr>
              <w:ind w:left="210" w:hangingChars="100" w:hanging="210"/>
            </w:pPr>
            <w:r>
              <w:t xml:space="preserve">set </w:t>
            </w:r>
            <w:proofErr w:type="spellStart"/>
            <w:r>
              <w:t>linesize</w:t>
            </w:r>
            <w:proofErr w:type="spellEnd"/>
            <w:r>
              <w:t xml:space="preserve"> 200</w:t>
            </w:r>
          </w:p>
          <w:p w:rsidR="006A239F" w:rsidRDefault="006A239F" w:rsidP="006A239F">
            <w:pPr>
              <w:ind w:left="210" w:hangingChars="100" w:hanging="210"/>
            </w:pPr>
            <w:r>
              <w:t xml:space="preserve">set </w:t>
            </w:r>
            <w:proofErr w:type="spellStart"/>
            <w:r>
              <w:t>pagesize</w:t>
            </w:r>
            <w:proofErr w:type="spellEnd"/>
            <w:r>
              <w:t xml:space="preserve"> 100</w:t>
            </w:r>
          </w:p>
          <w:p w:rsidR="006A239F" w:rsidRDefault="006A239F" w:rsidP="006A239F">
            <w:pPr>
              <w:ind w:left="210" w:hangingChars="100" w:hanging="210"/>
            </w:pPr>
            <w:r>
              <w:t xml:space="preserve">SELECT </w:t>
            </w:r>
            <w:proofErr w:type="gramStart"/>
            <w:r>
              <w:t>L.GROUP</w:t>
            </w:r>
            <w:proofErr w:type="gramEnd"/>
            <w:r>
              <w:t>#, L.THREAD#, LF.MEMBER, L.BYTES/1024/1024, L.STATUS, LF.TYPE</w:t>
            </w:r>
          </w:p>
          <w:p w:rsidR="006A239F" w:rsidRDefault="006A239F" w:rsidP="006A239F">
            <w:pPr>
              <w:ind w:left="210" w:hangingChars="100" w:hanging="210"/>
            </w:pPr>
            <w:r>
              <w:t xml:space="preserve">  FROM V$LOG L, V$LOGFILE LF</w:t>
            </w:r>
          </w:p>
          <w:p w:rsidR="006A239F" w:rsidRPr="00D30083" w:rsidRDefault="006A239F" w:rsidP="006A239F">
            <w:pPr>
              <w:ind w:left="210" w:hangingChars="100" w:hanging="210"/>
            </w:pPr>
            <w:r>
              <w:t xml:space="preserve"> WHERE </w:t>
            </w:r>
            <w:proofErr w:type="gramStart"/>
            <w:r>
              <w:t>L.GROUP</w:t>
            </w:r>
            <w:proofErr w:type="gramEnd"/>
            <w:r>
              <w:t># = LF.GROUP#</w:t>
            </w:r>
            <w:r>
              <w:rPr>
                <w:rFonts w:hint="eastAsia"/>
              </w:rPr>
              <w:t>;</w:t>
            </w:r>
          </w:p>
        </w:tc>
      </w:tr>
    </w:tbl>
    <w:bookmarkEnd w:id="98"/>
    <w:p w:rsidR="00A45E3C" w:rsidRDefault="002F0916" w:rsidP="00CB7A26">
      <w:pPr>
        <w:pStyle w:val="3"/>
      </w:pPr>
      <w:r>
        <w:rPr>
          <w:rFonts w:hint="eastAsia"/>
        </w:rPr>
        <w:t xml:space="preserve"> </w:t>
      </w:r>
      <w:bookmarkStart w:id="99" w:name="_Toc11789152"/>
      <w:r w:rsidR="003E003E" w:rsidRPr="009D75C4">
        <w:rPr>
          <w:rFonts w:hint="eastAsia"/>
        </w:rPr>
        <w:t>创建</w:t>
      </w:r>
      <w:r w:rsidR="003E003E" w:rsidRPr="009D75C4">
        <w:rPr>
          <w:rFonts w:hint="eastAsia"/>
        </w:rPr>
        <w:t>standby</w:t>
      </w:r>
      <w:r w:rsidR="003E003E" w:rsidRPr="009D75C4">
        <w:rPr>
          <w:rFonts w:hint="eastAsia"/>
        </w:rPr>
        <w:t>日志组</w:t>
      </w:r>
      <w:bookmarkEnd w:id="99"/>
    </w:p>
    <w:p w:rsidR="002F0916" w:rsidRDefault="002F0916" w:rsidP="00A315A5">
      <w:pPr>
        <w:rPr>
          <w:rFonts w:ascii="微软雅黑" w:eastAsia="微软雅黑" w:hAnsi="微软雅黑"/>
          <w:color w:val="FF0000"/>
          <w:sz w:val="24"/>
          <w:szCs w:val="24"/>
        </w:rPr>
      </w:pPr>
      <w:bookmarkStart w:id="100" w:name="_Hlk531783142"/>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若数据库已经有standby</w:t>
      </w:r>
      <w:r>
        <w:rPr>
          <w:rFonts w:ascii="微软雅黑" w:eastAsia="微软雅黑" w:hAnsi="微软雅黑"/>
          <w:color w:val="FF0000"/>
          <w:sz w:val="24"/>
          <w:szCs w:val="24"/>
        </w:rPr>
        <w:t xml:space="preserve"> </w:t>
      </w:r>
      <w:r>
        <w:rPr>
          <w:rFonts w:ascii="微软雅黑" w:eastAsia="微软雅黑" w:hAnsi="微软雅黑" w:hint="eastAsia"/>
          <w:color w:val="FF0000"/>
          <w:sz w:val="24"/>
          <w:szCs w:val="24"/>
        </w:rPr>
        <w:t>log的信息，</w:t>
      </w:r>
      <w:proofErr w:type="gramStart"/>
      <w:r w:rsidR="00A315A5">
        <w:rPr>
          <w:rFonts w:ascii="微软雅黑" w:eastAsia="微软雅黑" w:hAnsi="微软雅黑" w:hint="eastAsia"/>
          <w:color w:val="FF0000"/>
          <w:sz w:val="24"/>
          <w:szCs w:val="24"/>
        </w:rPr>
        <w:t>主</w:t>
      </w:r>
      <w:r>
        <w:rPr>
          <w:rFonts w:ascii="微软雅黑" w:eastAsia="微软雅黑" w:hAnsi="微软雅黑" w:hint="eastAsia"/>
          <w:color w:val="FF0000"/>
          <w:sz w:val="24"/>
          <w:szCs w:val="24"/>
        </w:rPr>
        <w:t>备库可不</w:t>
      </w:r>
      <w:proofErr w:type="gramEnd"/>
      <w:r>
        <w:rPr>
          <w:rFonts w:ascii="微软雅黑" w:eastAsia="微软雅黑" w:hAnsi="微软雅黑" w:hint="eastAsia"/>
          <w:color w:val="FF0000"/>
          <w:sz w:val="24"/>
          <w:szCs w:val="24"/>
        </w:rPr>
        <w:t>用重新删除添加</w:t>
      </w:r>
      <w:r w:rsidR="009D7203">
        <w:rPr>
          <w:rFonts w:ascii="微软雅黑" w:eastAsia="微软雅黑" w:hAnsi="微软雅黑" w:hint="eastAsia"/>
          <w:color w:val="FF0000"/>
          <w:sz w:val="24"/>
          <w:szCs w:val="24"/>
        </w:rPr>
        <w:t>。</w:t>
      </w:r>
      <w:r w:rsidR="00A315A5">
        <w:rPr>
          <w:rFonts w:ascii="微软雅黑" w:eastAsia="微软雅黑" w:hAnsi="微软雅黑" w:hint="eastAsia"/>
          <w:color w:val="FF0000"/>
          <w:sz w:val="24"/>
          <w:szCs w:val="24"/>
        </w:rPr>
        <w:t>即</w:t>
      </w:r>
      <w:r w:rsidR="00A315A5" w:rsidRPr="00A315A5">
        <w:rPr>
          <w:rFonts w:ascii="微软雅黑" w:eastAsia="微软雅黑" w:hAnsi="微软雅黑" w:hint="eastAsia"/>
          <w:b/>
          <w:bCs/>
          <w:color w:val="FF0000"/>
          <w:sz w:val="24"/>
          <w:szCs w:val="24"/>
        </w:rPr>
        <w:t>忽略</w:t>
      </w:r>
      <w:r w:rsidR="00A315A5">
        <w:rPr>
          <w:rFonts w:ascii="微软雅黑" w:eastAsia="微软雅黑" w:hAnsi="微软雅黑" w:hint="eastAsia"/>
          <w:color w:val="FF0000"/>
          <w:sz w:val="24"/>
          <w:szCs w:val="24"/>
        </w:rPr>
        <w:t>该步骤。</w:t>
      </w:r>
      <w:r w:rsidR="009D7203">
        <w:rPr>
          <w:rFonts w:ascii="微软雅黑" w:eastAsia="微软雅黑" w:hAnsi="微软雅黑" w:hint="eastAsia"/>
          <w:color w:val="FF0000"/>
          <w:sz w:val="24"/>
          <w:szCs w:val="24"/>
        </w:rPr>
        <w:t>以下</w:t>
      </w:r>
      <w:proofErr w:type="gramStart"/>
      <w:r w:rsidR="009D7203">
        <w:rPr>
          <w:rFonts w:ascii="微软雅黑" w:eastAsia="微软雅黑" w:hAnsi="微软雅黑" w:hint="eastAsia"/>
          <w:color w:val="FF0000"/>
          <w:sz w:val="24"/>
          <w:szCs w:val="24"/>
        </w:rPr>
        <w:t>为主备库均无</w:t>
      </w:r>
      <w:proofErr w:type="gramEnd"/>
      <w:r w:rsidR="009D7203">
        <w:rPr>
          <w:rFonts w:ascii="微软雅黑" w:eastAsia="微软雅黑" w:hAnsi="微软雅黑" w:hint="eastAsia"/>
          <w:color w:val="FF0000"/>
          <w:sz w:val="24"/>
          <w:szCs w:val="24"/>
        </w:rPr>
        <w:t>standby</w:t>
      </w:r>
      <w:r w:rsidR="009D7203">
        <w:rPr>
          <w:rFonts w:ascii="微软雅黑" w:eastAsia="微软雅黑" w:hAnsi="微软雅黑"/>
          <w:color w:val="FF0000"/>
          <w:sz w:val="24"/>
          <w:szCs w:val="24"/>
        </w:rPr>
        <w:t xml:space="preserve"> </w:t>
      </w:r>
      <w:r w:rsidR="009D7203">
        <w:rPr>
          <w:rFonts w:ascii="微软雅黑" w:eastAsia="微软雅黑" w:hAnsi="微软雅黑" w:hint="eastAsia"/>
          <w:color w:val="FF0000"/>
          <w:sz w:val="24"/>
          <w:szCs w:val="24"/>
        </w:rPr>
        <w:t>log情况下操作。</w:t>
      </w:r>
    </w:p>
    <w:p w:rsidR="008143FF" w:rsidRPr="00F355FB" w:rsidRDefault="008143FF" w:rsidP="008143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w:t>
      </w:r>
      <w:proofErr w:type="gramStart"/>
      <w:r w:rsidRPr="00F355FB">
        <w:rPr>
          <w:rFonts w:hAnsi="宋体"/>
          <w:color w:val="000000"/>
          <w:szCs w:val="24"/>
        </w:rPr>
        <w:t>#,</w:t>
      </w:r>
      <w:proofErr w:type="spellStart"/>
      <w:r w:rsidRPr="00F355FB">
        <w:rPr>
          <w:rFonts w:hAnsi="宋体"/>
          <w:color w:val="000000"/>
          <w:szCs w:val="24"/>
        </w:rPr>
        <w:t>status</w:t>
      </w:r>
      <w:proofErr w:type="gramEnd"/>
      <w:r w:rsidRPr="00F355FB">
        <w:rPr>
          <w:rFonts w:hAnsi="宋体"/>
          <w:color w:val="000000"/>
          <w:szCs w:val="24"/>
        </w:rPr>
        <w:t>,type,member</w:t>
      </w:r>
      <w:proofErr w:type="spellEnd"/>
      <w:r w:rsidRPr="00F355FB">
        <w:rPr>
          <w:rFonts w:hAnsi="宋体"/>
          <w:color w:val="000000"/>
          <w:szCs w:val="24"/>
        </w:rPr>
        <w:t xml:space="preserve"> from </w:t>
      </w:r>
      <w:proofErr w:type="spellStart"/>
      <w:r w:rsidRPr="00F355FB">
        <w:rPr>
          <w:rFonts w:hAnsi="宋体"/>
          <w:color w:val="000000"/>
          <w:szCs w:val="24"/>
        </w:rPr>
        <w:t>v$logfile</w:t>
      </w:r>
      <w:proofErr w:type="spellEnd"/>
      <w:r w:rsidRPr="00F355FB">
        <w:rPr>
          <w:rFonts w:hAnsi="宋体"/>
          <w:color w:val="000000"/>
          <w:szCs w:val="24"/>
        </w:rPr>
        <w:t>;</w:t>
      </w:r>
    </w:p>
    <w:p w:rsidR="008143FF" w:rsidRDefault="008143FF" w:rsidP="008143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Alter database drop standby logfile group 5;</w:t>
      </w:r>
    </w:p>
    <w:p w:rsidR="008143FF" w:rsidRPr="008143FF" w:rsidRDefault="008143FF" w:rsidP="008143FF">
      <w:pPr>
        <w:pBdr>
          <w:top w:val="single" w:sz="4" w:space="1" w:color="auto"/>
          <w:left w:val="single" w:sz="4" w:space="4" w:color="auto"/>
          <w:bottom w:val="single" w:sz="4" w:space="1" w:color="auto"/>
          <w:right w:val="single" w:sz="4" w:space="4" w:color="auto"/>
        </w:pBdr>
        <w:shd w:val="clear" w:color="auto" w:fill="E0E0E0"/>
        <w:ind w:firstLine="420"/>
        <w:rPr>
          <w:rFonts w:hAnsi="宋体" w:hint="eastAsia"/>
          <w:color w:val="000000"/>
          <w:szCs w:val="24"/>
        </w:rPr>
      </w:pPr>
      <w:r w:rsidRPr="008963F9">
        <w:rPr>
          <w:rFonts w:hAnsi="宋体"/>
          <w:color w:val="000000"/>
          <w:szCs w:val="24"/>
        </w:rPr>
        <w:t>…</w:t>
      </w:r>
      <w:r w:rsidRPr="008963F9">
        <w:rPr>
          <w:rFonts w:hAnsi="宋体"/>
          <w:color w:val="000000"/>
          <w:szCs w:val="24"/>
        </w:rPr>
        <w:t xml:space="preserve"> </w:t>
      </w:r>
      <w:bookmarkStart w:id="101" w:name="_GoBack"/>
      <w:bookmarkEnd w:id="101"/>
    </w:p>
    <w:p w:rsidR="004C5A3D" w:rsidRPr="00FD416B" w:rsidRDefault="004C5A3D" w:rsidP="00685A19">
      <w:pPr>
        <w:pStyle w:val="ae"/>
        <w:numPr>
          <w:ilvl w:val="0"/>
          <w:numId w:val="13"/>
        </w:numPr>
        <w:ind w:firstLineChars="0"/>
        <w:rPr>
          <w:rFonts w:ascii="微软雅黑" w:eastAsia="微软雅黑" w:hAnsi="微软雅黑"/>
          <w:sz w:val="20"/>
        </w:rPr>
      </w:pPr>
      <w:r w:rsidRPr="00FD416B">
        <w:rPr>
          <w:rFonts w:ascii="微软雅黑" w:eastAsia="微软雅黑" w:hAnsi="微软雅黑" w:hint="eastAsia"/>
          <w:sz w:val="20"/>
        </w:rPr>
        <w:t>添加</w:t>
      </w:r>
      <w:r w:rsidR="00FD416B" w:rsidRPr="00FD416B">
        <w:rPr>
          <w:rFonts w:ascii="微软雅黑" w:eastAsia="微软雅黑" w:hAnsi="微软雅黑" w:hint="eastAsia"/>
          <w:b/>
          <w:bCs/>
          <w:color w:val="FF0000"/>
          <w:sz w:val="20"/>
        </w:rPr>
        <w:t>主</w:t>
      </w:r>
      <w:proofErr w:type="gramStart"/>
      <w:r w:rsidRPr="00FD416B">
        <w:rPr>
          <w:rFonts w:ascii="微软雅黑" w:eastAsia="微软雅黑" w:hAnsi="微软雅黑" w:hint="eastAsia"/>
          <w:b/>
          <w:bCs/>
          <w:color w:val="FF0000"/>
          <w:sz w:val="20"/>
        </w:rPr>
        <w:t>备库</w:t>
      </w:r>
      <w:r w:rsidRPr="00FD416B">
        <w:rPr>
          <w:rFonts w:ascii="微软雅黑" w:eastAsia="微软雅黑" w:hAnsi="微软雅黑" w:hint="eastAsia"/>
          <w:sz w:val="20"/>
        </w:rPr>
        <w:t>端</w:t>
      </w:r>
      <w:proofErr w:type="gramEnd"/>
      <w:r w:rsidRPr="00FD416B">
        <w:rPr>
          <w:rFonts w:ascii="微软雅黑" w:eastAsia="微软雅黑" w:hAnsi="微软雅黑" w:hint="eastAsia"/>
          <w:sz w:val="20"/>
        </w:rPr>
        <w:t>两节点的standby日志组</w:t>
      </w:r>
    </w:p>
    <w:p w:rsidR="00FD416B" w:rsidRDefault="00FD416B" w:rsidP="00FD416B">
      <w:pPr>
        <w:pStyle w:val="ae"/>
        <w:ind w:left="360" w:firstLineChars="0" w:firstLine="0"/>
        <w:rPr>
          <w:rFonts w:ascii="微软雅黑" w:eastAsia="微软雅黑" w:hAnsi="微软雅黑"/>
          <w:sz w:val="20"/>
        </w:rPr>
      </w:pPr>
      <w:r>
        <w:rPr>
          <w:rFonts w:ascii="微软雅黑" w:eastAsia="微软雅黑" w:hAnsi="微软雅黑" w:hint="eastAsia"/>
          <w:sz w:val="20"/>
        </w:rPr>
        <w:t>添加规则：</w:t>
      </w:r>
    </w:p>
    <w:p w:rsidR="00FD416B" w:rsidRDefault="00BE78AB" w:rsidP="00BE78AB">
      <w:pPr>
        <w:ind w:firstLineChars="400" w:firstLine="800"/>
        <w:rPr>
          <w:rFonts w:ascii="微软雅黑" w:eastAsia="微软雅黑" w:hAnsi="微软雅黑"/>
          <w:sz w:val="20"/>
        </w:rPr>
      </w:pPr>
      <w:r w:rsidRPr="00BE78AB">
        <w:rPr>
          <w:rFonts w:ascii="微软雅黑" w:eastAsia="微软雅黑" w:hAnsi="微软雅黑" w:hint="eastAsia"/>
          <w:sz w:val="20"/>
        </w:rPr>
        <w:t>s</w:t>
      </w:r>
      <w:r w:rsidR="00FD416B" w:rsidRPr="00BE78AB">
        <w:rPr>
          <w:rFonts w:ascii="微软雅黑" w:eastAsia="微软雅黑" w:hAnsi="微软雅黑"/>
          <w:sz w:val="20"/>
        </w:rPr>
        <w:t>tandby redo log组数公式 &gt;= (每个instance日志组个数+1)*instance个数</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BF5B9B" w:rsidTr="00A1554E">
        <w:trPr>
          <w:jc w:val="center"/>
        </w:trPr>
        <w:tc>
          <w:tcPr>
            <w:tcW w:w="0" w:type="auto"/>
            <w:shd w:val="clear" w:color="auto" w:fill="D9D9D9" w:themeFill="background1" w:themeFillShade="D9"/>
            <w:vAlign w:val="center"/>
          </w:tcPr>
          <w:p w:rsidR="00BF5B9B" w:rsidRDefault="00BF5B9B" w:rsidP="00BF5B9B">
            <w:pPr>
              <w:ind w:left="210" w:hangingChars="100" w:hanging="210"/>
            </w:pPr>
            <w:r>
              <w:t>alter database add standby logfile thread 1 group 20 ('+DATA','+ARCH') size 1024M;</w:t>
            </w:r>
          </w:p>
          <w:p w:rsidR="00BF5B9B" w:rsidRDefault="00BF5B9B" w:rsidP="00BF5B9B">
            <w:pPr>
              <w:ind w:left="210" w:hangingChars="100" w:hanging="210"/>
            </w:pPr>
            <w:r>
              <w:t>alter database add standby logfile thread 1 group 21 ('+DATA','+ARCH') size 1024M;</w:t>
            </w:r>
          </w:p>
          <w:p w:rsidR="00BF5B9B" w:rsidRDefault="00BF5B9B" w:rsidP="00BF5B9B">
            <w:pPr>
              <w:ind w:left="210" w:hangingChars="100" w:hanging="210"/>
            </w:pPr>
            <w:r>
              <w:t>alter database add standby logfile thread 1 group 22 ('+DATA','+ARCH') size 1024M;</w:t>
            </w:r>
          </w:p>
          <w:p w:rsidR="00BF5B9B" w:rsidRDefault="00BF5B9B" w:rsidP="00BF5B9B">
            <w:pPr>
              <w:ind w:left="210" w:hangingChars="100" w:hanging="210"/>
            </w:pPr>
            <w:r>
              <w:t>alter database add standby logfile thread 1 group 23 ('+DATA','+ARCH') size 1024M;</w:t>
            </w:r>
          </w:p>
          <w:p w:rsidR="00BF5B9B" w:rsidRDefault="00BF5B9B" w:rsidP="00BF5B9B">
            <w:pPr>
              <w:ind w:left="210" w:hangingChars="100" w:hanging="210"/>
            </w:pPr>
            <w:r>
              <w:t>alter database add standby logfile thread 1 group 24 ('+DATA','+ARCH') size 1024M;</w:t>
            </w:r>
          </w:p>
          <w:p w:rsidR="00BF5B9B" w:rsidRDefault="00BF5B9B" w:rsidP="00BF5B9B">
            <w:pPr>
              <w:ind w:left="210" w:hangingChars="100" w:hanging="210"/>
            </w:pPr>
            <w:r>
              <w:t>alter database add standby logfile thread 1 group 25 ('+DATA','+ARCH') size 1024M;</w:t>
            </w:r>
          </w:p>
          <w:p w:rsidR="00BF5B9B" w:rsidRDefault="00BF5B9B" w:rsidP="00BF5B9B">
            <w:pPr>
              <w:ind w:left="210" w:hangingChars="100" w:hanging="210"/>
            </w:pPr>
            <w:r>
              <w:t>alter database add standby logfile thread 2 group 26 ('+DATA','+ARCH') size 1024M;</w:t>
            </w:r>
          </w:p>
          <w:p w:rsidR="00BF5B9B" w:rsidRDefault="00BF5B9B" w:rsidP="00BF5B9B">
            <w:pPr>
              <w:ind w:left="210" w:hangingChars="100" w:hanging="210"/>
            </w:pPr>
            <w:r>
              <w:t>alter database add standby logfile thread 2 group 27 ('+DATA','+ARCH') size 1024M;</w:t>
            </w:r>
          </w:p>
          <w:p w:rsidR="00BF5B9B" w:rsidRDefault="00BF5B9B" w:rsidP="00BF5B9B">
            <w:pPr>
              <w:ind w:left="210" w:hangingChars="100" w:hanging="210"/>
            </w:pPr>
            <w:r>
              <w:t>alter database add standby logfile thread 2 group 28 ('+DATA','+ARCH') size 1024M;</w:t>
            </w:r>
          </w:p>
          <w:p w:rsidR="00BF5B9B" w:rsidRDefault="00BF5B9B" w:rsidP="00BF5B9B">
            <w:pPr>
              <w:ind w:left="210" w:hangingChars="100" w:hanging="210"/>
            </w:pPr>
            <w:r>
              <w:t>alter database add standby logfile thread 2 group 29 ('+DATA','+ARCH') size 1024M;</w:t>
            </w:r>
          </w:p>
          <w:p w:rsidR="00BF5B9B" w:rsidRDefault="00BF5B9B" w:rsidP="00BF5B9B">
            <w:pPr>
              <w:ind w:left="210" w:hangingChars="100" w:hanging="210"/>
            </w:pPr>
            <w:r>
              <w:t>alter database add standby logfile thread 2 group 30 ('+DATA','+ARCH') size 1024M;</w:t>
            </w:r>
          </w:p>
          <w:p w:rsidR="00BF5B9B" w:rsidRPr="00D30083" w:rsidRDefault="00BF5B9B" w:rsidP="00BF5B9B">
            <w:pPr>
              <w:ind w:left="210" w:hangingChars="100" w:hanging="210"/>
            </w:pPr>
            <w:r>
              <w:t>alter database add standby logfile thread 2 group 31 ('+DATA','+ARCH') size 1024M;</w:t>
            </w:r>
          </w:p>
        </w:tc>
      </w:tr>
    </w:tbl>
    <w:bookmarkEnd w:id="100"/>
    <w:p w:rsidR="00653CED" w:rsidRDefault="00653CED" w:rsidP="00653CED">
      <w:pPr>
        <w:pStyle w:val="3"/>
      </w:pPr>
      <w:r>
        <w:rPr>
          <w:rFonts w:hint="eastAsia"/>
        </w:rPr>
        <w:lastRenderedPageBreak/>
        <w:t xml:space="preserve"> </w:t>
      </w:r>
      <w:bookmarkStart w:id="102" w:name="_Toc11789153"/>
      <w:proofErr w:type="gramStart"/>
      <w:r w:rsidRPr="009D75C4">
        <w:rPr>
          <w:rFonts w:hint="eastAsia"/>
        </w:rPr>
        <w:t>备库介质</w:t>
      </w:r>
      <w:proofErr w:type="gramEnd"/>
      <w:r w:rsidRPr="009D75C4">
        <w:rPr>
          <w:rFonts w:hint="eastAsia"/>
        </w:rPr>
        <w:t>恢复</w:t>
      </w:r>
      <w:bookmarkEnd w:id="102"/>
    </w:p>
    <w:p w:rsidR="001D6653" w:rsidRPr="00FD416B" w:rsidRDefault="001D6653" w:rsidP="001D6653">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使用节点1开启</w:t>
      </w:r>
      <w:proofErr w:type="spellStart"/>
      <w:r>
        <w:rPr>
          <w:rFonts w:ascii="微软雅黑" w:eastAsia="微软雅黑" w:hAnsi="微软雅黑" w:hint="eastAsia"/>
          <w:color w:val="FF0000"/>
          <w:sz w:val="24"/>
          <w:szCs w:val="24"/>
        </w:rPr>
        <w:t>mrp</w:t>
      </w:r>
      <w:proofErr w:type="spellEnd"/>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53CED" w:rsidTr="00A1554E">
        <w:trPr>
          <w:jc w:val="center"/>
        </w:trPr>
        <w:tc>
          <w:tcPr>
            <w:tcW w:w="0" w:type="auto"/>
            <w:shd w:val="clear" w:color="auto" w:fill="D9D9D9" w:themeFill="background1" w:themeFillShade="D9"/>
            <w:vAlign w:val="center"/>
          </w:tcPr>
          <w:p w:rsidR="00653CED" w:rsidRDefault="00653CED" w:rsidP="00A1554E">
            <w:pPr>
              <w:ind w:left="210" w:hangingChars="100" w:hanging="210"/>
            </w:pPr>
            <w:r>
              <w:t xml:space="preserve">alter database recover managed standby database using current logfile </w:t>
            </w:r>
          </w:p>
          <w:p w:rsidR="00653CED" w:rsidRPr="00D30083" w:rsidRDefault="00653CED" w:rsidP="00A1554E">
            <w:pPr>
              <w:ind w:left="210" w:hangingChars="100" w:hanging="210"/>
            </w:pPr>
            <w:r>
              <w:t xml:space="preserve">disconnect from session </w:t>
            </w:r>
            <w:proofErr w:type="spellStart"/>
            <w:r>
              <w:t>nodelay</w:t>
            </w:r>
            <w:proofErr w:type="spellEnd"/>
            <w:r>
              <w:t>;</w:t>
            </w:r>
          </w:p>
        </w:tc>
      </w:tr>
    </w:tbl>
    <w:p w:rsidR="003E003E" w:rsidRDefault="00A315A5" w:rsidP="00CB7A26">
      <w:pPr>
        <w:pStyle w:val="3"/>
      </w:pPr>
      <w:r>
        <w:rPr>
          <w:rFonts w:hint="eastAsia"/>
        </w:rPr>
        <w:t xml:space="preserve"> </w:t>
      </w:r>
      <w:bookmarkStart w:id="103" w:name="_Toc11789154"/>
      <w:r w:rsidR="002B2B98" w:rsidRPr="009D75C4">
        <w:rPr>
          <w:rFonts w:hint="eastAsia"/>
        </w:rPr>
        <w:t>开启日志投递</w:t>
      </w:r>
      <w:bookmarkEnd w:id="103"/>
    </w:p>
    <w:p w:rsidR="0058318C" w:rsidRPr="00FD416B" w:rsidRDefault="0058318C" w:rsidP="0058318C">
      <w:pPr>
        <w:rPr>
          <w:rFonts w:ascii="微软雅黑" w:eastAsia="微软雅黑" w:hAnsi="微软雅黑"/>
          <w:color w:val="FF0000"/>
          <w:sz w:val="24"/>
          <w:szCs w:val="24"/>
        </w:rPr>
      </w:pPr>
      <w:r w:rsidRPr="004F5052">
        <w:rPr>
          <w:rFonts w:ascii="微软雅黑" w:eastAsia="微软雅黑" w:hAnsi="微软雅黑" w:hint="eastAsia"/>
          <w:color w:val="FF0000"/>
          <w:sz w:val="24"/>
          <w:szCs w:val="24"/>
        </w:rPr>
        <w:t>备注：</w:t>
      </w:r>
      <w:r>
        <w:rPr>
          <w:rFonts w:ascii="微软雅黑" w:eastAsia="微软雅黑" w:hAnsi="微软雅黑" w:hint="eastAsia"/>
          <w:color w:val="FF0000"/>
          <w:sz w:val="24"/>
          <w:szCs w:val="24"/>
        </w:rPr>
        <w:t>主库端操作</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643674" w:rsidTr="00A1554E">
        <w:trPr>
          <w:jc w:val="center"/>
        </w:trPr>
        <w:tc>
          <w:tcPr>
            <w:tcW w:w="0" w:type="auto"/>
            <w:shd w:val="clear" w:color="auto" w:fill="D9D9D9" w:themeFill="background1" w:themeFillShade="D9"/>
            <w:vAlign w:val="center"/>
          </w:tcPr>
          <w:p w:rsidR="00643674" w:rsidRDefault="00643674" w:rsidP="00643674">
            <w:pPr>
              <w:ind w:left="210" w:hangingChars="100" w:hanging="210"/>
            </w:pPr>
            <w:bookmarkStart w:id="104" w:name="_Hlk11161895"/>
            <w:r>
              <w:t xml:space="preserve">alter system set log_archive_dest_state_3='enable' scope=both </w:t>
            </w:r>
            <w:proofErr w:type="spellStart"/>
            <w:r>
              <w:t>sid</w:t>
            </w:r>
            <w:proofErr w:type="spellEnd"/>
            <w:r>
              <w:t>=</w:t>
            </w:r>
            <w:r w:rsidRPr="00A442A7">
              <w:t>'</w:t>
            </w:r>
            <w:r>
              <w:t>*</w:t>
            </w:r>
            <w:r w:rsidRPr="00A442A7">
              <w:t>'</w:t>
            </w:r>
            <w:r>
              <w:t>;</w:t>
            </w:r>
          </w:p>
          <w:p w:rsidR="00643674" w:rsidRPr="00D30083" w:rsidRDefault="00643674" w:rsidP="00643674">
            <w:pPr>
              <w:ind w:left="210" w:hangingChars="100" w:hanging="210"/>
            </w:pPr>
            <w:r>
              <w:t>alter system switch logfile;</w:t>
            </w:r>
          </w:p>
        </w:tc>
      </w:tr>
    </w:tbl>
    <w:bookmarkEnd w:id="104"/>
    <w:p w:rsidR="00B2000D" w:rsidRDefault="00EE1D05" w:rsidP="009D75C4">
      <w:pPr>
        <w:pStyle w:val="2"/>
      </w:pPr>
      <w:r>
        <w:rPr>
          <w:rFonts w:hint="eastAsia"/>
        </w:rPr>
        <w:t xml:space="preserve"> </w:t>
      </w:r>
      <w:bookmarkStart w:id="105" w:name="_Toc11789155"/>
      <w:proofErr w:type="gramStart"/>
      <w:r w:rsidR="00A270E9" w:rsidRPr="009D75C4">
        <w:rPr>
          <w:rFonts w:hint="eastAsia"/>
        </w:rPr>
        <w:t>备库添加</w:t>
      </w:r>
      <w:proofErr w:type="gramEnd"/>
      <w:r w:rsidR="00A270E9" w:rsidRPr="009D75C4">
        <w:rPr>
          <w:rFonts w:hint="eastAsia"/>
        </w:rPr>
        <w:t>相关资源</w:t>
      </w:r>
      <w:bookmarkEnd w:id="105"/>
    </w:p>
    <w:p w:rsidR="00EF591A" w:rsidRDefault="00EF591A" w:rsidP="00EF591A">
      <w:pPr>
        <w:pStyle w:val="3"/>
      </w:pPr>
      <w:r>
        <w:rPr>
          <w:rFonts w:hint="eastAsia"/>
        </w:rPr>
        <w:t>将库添加到</w:t>
      </w:r>
      <w:r>
        <w:rPr>
          <w:rFonts w:hint="eastAsia"/>
        </w:rPr>
        <w:t>C</w:t>
      </w:r>
      <w:r>
        <w:t>RS</w:t>
      </w:r>
      <w:r>
        <w:rPr>
          <w:rFonts w:hint="eastAsia"/>
        </w:rPr>
        <w:t>资源</w:t>
      </w:r>
    </w:p>
    <w:p w:rsidR="00EF591A" w:rsidRPr="00531B31" w:rsidRDefault="00EF591A" w:rsidP="00EF591A">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database -d </w:t>
      </w:r>
      <w:proofErr w:type="spellStart"/>
      <w:r w:rsidRPr="00531B31">
        <w:rPr>
          <w:rFonts w:hAnsi="宋体" w:hint="eastAsia"/>
          <w:color w:val="000000"/>
          <w:sz w:val="20"/>
        </w:rPr>
        <w:t>sge</w:t>
      </w:r>
      <w:r>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 xml:space="preserve"> -n </w:t>
      </w:r>
      <w:proofErr w:type="spellStart"/>
      <w:r w:rsidRPr="00531B31">
        <w:rPr>
          <w:rFonts w:hAnsi="宋体" w:hint="eastAsia"/>
          <w:color w:val="000000"/>
          <w:sz w:val="20"/>
        </w:rPr>
        <w:t>sge</w:t>
      </w:r>
      <w:r>
        <w:rPr>
          <w:rFonts w:hAnsi="宋体" w:hint="eastAsia"/>
          <w:color w:val="000000"/>
          <w:sz w:val="20"/>
        </w:rPr>
        <w:t>tradb</w:t>
      </w:r>
      <w:proofErr w:type="spellEnd"/>
      <w:r w:rsidRPr="00531B31">
        <w:rPr>
          <w:rFonts w:hAnsi="宋体" w:hint="eastAsia"/>
          <w:color w:val="000000"/>
          <w:sz w:val="20"/>
        </w:rPr>
        <w:t xml:space="preserve"> -o /app/oracle/product/11.2.0/db_1 -p +DATA/</w:t>
      </w:r>
      <w:proofErr w:type="spellStart"/>
      <w:r w:rsidRPr="00531B31">
        <w:rPr>
          <w:rFonts w:hAnsi="宋体" w:hint="eastAsia"/>
          <w:color w:val="000000"/>
          <w:sz w:val="20"/>
        </w:rPr>
        <w:t>sge</w:t>
      </w:r>
      <w:r>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w:t>
      </w:r>
      <w:proofErr w:type="spellStart"/>
      <w:r w:rsidRPr="00531B31">
        <w:rPr>
          <w:rFonts w:hAnsi="宋体" w:hint="eastAsia"/>
          <w:color w:val="000000"/>
          <w:sz w:val="20"/>
        </w:rPr>
        <w:t>spfilesge</w:t>
      </w:r>
      <w:r>
        <w:rPr>
          <w:rFonts w:hAnsi="宋体" w:hint="eastAsia"/>
          <w:color w:val="000000"/>
          <w:sz w:val="20"/>
        </w:rPr>
        <w:t>tradb</w:t>
      </w:r>
      <w:r w:rsidRPr="00531B31">
        <w:rPr>
          <w:rFonts w:hAnsi="宋体" w:hint="eastAsia"/>
          <w:color w:val="000000"/>
          <w:sz w:val="20"/>
        </w:rPr>
        <w:t>dg.ora</w:t>
      </w:r>
      <w:proofErr w:type="spellEnd"/>
      <w:r w:rsidRPr="00531B31">
        <w:rPr>
          <w:rFonts w:hAnsi="宋体" w:hint="eastAsia"/>
          <w:color w:val="000000"/>
          <w:sz w:val="20"/>
        </w:rPr>
        <w:t xml:space="preserve"> -r </w:t>
      </w:r>
      <w:proofErr w:type="spellStart"/>
      <w:r w:rsidRPr="00531B31">
        <w:rPr>
          <w:rFonts w:hAnsi="宋体" w:hint="eastAsia"/>
          <w:color w:val="000000"/>
          <w:sz w:val="20"/>
        </w:rPr>
        <w:t>physical_standby</w:t>
      </w:r>
      <w:proofErr w:type="spellEnd"/>
      <w:r w:rsidRPr="00531B31">
        <w:rPr>
          <w:rFonts w:hAnsi="宋体" w:hint="eastAsia"/>
          <w:color w:val="000000"/>
          <w:sz w:val="20"/>
        </w:rPr>
        <w:t xml:space="preserve"> -a </w:t>
      </w:r>
      <w:proofErr w:type="gramStart"/>
      <w:r w:rsidRPr="00531B31">
        <w:rPr>
          <w:rFonts w:hAnsi="宋体" w:hint="eastAsia"/>
          <w:color w:val="000000"/>
          <w:sz w:val="20"/>
        </w:rPr>
        <w:t>DATA</w:t>
      </w:r>
      <w:r>
        <w:rPr>
          <w:rFonts w:hAnsi="宋体"/>
          <w:color w:val="000000"/>
          <w:sz w:val="20"/>
        </w:rPr>
        <w:t>,ARCH</w:t>
      </w:r>
      <w:proofErr w:type="gramEnd"/>
    </w:p>
    <w:p w:rsidR="00EF591A" w:rsidRPr="00531B31" w:rsidRDefault="00EF591A" w:rsidP="00EF591A">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Pr>
          <w:rFonts w:hAnsi="宋体" w:hint="eastAsia"/>
          <w:color w:val="000000"/>
          <w:sz w:val="20"/>
        </w:rPr>
        <w:t>tradb</w:t>
      </w:r>
      <w:r w:rsidRPr="00531B31">
        <w:rPr>
          <w:rFonts w:hAnsi="宋体" w:hint="eastAsia"/>
          <w:color w:val="000000"/>
          <w:sz w:val="20"/>
        </w:rPr>
        <w:t xml:space="preserve">dg1 -n </w:t>
      </w:r>
      <w:r>
        <w:rPr>
          <w:rFonts w:hAnsi="宋体" w:hint="eastAsia"/>
          <w:color w:val="000000"/>
          <w:sz w:val="20"/>
        </w:rPr>
        <w:t>traracdb</w:t>
      </w:r>
      <w:r w:rsidRPr="00531B31">
        <w:rPr>
          <w:rFonts w:hAnsi="宋体" w:hint="eastAsia"/>
          <w:color w:val="000000"/>
          <w:sz w:val="20"/>
        </w:rPr>
        <w:t>1</w:t>
      </w:r>
    </w:p>
    <w:p w:rsidR="00EF591A" w:rsidRPr="00CA5917" w:rsidRDefault="00EF591A" w:rsidP="00EF591A">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w:t>
      </w:r>
      <w:proofErr w:type="spellStart"/>
      <w:r w:rsidRPr="00531B31">
        <w:rPr>
          <w:rFonts w:hAnsi="宋体" w:hint="eastAsia"/>
          <w:color w:val="000000"/>
          <w:sz w:val="20"/>
        </w:rPr>
        <w:t>srvctl</w:t>
      </w:r>
      <w:proofErr w:type="spellEnd"/>
      <w:r w:rsidRPr="00531B31">
        <w:rPr>
          <w:rFonts w:hAnsi="宋体" w:hint="eastAsia"/>
          <w:color w:val="000000"/>
          <w:sz w:val="20"/>
        </w:rPr>
        <w:t xml:space="preserve"> add instance -d </w:t>
      </w:r>
      <w:proofErr w:type="spellStart"/>
      <w:r w:rsidRPr="00531B31">
        <w:rPr>
          <w:rFonts w:hAnsi="宋体" w:hint="eastAsia"/>
          <w:color w:val="000000"/>
          <w:sz w:val="20"/>
        </w:rPr>
        <w:t>sge</w:t>
      </w:r>
      <w:r>
        <w:rPr>
          <w:rFonts w:hAnsi="宋体" w:hint="eastAsia"/>
          <w:color w:val="000000"/>
          <w:sz w:val="20"/>
        </w:rPr>
        <w:t>tradb</w:t>
      </w:r>
      <w:r w:rsidRPr="00531B31">
        <w:rPr>
          <w:rFonts w:hAnsi="宋体" w:hint="eastAsia"/>
          <w:color w:val="000000"/>
          <w:sz w:val="20"/>
        </w:rPr>
        <w:t>dg</w:t>
      </w:r>
      <w:proofErr w:type="spellEnd"/>
      <w:r w:rsidRPr="00531B31">
        <w:rPr>
          <w:rFonts w:hAnsi="宋体" w:hint="eastAsia"/>
          <w:color w:val="000000"/>
          <w:sz w:val="20"/>
        </w:rPr>
        <w:t xml:space="preserve"> -</w:t>
      </w:r>
      <w:proofErr w:type="spellStart"/>
      <w:r w:rsidRPr="00531B31">
        <w:rPr>
          <w:rFonts w:hAnsi="宋体" w:hint="eastAsia"/>
          <w:color w:val="000000"/>
          <w:sz w:val="20"/>
        </w:rPr>
        <w:t>i</w:t>
      </w:r>
      <w:proofErr w:type="spellEnd"/>
      <w:r w:rsidRPr="00531B31">
        <w:rPr>
          <w:rFonts w:hAnsi="宋体" w:hint="eastAsia"/>
          <w:color w:val="000000"/>
          <w:sz w:val="20"/>
        </w:rPr>
        <w:t xml:space="preserve"> sge</w:t>
      </w:r>
      <w:r>
        <w:rPr>
          <w:rFonts w:hAnsi="宋体" w:hint="eastAsia"/>
          <w:color w:val="000000"/>
          <w:sz w:val="20"/>
        </w:rPr>
        <w:t>tradb</w:t>
      </w:r>
      <w:r w:rsidRPr="00531B31">
        <w:rPr>
          <w:rFonts w:hAnsi="宋体" w:hint="eastAsia"/>
          <w:color w:val="000000"/>
          <w:sz w:val="20"/>
        </w:rPr>
        <w:t xml:space="preserve">dg2 -n </w:t>
      </w:r>
      <w:r>
        <w:rPr>
          <w:rFonts w:hAnsi="宋体" w:hint="eastAsia"/>
          <w:color w:val="000000"/>
          <w:sz w:val="20"/>
        </w:rPr>
        <w:t>traracdb</w:t>
      </w:r>
      <w:r w:rsidRPr="00531B31">
        <w:rPr>
          <w:rFonts w:hAnsi="宋体" w:hint="eastAsia"/>
          <w:color w:val="000000"/>
          <w:sz w:val="20"/>
        </w:rPr>
        <w:t>2</w:t>
      </w:r>
    </w:p>
    <w:p w:rsidR="00EF591A" w:rsidRPr="00EF591A" w:rsidRDefault="00EF591A" w:rsidP="00EF591A">
      <w:pPr>
        <w:rPr>
          <w:rFonts w:hint="eastAsia"/>
        </w:rPr>
      </w:pPr>
    </w:p>
    <w:p w:rsidR="004F0461" w:rsidRDefault="00653CED" w:rsidP="004F0461">
      <w:pPr>
        <w:pStyle w:val="3"/>
      </w:pPr>
      <w:r>
        <w:rPr>
          <w:rFonts w:hint="eastAsia"/>
        </w:rPr>
        <w:t xml:space="preserve"> </w:t>
      </w:r>
      <w:bookmarkStart w:id="106" w:name="_Toc11789156"/>
      <w:r w:rsidR="004F0461" w:rsidRPr="009D75C4">
        <w:rPr>
          <w:rFonts w:hint="eastAsia"/>
        </w:rPr>
        <w:t>新增服务名到</w:t>
      </w:r>
      <w:r w:rsidR="004F0461" w:rsidRPr="009D75C4">
        <w:rPr>
          <w:rFonts w:hint="eastAsia"/>
        </w:rPr>
        <w:t>CRS</w:t>
      </w:r>
      <w:r w:rsidR="004F0461" w:rsidRPr="009D75C4">
        <w:rPr>
          <w:rFonts w:hint="eastAsia"/>
        </w:rPr>
        <w:t>资源</w:t>
      </w:r>
      <w:bookmarkEnd w:id="10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1D6653" w:rsidTr="00A1554E">
        <w:trPr>
          <w:jc w:val="center"/>
        </w:trPr>
        <w:tc>
          <w:tcPr>
            <w:tcW w:w="0" w:type="auto"/>
            <w:shd w:val="clear" w:color="auto" w:fill="D9D9D9" w:themeFill="background1" w:themeFillShade="D9"/>
            <w:vAlign w:val="center"/>
          </w:tcPr>
          <w:p w:rsidR="001D6653" w:rsidRPr="001D6653" w:rsidRDefault="001D6653" w:rsidP="00A1554E">
            <w:pPr>
              <w:ind w:left="210" w:hangingChars="100" w:hanging="210"/>
            </w:pPr>
            <w:bookmarkStart w:id="107" w:name="_Hlk11162405"/>
            <w:proofErr w:type="spellStart"/>
            <w:r w:rsidRPr="001D6653">
              <w:t>srvctl</w:t>
            </w:r>
            <w:proofErr w:type="spellEnd"/>
            <w:r w:rsidRPr="001D6653">
              <w:t xml:space="preserve"> add service -d </w:t>
            </w:r>
            <w:proofErr w:type="spellStart"/>
            <w:r w:rsidRPr="001D6653">
              <w:t>sgetradbdg</w:t>
            </w:r>
            <w:proofErr w:type="spellEnd"/>
            <w:r w:rsidRPr="001D6653">
              <w:t xml:space="preserve"> -s </w:t>
            </w:r>
            <w:proofErr w:type="spellStart"/>
            <w:r w:rsidRPr="001D6653">
              <w:t>sgetra</w:t>
            </w:r>
            <w:proofErr w:type="spellEnd"/>
            <w:r w:rsidRPr="001D6653">
              <w:t xml:space="preserve"> -r sgetradbdg2 -a sgetradbdg1 -P BASIC -m BASIC -e SELECT -w 5 -z 3 -l </w:t>
            </w:r>
            <w:proofErr w:type="gramStart"/>
            <w:r w:rsidRPr="001D6653">
              <w:t>PRIMARY,SNAPSHOT</w:t>
            </w:r>
            <w:proofErr w:type="gramEnd"/>
            <w:r w:rsidRPr="001D6653">
              <w:t>_STANDBY</w:t>
            </w:r>
          </w:p>
        </w:tc>
      </w:tr>
    </w:tbl>
    <w:bookmarkEnd w:id="107"/>
    <w:p w:rsidR="00CF46CD" w:rsidRDefault="001D6653" w:rsidP="00CB7A26">
      <w:pPr>
        <w:pStyle w:val="3"/>
      </w:pPr>
      <w:r>
        <w:rPr>
          <w:rFonts w:hint="eastAsia"/>
        </w:rPr>
        <w:t xml:space="preserve"> </w:t>
      </w:r>
      <w:bookmarkStart w:id="108" w:name="_Toc11789157"/>
      <w:r w:rsidR="00CF46CD" w:rsidRPr="009D75C4">
        <w:rPr>
          <w:rFonts w:hint="eastAsia"/>
        </w:rPr>
        <w:t>查看服务资源状态</w:t>
      </w:r>
      <w:bookmarkEnd w:id="10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294D98" w:rsidTr="00A1554E">
        <w:trPr>
          <w:jc w:val="center"/>
        </w:trPr>
        <w:tc>
          <w:tcPr>
            <w:tcW w:w="0" w:type="auto"/>
            <w:shd w:val="clear" w:color="auto" w:fill="D9D9D9" w:themeFill="background1" w:themeFillShade="D9"/>
            <w:vAlign w:val="center"/>
          </w:tcPr>
          <w:p w:rsidR="00294D98" w:rsidRPr="00294D98" w:rsidRDefault="00294D98" w:rsidP="00294D98">
            <w:pPr>
              <w:ind w:left="210" w:hangingChars="100" w:hanging="210"/>
            </w:pPr>
            <w:r>
              <w:t>/app/11.2.0/grid/bin/</w:t>
            </w:r>
            <w:proofErr w:type="spellStart"/>
            <w:r>
              <w:t>crsctl</w:t>
            </w:r>
            <w:proofErr w:type="spellEnd"/>
            <w:r>
              <w:t xml:space="preserve"> stat res -t</w:t>
            </w:r>
          </w:p>
        </w:tc>
      </w:tr>
    </w:tbl>
    <w:p w:rsidR="00E63938" w:rsidRPr="009D75C4" w:rsidRDefault="00EE1D05" w:rsidP="009D75C4">
      <w:pPr>
        <w:pStyle w:val="2"/>
      </w:pPr>
      <w:r>
        <w:rPr>
          <w:rFonts w:hint="eastAsia"/>
        </w:rPr>
        <w:lastRenderedPageBreak/>
        <w:t xml:space="preserve"> </w:t>
      </w:r>
      <w:bookmarkStart w:id="109" w:name="_Toc11789158"/>
      <w:r w:rsidR="001D6653">
        <w:rPr>
          <w:rFonts w:hint="eastAsia"/>
        </w:rPr>
        <w:t>同步状态检查</w:t>
      </w:r>
      <w:bookmarkEnd w:id="109"/>
    </w:p>
    <w:p w:rsidR="00EE1D05" w:rsidRDefault="00380EA9" w:rsidP="00EE1D05">
      <w:pPr>
        <w:pStyle w:val="3"/>
      </w:pPr>
      <w:r>
        <w:rPr>
          <w:rFonts w:hint="eastAsia"/>
        </w:rPr>
        <w:t xml:space="preserve"> </w:t>
      </w:r>
      <w:bookmarkStart w:id="110" w:name="_Toc11789159"/>
      <w:proofErr w:type="gramStart"/>
      <w:r w:rsidR="00920086">
        <w:rPr>
          <w:rFonts w:hint="eastAsia"/>
        </w:rPr>
        <w:t>查看</w:t>
      </w:r>
      <w:r w:rsidR="00EE1D05">
        <w:rPr>
          <w:rFonts w:hint="eastAsia"/>
        </w:rPr>
        <w:t>备库</w:t>
      </w:r>
      <w:r w:rsidR="00920086">
        <w:rPr>
          <w:rFonts w:hint="eastAsia"/>
        </w:rPr>
        <w:t>警告</w:t>
      </w:r>
      <w:proofErr w:type="gramEnd"/>
      <w:r w:rsidR="00920086">
        <w:rPr>
          <w:rFonts w:hint="eastAsia"/>
        </w:rPr>
        <w:t>日志</w:t>
      </w:r>
      <w:bookmarkEnd w:id="110"/>
    </w:p>
    <w:p w:rsidR="00EE1D05" w:rsidRPr="00EE1D05" w:rsidRDefault="00EE1D05" w:rsidP="00EE1D05">
      <w:pPr>
        <w:rPr>
          <w:rFonts w:ascii="微软雅黑" w:eastAsia="微软雅黑" w:hAnsi="微软雅黑"/>
          <w:sz w:val="20"/>
        </w:rPr>
      </w:pPr>
      <w:r w:rsidRPr="00EE1D05">
        <w:rPr>
          <w:rFonts w:ascii="微软雅黑" w:eastAsia="微软雅黑" w:hAnsi="微软雅黑" w:hint="eastAsia"/>
          <w:sz w:val="20"/>
        </w:rPr>
        <w:t>略。</w:t>
      </w:r>
    </w:p>
    <w:p w:rsidR="00E63938" w:rsidRDefault="00380EA9" w:rsidP="004C0047">
      <w:pPr>
        <w:pStyle w:val="3"/>
      </w:pPr>
      <w:r>
        <w:t xml:space="preserve"> </w:t>
      </w:r>
      <w:bookmarkStart w:id="111" w:name="_Toc11789160"/>
      <w:proofErr w:type="spellStart"/>
      <w:r w:rsidR="00782E8B">
        <w:rPr>
          <w:rFonts w:hint="eastAsia"/>
        </w:rPr>
        <w:t>mrp</w:t>
      </w:r>
      <w:proofErr w:type="spellEnd"/>
      <w:r w:rsidR="00782E8B">
        <w:rPr>
          <w:rFonts w:hint="eastAsia"/>
        </w:rPr>
        <w:t>进程状态检查</w:t>
      </w:r>
      <w:bookmarkEnd w:id="111"/>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A1554E">
        <w:trPr>
          <w:jc w:val="center"/>
        </w:trPr>
        <w:tc>
          <w:tcPr>
            <w:tcW w:w="0" w:type="auto"/>
            <w:shd w:val="clear" w:color="auto" w:fill="D9D9D9" w:themeFill="background1" w:themeFillShade="D9"/>
            <w:vAlign w:val="center"/>
          </w:tcPr>
          <w:p w:rsidR="00782E8B" w:rsidRPr="00294D98" w:rsidRDefault="00782E8B" w:rsidP="00A1554E">
            <w:pPr>
              <w:ind w:left="210" w:hangingChars="100" w:hanging="210"/>
            </w:pPr>
            <w:r w:rsidRPr="00782E8B">
              <w:t xml:space="preserve">select </w:t>
            </w:r>
            <w:proofErr w:type="spellStart"/>
            <w:r w:rsidRPr="00782E8B">
              <w:t>inst_</w:t>
            </w:r>
            <w:proofErr w:type="gramStart"/>
            <w:r w:rsidRPr="00782E8B">
              <w:t>id,process</w:t>
            </w:r>
            <w:proofErr w:type="gramEnd"/>
            <w:r w:rsidRPr="00782E8B">
              <w:t>,status,thread#,sequence#,block</w:t>
            </w:r>
            <w:proofErr w:type="spellEnd"/>
            <w:r w:rsidRPr="00782E8B">
              <w:t xml:space="preserve"># from </w:t>
            </w:r>
            <w:proofErr w:type="spellStart"/>
            <w:r w:rsidRPr="00782E8B">
              <w:t>gv$managed_standby</w:t>
            </w:r>
            <w:proofErr w:type="spellEnd"/>
            <w:r w:rsidRPr="00782E8B">
              <w:t xml:space="preserve"> where PROCESS like 'MRP%';</w:t>
            </w:r>
          </w:p>
        </w:tc>
      </w:tr>
    </w:tbl>
    <w:p w:rsidR="004C0047" w:rsidRDefault="00380EA9" w:rsidP="004C0047">
      <w:pPr>
        <w:pStyle w:val="3"/>
      </w:pPr>
      <w:r>
        <w:rPr>
          <w:rFonts w:hint="eastAsia"/>
        </w:rPr>
        <w:t xml:space="preserve"> </w:t>
      </w:r>
      <w:bookmarkStart w:id="112" w:name="_Toc11789161"/>
      <w:r w:rsidR="004C0047">
        <w:rPr>
          <w:rFonts w:hint="eastAsia"/>
        </w:rPr>
        <w:t>外部归档文件处理</w:t>
      </w:r>
      <w:bookmarkEnd w:id="112"/>
    </w:p>
    <w:p w:rsidR="00165975" w:rsidRPr="004C0047" w:rsidRDefault="00165975" w:rsidP="004C0047">
      <w:pPr>
        <w:rPr>
          <w:rFonts w:ascii="微软雅黑" w:eastAsia="微软雅黑" w:hAnsi="微软雅黑"/>
          <w:sz w:val="20"/>
        </w:rPr>
      </w:pPr>
      <w:r w:rsidRPr="004C0047">
        <w:rPr>
          <w:rFonts w:ascii="微软雅黑" w:eastAsia="微软雅黑" w:hAnsi="微软雅黑" w:hint="eastAsia"/>
          <w:sz w:val="20"/>
        </w:rPr>
        <w:t>注意</w:t>
      </w:r>
      <w:r w:rsidR="004C0047" w:rsidRPr="004C0047">
        <w:rPr>
          <w:rFonts w:ascii="微软雅黑" w:eastAsia="微软雅黑" w:hAnsi="微软雅黑" w:hint="eastAsia"/>
          <w:sz w:val="20"/>
        </w:rPr>
        <w:t>：</w:t>
      </w:r>
      <w:r w:rsidRPr="004C0047">
        <w:rPr>
          <w:rFonts w:ascii="微软雅黑" w:eastAsia="微软雅黑" w:hAnsi="微软雅黑" w:hint="eastAsia"/>
          <w:sz w:val="20"/>
        </w:rPr>
        <w:t>外部存档日志文件空间，如空间不足请及时删除(</w:t>
      </w:r>
      <w:r w:rsidRPr="004C0047">
        <w:rPr>
          <w:rFonts w:ascii="微软雅黑" w:eastAsia="微软雅黑" w:hAnsi="微软雅黑" w:hint="eastAsia"/>
          <w:b/>
          <w:bCs/>
          <w:sz w:val="20"/>
        </w:rPr>
        <w:t>文档 ID</w:t>
      </w:r>
      <w:r w:rsidRPr="004C0047">
        <w:rPr>
          <w:rFonts w:ascii="微软雅黑" w:eastAsia="微软雅黑" w:hAnsi="微软雅黑" w:hint="eastAsia"/>
          <w:sz w:val="20"/>
        </w:rPr>
        <w:t xml:space="preserve"> </w:t>
      </w:r>
      <w:r w:rsidRPr="004C0047">
        <w:rPr>
          <w:rFonts w:ascii="微软雅黑" w:eastAsia="微软雅黑" w:hAnsi="微软雅黑" w:hint="eastAsia"/>
          <w:b/>
          <w:bCs/>
          <w:sz w:val="20"/>
        </w:rPr>
        <w:t>1617965.1</w:t>
      </w:r>
      <w:r w:rsidRPr="004C0047">
        <w:rPr>
          <w:rFonts w:ascii="微软雅黑" w:eastAsia="微软雅黑" w:hAnsi="微软雅黑"/>
          <w:sz w:val="20"/>
        </w:rPr>
        <w:t>)</w:t>
      </w:r>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A1554E">
        <w:trPr>
          <w:jc w:val="center"/>
        </w:trPr>
        <w:tc>
          <w:tcPr>
            <w:tcW w:w="0" w:type="auto"/>
            <w:shd w:val="clear" w:color="auto" w:fill="D9D9D9" w:themeFill="background1" w:themeFillShade="D9"/>
            <w:vAlign w:val="center"/>
          </w:tcPr>
          <w:p w:rsidR="00782E8B" w:rsidRDefault="00782E8B" w:rsidP="00782E8B">
            <w:pPr>
              <w:ind w:left="210" w:hangingChars="100" w:hanging="210"/>
            </w:pPr>
            <w:r>
              <w:t>SQL&gt;select * from V$FLASH_RECOVERY_AREA_USAGE;</w:t>
            </w:r>
          </w:p>
          <w:p w:rsidR="00782E8B" w:rsidRDefault="00782E8B" w:rsidP="00782E8B">
            <w:pPr>
              <w:ind w:left="210" w:hangingChars="100" w:hanging="210"/>
            </w:pPr>
          </w:p>
          <w:p w:rsidR="00782E8B" w:rsidRPr="00294D98" w:rsidRDefault="00782E8B" w:rsidP="00782E8B">
            <w:pPr>
              <w:ind w:left="210" w:hangingChars="100" w:hanging="210"/>
            </w:pPr>
            <w:r>
              <w:t xml:space="preserve">RMAN&gt;delete foreign </w:t>
            </w:r>
            <w:proofErr w:type="spellStart"/>
            <w:r>
              <w:t>archivelog</w:t>
            </w:r>
            <w:proofErr w:type="spellEnd"/>
            <w:r>
              <w:t xml:space="preserve"> all;</w:t>
            </w:r>
          </w:p>
        </w:tc>
      </w:tr>
    </w:tbl>
    <w:p w:rsidR="001D6653" w:rsidRDefault="00380EA9" w:rsidP="004C0047">
      <w:pPr>
        <w:pStyle w:val="3"/>
      </w:pPr>
      <w:r>
        <w:rPr>
          <w:rFonts w:hint="eastAsia"/>
        </w:rPr>
        <w:t xml:space="preserve"> </w:t>
      </w:r>
      <w:bookmarkStart w:id="113" w:name="_Toc11789162"/>
      <w:r w:rsidR="00782E8B">
        <w:rPr>
          <w:rFonts w:hint="eastAsia"/>
        </w:rPr>
        <w:t>日志接收与同步检查</w:t>
      </w:r>
      <w:bookmarkEnd w:id="11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782E8B" w:rsidTr="00A1554E">
        <w:trPr>
          <w:jc w:val="center"/>
        </w:trPr>
        <w:tc>
          <w:tcPr>
            <w:tcW w:w="0" w:type="auto"/>
            <w:shd w:val="clear" w:color="auto" w:fill="D9D9D9" w:themeFill="background1" w:themeFillShade="D9"/>
            <w:vAlign w:val="center"/>
          </w:tcPr>
          <w:p w:rsidR="00782E8B" w:rsidRPr="00782E8B" w:rsidRDefault="00782E8B" w:rsidP="00A1554E">
            <w:pPr>
              <w:ind w:left="200" w:hangingChars="100" w:hanging="200"/>
              <w:rPr>
                <w:rFonts w:ascii="微软雅黑" w:eastAsia="微软雅黑" w:hAnsi="微软雅黑"/>
                <w:sz w:val="20"/>
              </w:rPr>
            </w:pPr>
            <w:r w:rsidRPr="00782E8B">
              <w:rPr>
                <w:rFonts w:ascii="微软雅黑" w:eastAsia="微软雅黑" w:hAnsi="微软雅黑" w:hint="eastAsia"/>
                <w:sz w:val="20"/>
              </w:rPr>
              <w:t>主库：</w:t>
            </w:r>
          </w:p>
          <w:p w:rsidR="00782E8B" w:rsidRDefault="00782E8B" w:rsidP="00A1554E">
            <w:pPr>
              <w:ind w:left="210" w:hangingChars="100" w:hanging="210"/>
            </w:pPr>
            <w:r w:rsidRPr="00782E8B">
              <w:t xml:space="preserve">select </w:t>
            </w:r>
            <w:proofErr w:type="spellStart"/>
            <w:r w:rsidRPr="00782E8B">
              <w:t>thread</w:t>
            </w:r>
            <w:proofErr w:type="gramStart"/>
            <w:r w:rsidRPr="00782E8B">
              <w:t>#,max</w:t>
            </w:r>
            <w:proofErr w:type="spellEnd"/>
            <w:proofErr w:type="gramEnd"/>
            <w:r w:rsidRPr="00782E8B">
              <w:t xml:space="preserve">(sequence#) "Last Primary Seq Generated"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group by thread# order by 1;</w:t>
            </w:r>
          </w:p>
          <w:p w:rsidR="00782E8B" w:rsidRDefault="00782E8B" w:rsidP="00782E8B">
            <w:pPr>
              <w:ind w:left="200" w:hangingChars="100" w:hanging="200"/>
              <w:rPr>
                <w:rFonts w:ascii="微软雅黑" w:eastAsia="微软雅黑" w:hAnsi="微软雅黑"/>
                <w:sz w:val="20"/>
              </w:rPr>
            </w:pPr>
            <w:r w:rsidRPr="00782E8B">
              <w:rPr>
                <w:rFonts w:ascii="微软雅黑" w:eastAsia="微软雅黑" w:hAnsi="微软雅黑" w:hint="eastAsia"/>
                <w:sz w:val="20"/>
              </w:rPr>
              <w:t>备库：</w:t>
            </w:r>
          </w:p>
          <w:p w:rsidR="003F12D7" w:rsidRPr="00782E8B" w:rsidRDefault="003F12D7" w:rsidP="00782E8B">
            <w:pPr>
              <w:ind w:left="200" w:hangingChars="100" w:hanging="200"/>
              <w:rPr>
                <w:rFonts w:ascii="微软雅黑" w:eastAsia="微软雅黑" w:hAnsi="微软雅黑"/>
                <w:sz w:val="20"/>
              </w:rPr>
            </w:pPr>
            <w:r w:rsidRPr="003F12D7">
              <w:rPr>
                <w:rFonts w:ascii="微软雅黑" w:eastAsia="微软雅黑" w:hAnsi="微软雅黑" w:hint="eastAsia"/>
                <w:sz w:val="20"/>
              </w:rPr>
              <w:t>-- 检查</w:t>
            </w:r>
            <w:proofErr w:type="gramStart"/>
            <w:r w:rsidRPr="003F12D7">
              <w:rPr>
                <w:rFonts w:ascii="微软雅黑" w:eastAsia="微软雅黑" w:hAnsi="微软雅黑" w:hint="eastAsia"/>
                <w:sz w:val="20"/>
              </w:rPr>
              <w:t>备库已经</w:t>
            </w:r>
            <w:proofErr w:type="gramEnd"/>
            <w:r w:rsidRPr="003F12D7">
              <w:rPr>
                <w:rFonts w:ascii="微软雅黑" w:eastAsia="微软雅黑" w:hAnsi="微软雅黑" w:hint="eastAsia"/>
                <w:sz w:val="20"/>
              </w:rPr>
              <w:t>接收到的 sequence# 号</w:t>
            </w:r>
          </w:p>
          <w:p w:rsidR="00782E8B" w:rsidRDefault="00782E8B" w:rsidP="00A1554E">
            <w:pPr>
              <w:ind w:left="210" w:hangingChars="100" w:hanging="210"/>
            </w:pPr>
            <w:r w:rsidRPr="00782E8B">
              <w:t xml:space="preserve">select </w:t>
            </w:r>
            <w:proofErr w:type="spellStart"/>
            <w:r w:rsidRPr="00782E8B">
              <w:t>thread</w:t>
            </w:r>
            <w:proofErr w:type="gramStart"/>
            <w:r w:rsidRPr="00782E8B">
              <w:t>#,max</w:t>
            </w:r>
            <w:proofErr w:type="spellEnd"/>
            <w:proofErr w:type="gramEnd"/>
            <w:r w:rsidRPr="00782E8B">
              <w:t xml:space="preserve">(sequence#) "Last Standby Seq Received"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group by thread# order by 1;</w:t>
            </w:r>
          </w:p>
          <w:p w:rsidR="003F12D7" w:rsidRPr="003F12D7" w:rsidRDefault="003F12D7" w:rsidP="00A1554E">
            <w:pPr>
              <w:ind w:left="200" w:hangingChars="100" w:hanging="200"/>
              <w:rPr>
                <w:rFonts w:ascii="微软雅黑" w:eastAsia="微软雅黑" w:hAnsi="微软雅黑"/>
                <w:sz w:val="20"/>
              </w:rPr>
            </w:pPr>
            <w:r w:rsidRPr="003F12D7">
              <w:rPr>
                <w:rFonts w:ascii="微软雅黑" w:eastAsia="微软雅黑" w:hAnsi="微软雅黑" w:hint="eastAsia"/>
                <w:sz w:val="20"/>
              </w:rPr>
              <w:t>-- 检查</w:t>
            </w:r>
            <w:proofErr w:type="gramStart"/>
            <w:r w:rsidRPr="003F12D7">
              <w:rPr>
                <w:rFonts w:ascii="微软雅黑" w:eastAsia="微软雅黑" w:hAnsi="微软雅黑" w:hint="eastAsia"/>
                <w:sz w:val="20"/>
              </w:rPr>
              <w:t>备库已经</w:t>
            </w:r>
            <w:proofErr w:type="gramEnd"/>
            <w:r>
              <w:rPr>
                <w:rFonts w:ascii="微软雅黑" w:eastAsia="微软雅黑" w:hAnsi="微软雅黑" w:hint="eastAsia"/>
                <w:sz w:val="20"/>
              </w:rPr>
              <w:t>应用</w:t>
            </w:r>
            <w:r w:rsidRPr="003F12D7">
              <w:rPr>
                <w:rFonts w:ascii="微软雅黑" w:eastAsia="微软雅黑" w:hAnsi="微软雅黑" w:hint="eastAsia"/>
                <w:sz w:val="20"/>
              </w:rPr>
              <w:t>到的 sequence# 号</w:t>
            </w:r>
          </w:p>
          <w:p w:rsidR="00782E8B" w:rsidRPr="00294D98" w:rsidRDefault="00782E8B" w:rsidP="00A1554E">
            <w:pPr>
              <w:ind w:left="210" w:hangingChars="100" w:hanging="210"/>
            </w:pPr>
            <w:r w:rsidRPr="00782E8B">
              <w:t xml:space="preserve">select </w:t>
            </w:r>
            <w:proofErr w:type="spellStart"/>
            <w:r w:rsidRPr="00782E8B">
              <w:t>thread</w:t>
            </w:r>
            <w:proofErr w:type="gramStart"/>
            <w:r w:rsidRPr="00782E8B">
              <w:t>#,max</w:t>
            </w:r>
            <w:proofErr w:type="spellEnd"/>
            <w:proofErr w:type="gramEnd"/>
            <w:r w:rsidRPr="00782E8B">
              <w:t xml:space="preserve">(sequence#) "Last Standby Seq Applied" from </w:t>
            </w:r>
            <w:proofErr w:type="spellStart"/>
            <w:r w:rsidRPr="00782E8B">
              <w:t>v$archived_log</w:t>
            </w:r>
            <w:proofErr w:type="spellEnd"/>
            <w:r w:rsidRPr="00782E8B">
              <w:t xml:space="preserve"> </w:t>
            </w:r>
            <w:proofErr w:type="spellStart"/>
            <w:r w:rsidRPr="00782E8B">
              <w:t>val,v$database</w:t>
            </w:r>
            <w:proofErr w:type="spellEnd"/>
            <w:r w:rsidRPr="00782E8B">
              <w:t xml:space="preserve"> </w:t>
            </w:r>
            <w:proofErr w:type="spellStart"/>
            <w:r w:rsidRPr="00782E8B">
              <w:t>vdb</w:t>
            </w:r>
            <w:proofErr w:type="spellEnd"/>
            <w:r w:rsidRPr="00782E8B">
              <w:t xml:space="preserve"> where </w:t>
            </w:r>
            <w:proofErr w:type="spellStart"/>
            <w:r w:rsidRPr="00782E8B">
              <w:t>val.resetlogs_change</w:t>
            </w:r>
            <w:proofErr w:type="spellEnd"/>
            <w:r w:rsidRPr="00782E8B">
              <w:t>#=</w:t>
            </w:r>
            <w:proofErr w:type="spellStart"/>
            <w:r w:rsidRPr="00782E8B">
              <w:t>vdb.resetlogs_change</w:t>
            </w:r>
            <w:proofErr w:type="spellEnd"/>
            <w:r w:rsidRPr="00782E8B">
              <w:t xml:space="preserve"># and </w:t>
            </w:r>
            <w:proofErr w:type="spellStart"/>
            <w:r w:rsidRPr="00782E8B">
              <w:t>val.applied</w:t>
            </w:r>
            <w:proofErr w:type="spellEnd"/>
            <w:r w:rsidRPr="00782E8B">
              <w:t xml:space="preserve"> in ('YES','IN-MEMORY') group by thread# order by 1;</w:t>
            </w:r>
          </w:p>
        </w:tc>
      </w:tr>
    </w:tbl>
    <w:p w:rsidR="00782E8B" w:rsidRDefault="00380EA9" w:rsidP="004C0047">
      <w:pPr>
        <w:pStyle w:val="3"/>
      </w:pPr>
      <w:r>
        <w:rPr>
          <w:rFonts w:hint="eastAsia"/>
        </w:rPr>
        <w:lastRenderedPageBreak/>
        <w:t xml:space="preserve"> </w:t>
      </w:r>
      <w:bookmarkStart w:id="114" w:name="_Toc11789163"/>
      <w:r w:rsidR="00EE1D05">
        <w:rPr>
          <w:rFonts w:hint="eastAsia"/>
        </w:rPr>
        <w:t>延迟查询</w:t>
      </w:r>
      <w:bookmarkEnd w:id="114"/>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EE1D05" w:rsidTr="00A1554E">
        <w:trPr>
          <w:jc w:val="center"/>
        </w:trPr>
        <w:tc>
          <w:tcPr>
            <w:tcW w:w="0" w:type="auto"/>
            <w:shd w:val="clear" w:color="auto" w:fill="D9D9D9" w:themeFill="background1" w:themeFillShade="D9"/>
            <w:vAlign w:val="center"/>
          </w:tcPr>
          <w:p w:rsidR="00EE1D05" w:rsidRPr="00294D98" w:rsidRDefault="00EE1D05" w:rsidP="00A1554E">
            <w:pPr>
              <w:ind w:left="210" w:hangingChars="100" w:hanging="210"/>
            </w:pPr>
            <w:r w:rsidRPr="00EE1D05">
              <w:t xml:space="preserve">select </w:t>
            </w:r>
            <w:proofErr w:type="spellStart"/>
            <w:proofErr w:type="gramStart"/>
            <w:r w:rsidRPr="00EE1D05">
              <w:t>name,value</w:t>
            </w:r>
            <w:proofErr w:type="spellEnd"/>
            <w:proofErr w:type="gramEnd"/>
            <w:r w:rsidRPr="00EE1D05">
              <w:t xml:space="preserve"> from </w:t>
            </w:r>
            <w:proofErr w:type="spellStart"/>
            <w:r w:rsidRPr="00EE1D05">
              <w:t>v$dataguard_stats</w:t>
            </w:r>
            <w:proofErr w:type="spellEnd"/>
            <w:r w:rsidRPr="00EE1D05">
              <w:t>;</w:t>
            </w:r>
          </w:p>
        </w:tc>
      </w:tr>
    </w:tbl>
    <w:p w:rsidR="00EE1D05" w:rsidRDefault="009A62C3">
      <w:pPr>
        <w:pStyle w:val="2"/>
      </w:pPr>
      <w:r>
        <w:t xml:space="preserve"> </w:t>
      </w:r>
      <w:bookmarkStart w:id="115" w:name="_Toc11789164"/>
      <w:proofErr w:type="spellStart"/>
      <w:r w:rsidR="00EE1D05">
        <w:rPr>
          <w:rFonts w:hint="eastAsia"/>
        </w:rPr>
        <w:t>s</w:t>
      </w:r>
      <w:r w:rsidR="00EE1D05" w:rsidRPr="001D6653">
        <w:t>getra</w:t>
      </w:r>
      <w:proofErr w:type="spellEnd"/>
      <w:r w:rsidR="00EE1D05">
        <w:rPr>
          <w:rFonts w:hint="eastAsia"/>
        </w:rPr>
        <w:t>服务开启</w:t>
      </w:r>
      <w:bookmarkEnd w:id="115"/>
    </w:p>
    <w:p w:rsidR="009A62C3" w:rsidRDefault="009A62C3" w:rsidP="009A62C3">
      <w:pPr>
        <w:rPr>
          <w:rFonts w:ascii="微软雅黑" w:eastAsia="微软雅黑" w:hAnsi="微软雅黑"/>
          <w:sz w:val="20"/>
        </w:rPr>
      </w:pPr>
      <w:r w:rsidRPr="004C0047">
        <w:rPr>
          <w:rFonts w:ascii="微软雅黑" w:eastAsia="微软雅黑" w:hAnsi="微软雅黑" w:hint="eastAsia"/>
          <w:sz w:val="20"/>
        </w:rPr>
        <w:t>注意：</w:t>
      </w:r>
      <w:r>
        <w:rPr>
          <w:rFonts w:ascii="微软雅黑" w:eastAsia="微软雅黑" w:hAnsi="微软雅黑" w:hint="eastAsia"/>
          <w:sz w:val="20"/>
        </w:rPr>
        <w:t>开启</w:t>
      </w:r>
      <w:proofErr w:type="spellStart"/>
      <w:r>
        <w:rPr>
          <w:rFonts w:ascii="微软雅黑" w:eastAsia="微软雅黑" w:hAnsi="微软雅黑" w:hint="eastAsia"/>
          <w:sz w:val="20"/>
        </w:rPr>
        <w:t>sgetra</w:t>
      </w:r>
      <w:proofErr w:type="spellEnd"/>
      <w:r>
        <w:rPr>
          <w:rFonts w:ascii="微软雅黑" w:eastAsia="微软雅黑" w:hAnsi="微软雅黑" w:hint="eastAsia"/>
          <w:sz w:val="20"/>
        </w:rPr>
        <w:t>服务</w:t>
      </w:r>
      <w:proofErr w:type="gramStart"/>
      <w:r>
        <w:rPr>
          <w:rFonts w:ascii="微软雅黑" w:eastAsia="微软雅黑" w:hAnsi="微软雅黑" w:hint="eastAsia"/>
          <w:sz w:val="20"/>
        </w:rPr>
        <w:t>需要备库的</w:t>
      </w:r>
      <w:proofErr w:type="spellStart"/>
      <w:proofErr w:type="gramEnd"/>
      <w:r>
        <w:rPr>
          <w:rFonts w:ascii="微软雅黑" w:eastAsia="微软雅黑" w:hAnsi="微软雅黑" w:hint="eastAsia"/>
          <w:sz w:val="20"/>
        </w:rPr>
        <w:t>crs</w:t>
      </w:r>
      <w:proofErr w:type="spellEnd"/>
      <w:r>
        <w:rPr>
          <w:rFonts w:ascii="微软雅黑" w:eastAsia="微软雅黑" w:hAnsi="微软雅黑" w:hint="eastAsia"/>
          <w:sz w:val="20"/>
        </w:rPr>
        <w:t>状态为open。在2</w:t>
      </w:r>
      <w:r>
        <w:rPr>
          <w:rFonts w:ascii="微软雅黑" w:eastAsia="微软雅黑" w:hAnsi="微软雅黑"/>
          <w:sz w:val="20"/>
        </w:rPr>
        <w:t>.8</w:t>
      </w:r>
      <w:r>
        <w:rPr>
          <w:rFonts w:ascii="微软雅黑" w:eastAsia="微软雅黑" w:hAnsi="微软雅黑" w:hint="eastAsia"/>
          <w:sz w:val="20"/>
        </w:rPr>
        <w:t>.</w:t>
      </w:r>
      <w:r>
        <w:rPr>
          <w:rFonts w:ascii="微软雅黑" w:eastAsia="微软雅黑" w:hAnsi="微软雅黑"/>
          <w:sz w:val="20"/>
        </w:rPr>
        <w:t>4</w:t>
      </w:r>
      <w:r>
        <w:rPr>
          <w:rFonts w:ascii="微软雅黑" w:eastAsia="微软雅黑" w:hAnsi="微软雅黑" w:hint="eastAsia"/>
          <w:sz w:val="20"/>
        </w:rPr>
        <w:t>步骤中，检查出的日志序列</w:t>
      </w:r>
      <w:proofErr w:type="gramStart"/>
      <w:r>
        <w:rPr>
          <w:rFonts w:ascii="微软雅黑" w:eastAsia="微软雅黑" w:hAnsi="微软雅黑" w:hint="eastAsia"/>
          <w:sz w:val="20"/>
        </w:rPr>
        <w:t>号一致</w:t>
      </w:r>
      <w:proofErr w:type="gramEnd"/>
      <w:r>
        <w:rPr>
          <w:rFonts w:ascii="微软雅黑" w:eastAsia="微软雅黑" w:hAnsi="微软雅黑" w:hint="eastAsia"/>
          <w:sz w:val="20"/>
        </w:rPr>
        <w:t>并且2</w:t>
      </w:r>
      <w:r>
        <w:rPr>
          <w:rFonts w:ascii="微软雅黑" w:eastAsia="微软雅黑" w:hAnsi="微软雅黑"/>
          <w:sz w:val="20"/>
        </w:rPr>
        <w:t>.8.5</w:t>
      </w:r>
      <w:r>
        <w:rPr>
          <w:rFonts w:ascii="微软雅黑" w:eastAsia="微软雅黑" w:hAnsi="微软雅黑" w:hint="eastAsia"/>
          <w:sz w:val="20"/>
        </w:rPr>
        <w:t>中基本无延迟后，可以将数据库开启至open状态。</w:t>
      </w:r>
    </w:p>
    <w:p w:rsidR="009A62C3" w:rsidRDefault="00380EA9" w:rsidP="009A62C3">
      <w:pPr>
        <w:pStyle w:val="3"/>
      </w:pPr>
      <w:r>
        <w:rPr>
          <w:rFonts w:hint="eastAsia"/>
        </w:rPr>
        <w:t xml:space="preserve"> </w:t>
      </w:r>
      <w:bookmarkStart w:id="116" w:name="_Toc11789165"/>
      <w:r w:rsidR="009A62C3">
        <w:rPr>
          <w:rFonts w:hint="eastAsia"/>
        </w:rPr>
        <w:t>开启数据库为</w:t>
      </w:r>
      <w:r w:rsidR="009A62C3">
        <w:rPr>
          <w:rFonts w:hint="eastAsia"/>
        </w:rPr>
        <w:t>open</w:t>
      </w:r>
      <w:bookmarkEnd w:id="116"/>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9A62C3" w:rsidTr="00A1554E">
        <w:trPr>
          <w:jc w:val="center"/>
        </w:trPr>
        <w:tc>
          <w:tcPr>
            <w:tcW w:w="0" w:type="auto"/>
            <w:shd w:val="clear" w:color="auto" w:fill="D9D9D9" w:themeFill="background1" w:themeFillShade="D9"/>
            <w:vAlign w:val="center"/>
          </w:tcPr>
          <w:p w:rsidR="009A62C3" w:rsidRDefault="009A62C3" w:rsidP="00A1554E">
            <w:pPr>
              <w:ind w:left="200" w:hangingChars="100" w:hanging="200"/>
              <w:rPr>
                <w:rFonts w:ascii="微软雅黑" w:eastAsia="微软雅黑" w:hAnsi="微软雅黑"/>
                <w:sz w:val="20"/>
              </w:rPr>
            </w:pPr>
            <w:r w:rsidRPr="009A62C3">
              <w:rPr>
                <w:rFonts w:ascii="微软雅黑" w:eastAsia="微软雅黑" w:hAnsi="微软雅黑" w:hint="eastAsia"/>
                <w:sz w:val="20"/>
              </w:rPr>
              <w:t>P</w:t>
            </w:r>
            <w:r w:rsidRPr="009A62C3">
              <w:rPr>
                <w:rFonts w:ascii="微软雅黑" w:eastAsia="微软雅黑" w:hAnsi="微软雅黑"/>
                <w:sz w:val="20"/>
              </w:rPr>
              <w:t>S:</w:t>
            </w:r>
            <w:r w:rsidRPr="009A62C3">
              <w:rPr>
                <w:rFonts w:ascii="微软雅黑" w:eastAsia="微软雅黑" w:hAnsi="微软雅黑" w:hint="eastAsia"/>
                <w:sz w:val="20"/>
              </w:rPr>
              <w:t>当主</w:t>
            </w:r>
            <w:proofErr w:type="gramStart"/>
            <w:r w:rsidRPr="009A62C3">
              <w:rPr>
                <w:rFonts w:ascii="微软雅黑" w:eastAsia="微软雅黑" w:hAnsi="微软雅黑" w:hint="eastAsia"/>
                <w:sz w:val="20"/>
              </w:rPr>
              <w:t>备库</w:t>
            </w:r>
            <w:r w:rsidRPr="009A62C3">
              <w:rPr>
                <w:rFonts w:ascii="微软雅黑" w:eastAsia="微软雅黑" w:hAnsi="微软雅黑" w:hint="eastAsia"/>
                <w:color w:val="FF0000"/>
                <w:sz w:val="20"/>
              </w:rPr>
              <w:t>完全</w:t>
            </w:r>
            <w:proofErr w:type="gramEnd"/>
            <w:r w:rsidRPr="009A62C3">
              <w:rPr>
                <w:rFonts w:ascii="微软雅黑" w:eastAsia="微软雅黑" w:hAnsi="微软雅黑" w:hint="eastAsia"/>
                <w:color w:val="FF0000"/>
                <w:sz w:val="20"/>
              </w:rPr>
              <w:t>同步</w:t>
            </w:r>
            <w:r w:rsidRPr="009A62C3">
              <w:rPr>
                <w:rFonts w:ascii="微软雅黑" w:eastAsia="微软雅黑" w:hAnsi="微软雅黑" w:hint="eastAsia"/>
                <w:sz w:val="20"/>
              </w:rPr>
              <w:t>后</w:t>
            </w:r>
            <w:r>
              <w:rPr>
                <w:rFonts w:ascii="微软雅黑" w:eastAsia="微软雅黑" w:hAnsi="微软雅黑" w:hint="eastAsia"/>
                <w:sz w:val="20"/>
              </w:rPr>
              <w:t>，关闭备库</w:t>
            </w:r>
          </w:p>
          <w:p w:rsidR="009A62C3" w:rsidRPr="009A62C3" w:rsidRDefault="009A62C3" w:rsidP="00A1554E">
            <w:pPr>
              <w:ind w:left="210" w:hangingChars="100" w:hanging="210"/>
            </w:pPr>
            <w:r w:rsidRPr="009A62C3">
              <w:t xml:space="preserve">alter database recover managed standby database </w:t>
            </w:r>
            <w:r w:rsidRPr="009A62C3">
              <w:rPr>
                <w:rFonts w:hint="eastAsia"/>
              </w:rPr>
              <w:t>cancel</w:t>
            </w:r>
            <w:r w:rsidRPr="009A62C3">
              <w:t>;</w:t>
            </w:r>
          </w:p>
          <w:p w:rsidR="009A62C3" w:rsidRPr="009A62C3" w:rsidRDefault="009A62C3" w:rsidP="009A62C3">
            <w:pPr>
              <w:ind w:left="210" w:hangingChars="100" w:hanging="210"/>
            </w:pPr>
            <w:proofErr w:type="spellStart"/>
            <w:r w:rsidRPr="009A62C3">
              <w:t>srvctl</w:t>
            </w:r>
            <w:proofErr w:type="spellEnd"/>
            <w:r w:rsidRPr="009A62C3">
              <w:t xml:space="preserve"> stop database -d </w:t>
            </w:r>
            <w:proofErr w:type="spellStart"/>
            <w:r w:rsidRPr="009A62C3">
              <w:t>sgetradbdg</w:t>
            </w:r>
            <w:proofErr w:type="spellEnd"/>
          </w:p>
          <w:p w:rsidR="009A62C3" w:rsidRDefault="009A62C3" w:rsidP="009A62C3">
            <w:pPr>
              <w:ind w:left="210" w:hangingChars="100" w:hanging="210"/>
            </w:pPr>
            <w:proofErr w:type="spellStart"/>
            <w:r w:rsidRPr="009A62C3">
              <w:t>srvctl</w:t>
            </w:r>
            <w:proofErr w:type="spellEnd"/>
            <w:r w:rsidRPr="009A62C3">
              <w:t xml:space="preserve"> start database -d </w:t>
            </w:r>
            <w:proofErr w:type="spellStart"/>
            <w:r w:rsidRPr="009A62C3">
              <w:t>sgetradbdg</w:t>
            </w:r>
            <w:proofErr w:type="spellEnd"/>
          </w:p>
          <w:p w:rsidR="009A62C3" w:rsidRDefault="009A62C3" w:rsidP="009A62C3">
            <w:pPr>
              <w:ind w:left="210" w:hangingChars="100" w:hanging="210"/>
            </w:pPr>
            <w:proofErr w:type="spellStart"/>
            <w:r>
              <w:rPr>
                <w:rFonts w:hint="eastAsia"/>
              </w:rPr>
              <w:t>s</w:t>
            </w:r>
            <w:r>
              <w:t>qlplus</w:t>
            </w:r>
            <w:proofErr w:type="spellEnd"/>
            <w:r>
              <w:t xml:space="preserve"> / as </w:t>
            </w:r>
            <w:proofErr w:type="spellStart"/>
            <w:r>
              <w:t>sysdba</w:t>
            </w:r>
            <w:proofErr w:type="spellEnd"/>
          </w:p>
          <w:p w:rsidR="009A62C3" w:rsidRDefault="009A62C3" w:rsidP="009A62C3">
            <w:pPr>
              <w:ind w:left="210" w:hangingChars="100" w:hanging="210"/>
            </w:pPr>
            <w:r w:rsidRPr="009A62C3">
              <w:t>recover managed standby database using current logfile disconnect from session</w:t>
            </w:r>
            <w:r>
              <w:t xml:space="preserve"> </w:t>
            </w:r>
            <w:proofErr w:type="spellStart"/>
            <w:r>
              <w:t>nodelay</w:t>
            </w:r>
            <w:proofErr w:type="spellEnd"/>
            <w:r w:rsidRPr="009A62C3">
              <w:t>;</w:t>
            </w:r>
          </w:p>
          <w:p w:rsidR="00C822BF" w:rsidRDefault="00C822BF" w:rsidP="009A62C3">
            <w:pPr>
              <w:ind w:left="210" w:hangingChars="100" w:hanging="210"/>
            </w:pPr>
            <w:r>
              <w:t xml:space="preserve">select </w:t>
            </w:r>
            <w:proofErr w:type="spellStart"/>
            <w:r>
              <w:t>open_</w:t>
            </w:r>
            <w:proofErr w:type="gramStart"/>
            <w:r>
              <w:t>mode,database</w:t>
            </w:r>
            <w:proofErr w:type="gramEnd"/>
            <w:r>
              <w:t>_role</w:t>
            </w:r>
            <w:proofErr w:type="spellEnd"/>
            <w:r>
              <w:t xml:space="preserve"> from </w:t>
            </w:r>
            <w:proofErr w:type="spellStart"/>
            <w:r>
              <w:t>gv$database</w:t>
            </w:r>
            <w:proofErr w:type="spellEnd"/>
            <w:r>
              <w:t>;</w:t>
            </w:r>
          </w:p>
          <w:p w:rsidR="00C822BF" w:rsidRDefault="00C822BF" w:rsidP="009A62C3">
            <w:pPr>
              <w:ind w:left="210" w:hangingChars="100" w:hanging="210"/>
            </w:pPr>
            <w:r>
              <w:t>GRID:</w:t>
            </w:r>
          </w:p>
          <w:p w:rsidR="00C822BF" w:rsidRPr="009A62C3" w:rsidRDefault="00C822BF" w:rsidP="009A62C3">
            <w:pPr>
              <w:ind w:left="210" w:hangingChars="100" w:hanging="210"/>
            </w:pPr>
            <w:proofErr w:type="spellStart"/>
            <w:r>
              <w:rPr>
                <w:rFonts w:hint="eastAsia"/>
              </w:rPr>
              <w:t>c</w:t>
            </w:r>
            <w:r>
              <w:t>rsctl</w:t>
            </w:r>
            <w:proofErr w:type="spellEnd"/>
            <w:r>
              <w:t xml:space="preserve"> stat res -t</w:t>
            </w:r>
          </w:p>
        </w:tc>
      </w:tr>
    </w:tbl>
    <w:p w:rsidR="009A62C3" w:rsidRPr="009A62C3" w:rsidRDefault="00380EA9" w:rsidP="00C822BF">
      <w:pPr>
        <w:pStyle w:val="3"/>
      </w:pPr>
      <w:r>
        <w:rPr>
          <w:rFonts w:hint="eastAsia"/>
        </w:rPr>
        <w:t xml:space="preserve"> </w:t>
      </w:r>
      <w:bookmarkStart w:id="117" w:name="_Toc11789166"/>
      <w:r w:rsidR="00C822BF">
        <w:rPr>
          <w:rFonts w:hint="eastAsia"/>
        </w:rPr>
        <w:t>开启</w:t>
      </w:r>
      <w:proofErr w:type="spellStart"/>
      <w:r w:rsidR="00474FE5">
        <w:rPr>
          <w:rFonts w:hint="eastAsia"/>
        </w:rPr>
        <w:t>sge</w:t>
      </w:r>
      <w:r w:rsidR="00474FE5">
        <w:t>tra</w:t>
      </w:r>
      <w:proofErr w:type="spellEnd"/>
      <w:r w:rsidR="00474FE5">
        <w:rPr>
          <w:rFonts w:hint="eastAsia"/>
        </w:rPr>
        <w:t>服务</w:t>
      </w:r>
      <w:bookmarkEnd w:id="117"/>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474FE5" w:rsidTr="00A1554E">
        <w:trPr>
          <w:jc w:val="center"/>
        </w:trPr>
        <w:tc>
          <w:tcPr>
            <w:tcW w:w="0" w:type="auto"/>
            <w:shd w:val="clear" w:color="auto" w:fill="D9D9D9" w:themeFill="background1" w:themeFillShade="D9"/>
            <w:vAlign w:val="center"/>
          </w:tcPr>
          <w:p w:rsidR="00474FE5" w:rsidRPr="00474FE5" w:rsidRDefault="00474FE5" w:rsidP="00474FE5">
            <w:pPr>
              <w:ind w:left="200" w:hangingChars="100" w:hanging="200"/>
              <w:rPr>
                <w:rFonts w:ascii="微软雅黑" w:eastAsia="微软雅黑" w:hAnsi="微软雅黑"/>
                <w:b/>
                <w:bCs/>
                <w:sz w:val="20"/>
              </w:rPr>
            </w:pPr>
            <w:r w:rsidRPr="00474FE5">
              <w:rPr>
                <w:rFonts w:ascii="微软雅黑" w:eastAsia="微软雅黑" w:hAnsi="微软雅黑" w:hint="eastAsia"/>
                <w:b/>
                <w:bCs/>
                <w:sz w:val="20"/>
              </w:rPr>
              <w:t>#</w:t>
            </w:r>
            <w:proofErr w:type="spellStart"/>
            <w:r w:rsidRPr="00474FE5">
              <w:rPr>
                <w:rFonts w:ascii="微软雅黑" w:eastAsia="微软雅黑" w:hAnsi="微软雅黑" w:hint="eastAsia"/>
                <w:b/>
                <w:bCs/>
                <w:sz w:val="20"/>
              </w:rPr>
              <w:t>sgetra</w:t>
            </w:r>
            <w:proofErr w:type="spellEnd"/>
            <w:r w:rsidRPr="00474FE5">
              <w:rPr>
                <w:rFonts w:ascii="微软雅黑" w:eastAsia="微软雅黑" w:hAnsi="微软雅黑" w:hint="eastAsia"/>
                <w:b/>
                <w:bCs/>
                <w:sz w:val="20"/>
              </w:rPr>
              <w:t>服务供应用连接</w:t>
            </w:r>
          </w:p>
          <w:p w:rsidR="00474FE5" w:rsidRPr="00474FE5" w:rsidRDefault="00474FE5" w:rsidP="00474FE5">
            <w:pPr>
              <w:ind w:left="210" w:hangingChars="100" w:hanging="210"/>
            </w:pPr>
            <w:proofErr w:type="spellStart"/>
            <w:r w:rsidRPr="00474FE5">
              <w:rPr>
                <w:highlight w:val="yellow"/>
              </w:rPr>
              <w:t>srvctl</w:t>
            </w:r>
            <w:proofErr w:type="spellEnd"/>
            <w:r w:rsidRPr="00474FE5">
              <w:rPr>
                <w:highlight w:val="yellow"/>
              </w:rPr>
              <w:t xml:space="preserve"> start service -d </w:t>
            </w:r>
            <w:proofErr w:type="spellStart"/>
            <w:r w:rsidRPr="00474FE5">
              <w:rPr>
                <w:highlight w:val="yellow"/>
              </w:rPr>
              <w:t>sgetradbdg</w:t>
            </w:r>
            <w:proofErr w:type="spellEnd"/>
            <w:r w:rsidRPr="00474FE5">
              <w:rPr>
                <w:highlight w:val="yellow"/>
              </w:rPr>
              <w:t xml:space="preserve"> -s </w:t>
            </w:r>
            <w:proofErr w:type="spellStart"/>
            <w:r w:rsidRPr="00474FE5">
              <w:rPr>
                <w:highlight w:val="yellow"/>
              </w:rPr>
              <w:t>sgetra</w:t>
            </w:r>
            <w:proofErr w:type="spellEnd"/>
          </w:p>
        </w:tc>
      </w:tr>
    </w:tbl>
    <w:p w:rsidR="00047149" w:rsidRDefault="00DA7C24" w:rsidP="009D75C4">
      <w:pPr>
        <w:pStyle w:val="2"/>
      </w:pPr>
      <w:bookmarkStart w:id="118" w:name="_Toc11789167"/>
      <w:r w:rsidRPr="009D75C4">
        <w:rPr>
          <w:rFonts w:hint="eastAsia"/>
        </w:rPr>
        <w:t>S</w:t>
      </w:r>
      <w:r w:rsidRPr="009D75C4">
        <w:t>NAPSHOT STANDBY</w:t>
      </w:r>
      <w:r w:rsidRPr="009D75C4">
        <w:rPr>
          <w:rFonts w:hint="eastAsia"/>
        </w:rPr>
        <w:t>相关配置</w:t>
      </w:r>
      <w:bookmarkEnd w:id="118"/>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3F12D7" w:rsidTr="00A1554E">
        <w:trPr>
          <w:jc w:val="center"/>
        </w:trPr>
        <w:tc>
          <w:tcPr>
            <w:tcW w:w="0" w:type="auto"/>
            <w:shd w:val="clear" w:color="auto" w:fill="D9D9D9" w:themeFill="background1" w:themeFillShade="D9"/>
            <w:vAlign w:val="center"/>
          </w:tcPr>
          <w:p w:rsidR="00550F2C" w:rsidRDefault="00550F2C" w:rsidP="003F12D7">
            <w:pPr>
              <w:ind w:left="210" w:hangingChars="100" w:hanging="210"/>
            </w:pPr>
            <w:bookmarkStart w:id="119" w:name="_Hlk11164507"/>
            <w:r>
              <w:rPr>
                <w:rFonts w:hint="eastAsia"/>
              </w:rPr>
              <w:t>S</w:t>
            </w:r>
            <w:r>
              <w:t xml:space="preserve">QL&gt; </w:t>
            </w:r>
            <w:r>
              <w:rPr>
                <w:rFonts w:hint="eastAsia"/>
              </w:rPr>
              <w:t>show</w:t>
            </w:r>
            <w:r>
              <w:t xml:space="preserve"> parameter recovery</w:t>
            </w:r>
          </w:p>
          <w:p w:rsidR="003F12D7" w:rsidRPr="003F12D7" w:rsidRDefault="003F12D7" w:rsidP="003F12D7">
            <w:pPr>
              <w:ind w:left="210" w:hangingChars="100" w:hanging="210"/>
            </w:pPr>
            <w:r w:rsidRPr="003F12D7">
              <w:t xml:space="preserve">SQL&gt; alter system set DB_RECOVERY_FILE_DEST_SIZE=20G scope=both </w:t>
            </w:r>
            <w:proofErr w:type="spellStart"/>
            <w:r w:rsidRPr="003F12D7">
              <w:t>sid</w:t>
            </w:r>
            <w:proofErr w:type="spellEnd"/>
            <w:r w:rsidRPr="003F12D7">
              <w:t>='*';</w:t>
            </w:r>
          </w:p>
          <w:p w:rsidR="003F12D7" w:rsidRPr="003F12D7" w:rsidRDefault="003F12D7" w:rsidP="003F12D7">
            <w:pPr>
              <w:ind w:left="210" w:hangingChars="100" w:hanging="210"/>
            </w:pPr>
            <w:r w:rsidRPr="003F12D7">
              <w:t>System altered.</w:t>
            </w:r>
          </w:p>
          <w:p w:rsidR="003F12D7" w:rsidRPr="003F12D7" w:rsidRDefault="003F12D7" w:rsidP="003F12D7">
            <w:pPr>
              <w:ind w:left="210" w:hangingChars="100" w:hanging="210"/>
            </w:pPr>
            <w:r w:rsidRPr="003F12D7">
              <w:t xml:space="preserve">SQL&gt; alter system set </w:t>
            </w:r>
            <w:proofErr w:type="spellStart"/>
            <w:r w:rsidRPr="003F12D7">
              <w:t>db_recovery_file_dest</w:t>
            </w:r>
            <w:proofErr w:type="spellEnd"/>
            <w:r w:rsidRPr="003F12D7">
              <w:t xml:space="preserve">='+DATA' scope=both </w:t>
            </w:r>
            <w:proofErr w:type="spellStart"/>
            <w:r w:rsidRPr="003F12D7">
              <w:t>sid</w:t>
            </w:r>
            <w:proofErr w:type="spellEnd"/>
            <w:r w:rsidRPr="003F12D7">
              <w:t>='*';</w:t>
            </w:r>
          </w:p>
          <w:p w:rsidR="003F12D7" w:rsidRPr="00474FE5" w:rsidRDefault="003F12D7" w:rsidP="003F12D7">
            <w:pPr>
              <w:ind w:left="210" w:hangingChars="100" w:hanging="210"/>
            </w:pPr>
            <w:r w:rsidRPr="003F12D7">
              <w:t>System altered.</w:t>
            </w:r>
          </w:p>
        </w:tc>
      </w:tr>
    </w:tbl>
    <w:p w:rsidR="00165975" w:rsidRDefault="00E20BC9" w:rsidP="009D75C4">
      <w:pPr>
        <w:pStyle w:val="2"/>
      </w:pPr>
      <w:bookmarkStart w:id="120" w:name="_Toc11789168"/>
      <w:bookmarkStart w:id="121" w:name="_Hlk531783204"/>
      <w:bookmarkEnd w:id="119"/>
      <w:r w:rsidRPr="009D75C4">
        <w:rPr>
          <w:rFonts w:hint="eastAsia"/>
        </w:rPr>
        <w:lastRenderedPageBreak/>
        <w:t>检查集群状态</w:t>
      </w:r>
      <w:r w:rsidR="009B78E8" w:rsidRPr="009D75C4">
        <w:rPr>
          <w:rFonts w:hint="eastAsia"/>
        </w:rPr>
        <w:t>及监听服务状态</w:t>
      </w:r>
      <w:bookmarkEnd w:id="120"/>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50F2C" w:rsidTr="00A1554E">
        <w:trPr>
          <w:jc w:val="center"/>
        </w:trPr>
        <w:tc>
          <w:tcPr>
            <w:tcW w:w="0" w:type="auto"/>
            <w:shd w:val="clear" w:color="auto" w:fill="D9D9D9" w:themeFill="background1" w:themeFillShade="D9"/>
            <w:vAlign w:val="center"/>
          </w:tcPr>
          <w:p w:rsidR="00550F2C" w:rsidRPr="00550F2C" w:rsidRDefault="00550F2C" w:rsidP="00EF4D4C">
            <w:proofErr w:type="spellStart"/>
            <w:r w:rsidRPr="00550F2C">
              <w:t>su</w:t>
            </w:r>
            <w:proofErr w:type="spellEnd"/>
            <w:r w:rsidRPr="00550F2C">
              <w:t xml:space="preserve"> </w:t>
            </w:r>
            <w:r>
              <w:rPr>
                <w:rFonts w:hint="eastAsia"/>
              </w:rPr>
              <w:t>-</w:t>
            </w:r>
            <w:r w:rsidRPr="00550F2C">
              <w:t xml:space="preserve"> grid</w:t>
            </w:r>
          </w:p>
          <w:p w:rsidR="00550F2C" w:rsidRPr="00550F2C" w:rsidRDefault="00550F2C" w:rsidP="00550F2C">
            <w:pPr>
              <w:ind w:left="210" w:hangingChars="100" w:hanging="210"/>
            </w:pPr>
            <w:proofErr w:type="spellStart"/>
            <w:r w:rsidRPr="00550F2C">
              <w:t>crsctl</w:t>
            </w:r>
            <w:proofErr w:type="spellEnd"/>
            <w:r w:rsidRPr="00550F2C">
              <w:t xml:space="preserve"> stat res -t</w:t>
            </w:r>
          </w:p>
          <w:p w:rsidR="00550F2C" w:rsidRPr="00550F2C" w:rsidRDefault="00550F2C" w:rsidP="00550F2C">
            <w:pPr>
              <w:ind w:left="210" w:hangingChars="100" w:hanging="210"/>
            </w:pPr>
            <w:proofErr w:type="spellStart"/>
            <w:r w:rsidRPr="00550F2C">
              <w:t>srvctl</w:t>
            </w:r>
            <w:proofErr w:type="spellEnd"/>
            <w:r w:rsidRPr="00550F2C">
              <w:t xml:space="preserve"> status service -d </w:t>
            </w:r>
            <w:proofErr w:type="spellStart"/>
            <w:r w:rsidRPr="00550F2C">
              <w:t>sge</w:t>
            </w:r>
            <w:r w:rsidRPr="00550F2C">
              <w:rPr>
                <w:rFonts w:hint="eastAsia"/>
              </w:rPr>
              <w:t>tradb</w:t>
            </w:r>
            <w:r w:rsidRPr="00550F2C">
              <w:t>dg</w:t>
            </w:r>
            <w:proofErr w:type="spellEnd"/>
            <w:r w:rsidRPr="00550F2C">
              <w:t xml:space="preserve"> -s </w:t>
            </w:r>
            <w:proofErr w:type="spellStart"/>
            <w:r w:rsidRPr="00550F2C">
              <w:t>sgetra</w:t>
            </w:r>
            <w:proofErr w:type="spellEnd"/>
          </w:p>
          <w:p w:rsidR="00550F2C" w:rsidRPr="00550F2C" w:rsidRDefault="00550F2C" w:rsidP="00550F2C">
            <w:pPr>
              <w:ind w:left="210" w:hangingChars="100" w:hanging="210"/>
            </w:pPr>
            <w:proofErr w:type="spellStart"/>
            <w:r w:rsidRPr="00550F2C">
              <w:t>lsnrctl</w:t>
            </w:r>
            <w:proofErr w:type="spellEnd"/>
            <w:r w:rsidRPr="00550F2C">
              <w:t xml:space="preserve"> status</w:t>
            </w:r>
          </w:p>
          <w:p w:rsidR="00550F2C" w:rsidRPr="00550F2C" w:rsidRDefault="00550F2C" w:rsidP="00550F2C">
            <w:pPr>
              <w:ind w:left="210" w:hangingChars="100" w:hanging="210"/>
            </w:pPr>
            <w:proofErr w:type="spellStart"/>
            <w:r w:rsidRPr="00550F2C">
              <w:t>lsnrctl</w:t>
            </w:r>
            <w:proofErr w:type="spellEnd"/>
            <w:r w:rsidRPr="00550F2C">
              <w:t xml:space="preserve"> status LISTNER_SCAN1</w:t>
            </w:r>
          </w:p>
        </w:tc>
      </w:tr>
    </w:tbl>
    <w:p w:rsidR="00165975" w:rsidRPr="009D75C4" w:rsidRDefault="00165975" w:rsidP="009D75C4">
      <w:pPr>
        <w:pStyle w:val="2"/>
      </w:pPr>
      <w:bookmarkStart w:id="122" w:name="_Toc11789169"/>
      <w:bookmarkEnd w:id="121"/>
      <w:proofErr w:type="gramStart"/>
      <w:r w:rsidRPr="009D75C4">
        <w:rPr>
          <w:rFonts w:hint="eastAsia"/>
        </w:rPr>
        <w:t>验证备库状态</w:t>
      </w:r>
      <w:bookmarkEnd w:id="122"/>
      <w:proofErr w:type="gramEnd"/>
    </w:p>
    <w:p w:rsidR="00594F4B" w:rsidRDefault="001A3E6C" w:rsidP="00594F4B">
      <w:pPr>
        <w:pStyle w:val="3"/>
      </w:pPr>
      <w:r>
        <w:rPr>
          <w:rFonts w:hint="eastAsia"/>
        </w:rPr>
        <w:t xml:space="preserve"> </w:t>
      </w:r>
      <w:bookmarkStart w:id="123" w:name="_Toc11789170"/>
      <w:r w:rsidR="00594F4B">
        <w:rPr>
          <w:rFonts w:hint="eastAsia"/>
        </w:rPr>
        <w:t>进行</w:t>
      </w:r>
      <w:r w:rsidR="00594F4B">
        <w:rPr>
          <w:rFonts w:hint="eastAsia"/>
        </w:rPr>
        <w:t>snapshot</w:t>
      </w:r>
      <w:r w:rsidR="00594F4B">
        <w:t xml:space="preserve"> standby</w:t>
      </w:r>
      <w:r w:rsidR="00594F4B">
        <w:rPr>
          <w:rFonts w:hint="eastAsia"/>
        </w:rPr>
        <w:t>切换测试</w:t>
      </w:r>
      <w:bookmarkEnd w:id="123"/>
    </w:p>
    <w:tbl>
      <w:tblPr>
        <w:tblStyle w:val="ad"/>
        <w:tblW w:w="8091" w:type="dxa"/>
        <w:jc w:val="center"/>
        <w:shd w:val="clear" w:color="auto" w:fill="D9D9D9" w:themeFill="background1" w:themeFillShade="D9"/>
        <w:tblLook w:val="04A0" w:firstRow="1" w:lastRow="0" w:firstColumn="1" w:lastColumn="0" w:noHBand="0" w:noVBand="1"/>
      </w:tblPr>
      <w:tblGrid>
        <w:gridCol w:w="8091"/>
      </w:tblGrid>
      <w:tr w:rsidR="00594F4B" w:rsidTr="00A1554E">
        <w:trPr>
          <w:jc w:val="center"/>
        </w:trPr>
        <w:tc>
          <w:tcPr>
            <w:tcW w:w="0" w:type="auto"/>
            <w:shd w:val="clear" w:color="auto" w:fill="D9D9D9" w:themeFill="background1" w:themeFillShade="D9"/>
            <w:vAlign w:val="center"/>
          </w:tcPr>
          <w:p w:rsidR="00594F4B" w:rsidRDefault="00594F4B" w:rsidP="00594F4B">
            <w:pPr>
              <w:ind w:left="210" w:hangingChars="100" w:hanging="210"/>
            </w:pPr>
            <w:r>
              <w:t>SQL&gt;</w:t>
            </w:r>
            <w:r w:rsidR="00F71A7F">
              <w:t xml:space="preserve"> </w:t>
            </w:r>
            <w:r>
              <w:t xml:space="preserve">select </w:t>
            </w:r>
            <w:proofErr w:type="spellStart"/>
            <w:proofErr w:type="gramStart"/>
            <w:r>
              <w:t>name,value</w:t>
            </w:r>
            <w:proofErr w:type="spellEnd"/>
            <w:proofErr w:type="gramEnd"/>
            <w:r>
              <w:t xml:space="preserve"> from </w:t>
            </w:r>
            <w:proofErr w:type="spellStart"/>
            <w:r>
              <w:t>v$dataguard_stats</w:t>
            </w:r>
            <w:proofErr w:type="spellEnd"/>
            <w:r>
              <w:t>;</w:t>
            </w:r>
          </w:p>
          <w:p w:rsidR="00594F4B" w:rsidRDefault="00594F4B" w:rsidP="00594F4B">
            <w:pPr>
              <w:ind w:left="210" w:hangingChars="100" w:hanging="210"/>
            </w:pPr>
            <w:r>
              <w:t>SQL&gt; alter database recover managed standby database cancel;</w:t>
            </w:r>
          </w:p>
          <w:p w:rsidR="0048573C" w:rsidRDefault="0048573C" w:rsidP="0048573C">
            <w:pPr>
              <w:ind w:left="210" w:hangingChars="100" w:hanging="210"/>
            </w:pPr>
            <w:r>
              <w:t>[oracle@tarracdb</w:t>
            </w:r>
            <w:proofErr w:type="gramStart"/>
            <w:r>
              <w:t>1]$</w:t>
            </w:r>
            <w:proofErr w:type="gramEnd"/>
            <w:r>
              <w:t xml:space="preserve"> </w:t>
            </w:r>
            <w:proofErr w:type="spellStart"/>
            <w:r w:rsidRPr="009A62C3">
              <w:t>srvctl</w:t>
            </w:r>
            <w:proofErr w:type="spellEnd"/>
            <w:r w:rsidRPr="009A62C3">
              <w:t xml:space="preserve"> stop database -d </w:t>
            </w:r>
            <w:proofErr w:type="spellStart"/>
            <w:r w:rsidRPr="009A62C3">
              <w:t>sgetradbdg</w:t>
            </w:r>
            <w:proofErr w:type="spellEnd"/>
          </w:p>
          <w:p w:rsidR="0048573C" w:rsidRDefault="0048573C" w:rsidP="0048573C">
            <w:pPr>
              <w:ind w:left="210" w:hangingChars="100" w:hanging="210"/>
            </w:pPr>
            <w:r>
              <w:t>[oracle@tarracdb</w:t>
            </w:r>
            <w:proofErr w:type="gramStart"/>
            <w:r>
              <w:t>1]$</w:t>
            </w:r>
            <w:proofErr w:type="gramEnd"/>
            <w:r>
              <w:t xml:space="preserve"> </w:t>
            </w:r>
            <w:proofErr w:type="spellStart"/>
            <w:r>
              <w:rPr>
                <w:rFonts w:hint="eastAsia"/>
              </w:rPr>
              <w:t>sr</w:t>
            </w:r>
            <w:r>
              <w:t>vctl</w:t>
            </w:r>
            <w:proofErr w:type="spellEnd"/>
            <w:r>
              <w:t xml:space="preserve"> start instance -d </w:t>
            </w:r>
            <w:proofErr w:type="spellStart"/>
            <w:r w:rsidRPr="009A62C3">
              <w:t>sgetradbdg</w:t>
            </w:r>
            <w:proofErr w:type="spellEnd"/>
            <w:r>
              <w:t xml:space="preserve"> -</w:t>
            </w:r>
            <w:proofErr w:type="spellStart"/>
            <w:r>
              <w:t>i</w:t>
            </w:r>
            <w:proofErr w:type="spellEnd"/>
            <w:r>
              <w:t xml:space="preserve"> </w:t>
            </w:r>
            <w:r w:rsidRPr="0048573C">
              <w:t>sgetradbdg1</w:t>
            </w:r>
            <w:r>
              <w:t xml:space="preserve"> -o mount</w:t>
            </w:r>
          </w:p>
          <w:p w:rsidR="00594F4B" w:rsidRDefault="00594F4B" w:rsidP="00594F4B">
            <w:pPr>
              <w:ind w:left="210" w:hangingChars="100" w:hanging="210"/>
            </w:pPr>
            <w:r>
              <w:t>SQL&gt; alter database convert to snapshot standby;</w:t>
            </w:r>
          </w:p>
          <w:p w:rsidR="006A0CC2" w:rsidRDefault="006A0CC2" w:rsidP="006A0CC2">
            <w:pPr>
              <w:ind w:left="210" w:hangingChars="100" w:hanging="210"/>
            </w:pPr>
            <w:r>
              <w:t>[oracle@tarracdb</w:t>
            </w:r>
            <w:proofErr w:type="gramStart"/>
            <w:r>
              <w:t>1]$</w:t>
            </w:r>
            <w:proofErr w:type="gramEnd"/>
            <w:r>
              <w:t xml:space="preserve"> </w:t>
            </w:r>
            <w:proofErr w:type="spellStart"/>
            <w:r>
              <w:t>srvctl</w:t>
            </w:r>
            <w:proofErr w:type="spellEnd"/>
            <w:r>
              <w:t xml:space="preserve"> stop database -d </w:t>
            </w:r>
            <w:proofErr w:type="spellStart"/>
            <w:r>
              <w:t>sgetradbdg</w:t>
            </w:r>
            <w:proofErr w:type="spellEnd"/>
          </w:p>
          <w:p w:rsidR="006A0CC2" w:rsidRPr="006A0CC2" w:rsidRDefault="006A0CC2" w:rsidP="006A0CC2">
            <w:pPr>
              <w:ind w:left="210" w:hangingChars="100" w:hanging="210"/>
            </w:pPr>
            <w:r>
              <w:t>[oracle@traracdb</w:t>
            </w:r>
            <w:proofErr w:type="gramStart"/>
            <w:r>
              <w:t>1]$</w:t>
            </w:r>
            <w:proofErr w:type="gramEnd"/>
            <w:r>
              <w:t xml:space="preserve"> </w:t>
            </w:r>
            <w:proofErr w:type="spellStart"/>
            <w:r>
              <w:t>srvctl</w:t>
            </w:r>
            <w:proofErr w:type="spellEnd"/>
            <w:r>
              <w:t xml:space="preserve"> start database -d </w:t>
            </w:r>
            <w:proofErr w:type="spellStart"/>
            <w:r>
              <w:t>sgetradbdg</w:t>
            </w:r>
            <w:proofErr w:type="spellEnd"/>
          </w:p>
          <w:p w:rsidR="00594F4B" w:rsidRDefault="00594F4B" w:rsidP="0048573C">
            <w:pPr>
              <w:ind w:left="210" w:hangingChars="100" w:hanging="210"/>
            </w:pPr>
            <w:r>
              <w:t xml:space="preserve">SQL&gt; select </w:t>
            </w:r>
            <w:proofErr w:type="spellStart"/>
            <w:r>
              <w:t>database_</w:t>
            </w:r>
            <w:proofErr w:type="gramStart"/>
            <w:r>
              <w:t>role,open</w:t>
            </w:r>
            <w:proofErr w:type="gramEnd"/>
            <w:r>
              <w:t>_mode</w:t>
            </w:r>
            <w:proofErr w:type="spellEnd"/>
            <w:r>
              <w:t xml:space="preserve"> from </w:t>
            </w:r>
            <w:proofErr w:type="spellStart"/>
            <w:r>
              <w:t>v$database</w:t>
            </w:r>
            <w:proofErr w:type="spellEnd"/>
            <w:r>
              <w:t>;</w:t>
            </w:r>
          </w:p>
          <w:p w:rsidR="00594F4B" w:rsidRDefault="00594F4B" w:rsidP="00594F4B">
            <w:pPr>
              <w:ind w:left="210" w:hangingChars="100" w:hanging="210"/>
            </w:pPr>
            <w:r>
              <w:t>[oracle@tarracdb</w:t>
            </w:r>
            <w:proofErr w:type="gramStart"/>
            <w:r>
              <w:t>1]$</w:t>
            </w:r>
            <w:proofErr w:type="gramEnd"/>
            <w:r>
              <w:t xml:space="preserve"> </w:t>
            </w:r>
            <w:proofErr w:type="spellStart"/>
            <w:r>
              <w:t>srvctl</w:t>
            </w:r>
            <w:proofErr w:type="spellEnd"/>
            <w:r>
              <w:t xml:space="preserve"> stop database -d </w:t>
            </w:r>
            <w:proofErr w:type="spellStart"/>
            <w:r>
              <w:t>sgetradbdg</w:t>
            </w:r>
            <w:proofErr w:type="spellEnd"/>
          </w:p>
          <w:p w:rsidR="006A0CC2" w:rsidRDefault="006A0CC2" w:rsidP="006A0CC2">
            <w:pPr>
              <w:ind w:left="210" w:hangingChars="100" w:hanging="210"/>
            </w:pPr>
            <w:r>
              <w:t>[oracle@tarracdb</w:t>
            </w:r>
            <w:proofErr w:type="gramStart"/>
            <w:r>
              <w:t>1]$</w:t>
            </w:r>
            <w:proofErr w:type="gramEnd"/>
            <w:r>
              <w:t xml:space="preserve"> </w:t>
            </w:r>
            <w:proofErr w:type="spellStart"/>
            <w:r>
              <w:rPr>
                <w:rFonts w:hint="eastAsia"/>
              </w:rPr>
              <w:t>sr</w:t>
            </w:r>
            <w:r>
              <w:t>vctl</w:t>
            </w:r>
            <w:proofErr w:type="spellEnd"/>
            <w:r>
              <w:t xml:space="preserve"> start instance -d </w:t>
            </w:r>
            <w:proofErr w:type="spellStart"/>
            <w:r w:rsidRPr="009A62C3">
              <w:t>sgetradbdg</w:t>
            </w:r>
            <w:proofErr w:type="spellEnd"/>
            <w:r>
              <w:t xml:space="preserve"> -</w:t>
            </w:r>
            <w:proofErr w:type="spellStart"/>
            <w:r>
              <w:t>i</w:t>
            </w:r>
            <w:proofErr w:type="spellEnd"/>
            <w:r>
              <w:t xml:space="preserve"> </w:t>
            </w:r>
            <w:r w:rsidRPr="0048573C">
              <w:t>sgetradbdg1</w:t>
            </w:r>
            <w:r>
              <w:t xml:space="preserve"> -o mount</w:t>
            </w:r>
          </w:p>
          <w:p w:rsidR="00594F4B" w:rsidRDefault="00594F4B" w:rsidP="00594F4B">
            <w:pPr>
              <w:ind w:left="210" w:hangingChars="100" w:hanging="210"/>
            </w:pPr>
            <w:r>
              <w:t>SQL&gt; alter database convert to physical standby;</w:t>
            </w:r>
          </w:p>
          <w:p w:rsidR="006A0CC2" w:rsidRDefault="006A0CC2" w:rsidP="006A0CC2">
            <w:pPr>
              <w:ind w:left="210" w:hangingChars="100" w:hanging="210"/>
            </w:pPr>
            <w:r>
              <w:t>[oracle@tarracdb</w:t>
            </w:r>
            <w:proofErr w:type="gramStart"/>
            <w:r>
              <w:t>1]$</w:t>
            </w:r>
            <w:proofErr w:type="gramEnd"/>
            <w:r>
              <w:t xml:space="preserve"> </w:t>
            </w:r>
            <w:proofErr w:type="spellStart"/>
            <w:r>
              <w:t>srvctl</w:t>
            </w:r>
            <w:proofErr w:type="spellEnd"/>
            <w:r>
              <w:t xml:space="preserve"> stop database -d </w:t>
            </w:r>
            <w:proofErr w:type="spellStart"/>
            <w:r>
              <w:t>sgetradbdg</w:t>
            </w:r>
            <w:proofErr w:type="spellEnd"/>
          </w:p>
          <w:p w:rsidR="006A0CC2" w:rsidRPr="006A0CC2" w:rsidRDefault="006A0CC2" w:rsidP="006A0CC2">
            <w:pPr>
              <w:ind w:left="210" w:hangingChars="100" w:hanging="210"/>
            </w:pPr>
            <w:r>
              <w:t>[oracle@traracdb</w:t>
            </w:r>
            <w:proofErr w:type="gramStart"/>
            <w:r>
              <w:t>1]$</w:t>
            </w:r>
            <w:proofErr w:type="gramEnd"/>
            <w:r>
              <w:t xml:space="preserve"> </w:t>
            </w:r>
            <w:proofErr w:type="spellStart"/>
            <w:r>
              <w:t>srvctl</w:t>
            </w:r>
            <w:proofErr w:type="spellEnd"/>
            <w:r>
              <w:t xml:space="preserve"> start database -d </w:t>
            </w:r>
            <w:proofErr w:type="spellStart"/>
            <w:r>
              <w:t>sgetradbdg</w:t>
            </w:r>
            <w:proofErr w:type="spellEnd"/>
          </w:p>
          <w:p w:rsidR="00594F4B" w:rsidRDefault="00594F4B" w:rsidP="00594F4B">
            <w:pPr>
              <w:ind w:left="210" w:hangingChars="100" w:hanging="210"/>
            </w:pPr>
            <w:r>
              <w:t xml:space="preserve">SQL&gt; alter database recover managed standby database using current logfile disconnect from session </w:t>
            </w:r>
            <w:proofErr w:type="spellStart"/>
            <w:r>
              <w:t>nodelay</w:t>
            </w:r>
            <w:proofErr w:type="spellEnd"/>
            <w:r>
              <w:t>;</w:t>
            </w:r>
          </w:p>
          <w:p w:rsidR="006A0CC2" w:rsidRPr="006A0CC2" w:rsidRDefault="006A0CC2" w:rsidP="006A0CC2">
            <w:pPr>
              <w:ind w:left="210" w:hangingChars="100" w:hanging="210"/>
            </w:pPr>
            <w:r>
              <w:t xml:space="preserve">SQL&gt; select </w:t>
            </w:r>
            <w:proofErr w:type="spellStart"/>
            <w:r>
              <w:t>database_</w:t>
            </w:r>
            <w:proofErr w:type="gramStart"/>
            <w:r>
              <w:t>role,open</w:t>
            </w:r>
            <w:proofErr w:type="gramEnd"/>
            <w:r>
              <w:t>_mode</w:t>
            </w:r>
            <w:proofErr w:type="spellEnd"/>
            <w:r>
              <w:t xml:space="preserve"> from </w:t>
            </w:r>
            <w:proofErr w:type="spellStart"/>
            <w:r>
              <w:t>v$database</w:t>
            </w:r>
            <w:proofErr w:type="spellEnd"/>
            <w:r>
              <w:t>;</w:t>
            </w:r>
          </w:p>
        </w:tc>
      </w:tr>
    </w:tbl>
    <w:p w:rsidR="00165975" w:rsidRDefault="001A3E6C" w:rsidP="00594F4B">
      <w:pPr>
        <w:pStyle w:val="3"/>
      </w:pPr>
      <w:r>
        <w:rPr>
          <w:rFonts w:hint="eastAsia"/>
        </w:rPr>
        <w:t xml:space="preserve"> </w:t>
      </w:r>
      <w:bookmarkStart w:id="124" w:name="_Toc11789171"/>
      <w:proofErr w:type="gramStart"/>
      <w:r w:rsidR="00165975">
        <w:rPr>
          <w:rFonts w:hint="eastAsia"/>
        </w:rPr>
        <w:t>验证备库日志</w:t>
      </w:r>
      <w:proofErr w:type="gramEnd"/>
      <w:r w:rsidR="00165975">
        <w:rPr>
          <w:rFonts w:hint="eastAsia"/>
        </w:rPr>
        <w:t>应用状态</w:t>
      </w:r>
      <w:bookmarkEnd w:id="124"/>
    </w:p>
    <w:p w:rsidR="00165975" w:rsidRDefault="001A3E6C" w:rsidP="00165975">
      <w:pPr>
        <w:rPr>
          <w:rFonts w:ascii="微软雅黑" w:eastAsia="微软雅黑" w:hAnsi="微软雅黑"/>
          <w:sz w:val="20"/>
        </w:rPr>
      </w:pPr>
      <w:r w:rsidRPr="001A3E6C">
        <w:rPr>
          <w:rFonts w:ascii="微软雅黑" w:eastAsia="微软雅黑" w:hAnsi="微软雅黑" w:hint="eastAsia"/>
          <w:sz w:val="20"/>
        </w:rPr>
        <w:t>参考2</w:t>
      </w:r>
      <w:r w:rsidRPr="001A3E6C">
        <w:rPr>
          <w:rFonts w:ascii="微软雅黑" w:eastAsia="微软雅黑" w:hAnsi="微软雅黑"/>
          <w:sz w:val="20"/>
        </w:rPr>
        <w:t>.8.2</w:t>
      </w:r>
      <w:r w:rsidRPr="001A3E6C">
        <w:rPr>
          <w:rFonts w:ascii="微软雅黑" w:eastAsia="微软雅黑" w:hAnsi="微软雅黑" w:hint="eastAsia"/>
          <w:sz w:val="20"/>
        </w:rPr>
        <w:t>-</w:t>
      </w:r>
      <w:r w:rsidRPr="001A3E6C">
        <w:rPr>
          <w:rFonts w:ascii="微软雅黑" w:eastAsia="微软雅黑" w:hAnsi="微软雅黑"/>
          <w:sz w:val="20"/>
        </w:rPr>
        <w:t>2.8.5</w:t>
      </w:r>
      <w:r w:rsidRPr="001A3E6C">
        <w:rPr>
          <w:rFonts w:ascii="微软雅黑" w:eastAsia="微软雅黑" w:hAnsi="微软雅黑" w:hint="eastAsia"/>
          <w:sz w:val="20"/>
        </w:rPr>
        <w:t>步骤。</w:t>
      </w:r>
    </w:p>
    <w:p w:rsidR="008315CC" w:rsidRDefault="008315CC" w:rsidP="008315CC">
      <w:pPr>
        <w:pStyle w:val="1"/>
      </w:pPr>
      <w:bookmarkStart w:id="125" w:name="_Toc11788485"/>
      <w:bookmarkStart w:id="126" w:name="_Toc11789172"/>
      <w:r>
        <w:rPr>
          <w:rFonts w:hint="eastAsia"/>
        </w:rPr>
        <w:lastRenderedPageBreak/>
        <w:t>附件</w:t>
      </w:r>
      <w:bookmarkEnd w:id="125"/>
      <w:bookmarkEnd w:id="126"/>
    </w:p>
    <w:p w:rsidR="008315CC" w:rsidRDefault="008315CC" w:rsidP="008315CC">
      <w:pPr>
        <w:pStyle w:val="2"/>
      </w:pPr>
      <w:r>
        <w:rPr>
          <w:rFonts w:hint="eastAsia"/>
        </w:rPr>
        <w:t xml:space="preserve"> </w:t>
      </w:r>
      <w:bookmarkStart w:id="127" w:name="_Toc11788486"/>
      <w:bookmarkStart w:id="128" w:name="_Toc11789173"/>
      <w:r>
        <w:rPr>
          <w:rFonts w:hint="eastAsia"/>
        </w:rPr>
        <w:t>附件一：</w:t>
      </w:r>
      <w:proofErr w:type="gramStart"/>
      <w:r>
        <w:rPr>
          <w:rFonts w:hint="eastAsia"/>
        </w:rPr>
        <w:t>备库搭建</w:t>
      </w:r>
      <w:proofErr w:type="gramEnd"/>
      <w:r>
        <w:rPr>
          <w:rFonts w:hint="eastAsia"/>
        </w:rPr>
        <w:t>重要参数检查</w:t>
      </w:r>
      <w:bookmarkEnd w:id="127"/>
      <w:bookmarkEnd w:id="128"/>
    </w:p>
    <w:tbl>
      <w:tblPr>
        <w:tblStyle w:val="ad"/>
        <w:tblW w:w="9923" w:type="dxa"/>
        <w:jc w:val="center"/>
        <w:shd w:val="clear" w:color="auto" w:fill="D9D9D9" w:themeFill="background1" w:themeFillShade="D9"/>
        <w:tblLayout w:type="fixed"/>
        <w:tblLook w:val="04A0" w:firstRow="1" w:lastRow="0" w:firstColumn="1" w:lastColumn="0" w:noHBand="0" w:noVBand="1"/>
      </w:tblPr>
      <w:tblGrid>
        <w:gridCol w:w="704"/>
        <w:gridCol w:w="1985"/>
        <w:gridCol w:w="3969"/>
        <w:gridCol w:w="3265"/>
      </w:tblGrid>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rPr>
                <w:rFonts w:ascii="微软雅黑" w:eastAsia="微软雅黑" w:hAnsi="微软雅黑"/>
                <w:sz w:val="18"/>
                <w:szCs w:val="21"/>
              </w:rPr>
            </w:pPr>
            <w:r w:rsidRPr="00BA2058">
              <w:rPr>
                <w:rFonts w:ascii="微软雅黑" w:eastAsia="微软雅黑" w:hAnsi="微软雅黑" w:hint="eastAsia"/>
                <w:sz w:val="18"/>
                <w:szCs w:val="21"/>
              </w:rPr>
              <w:t>序号</w:t>
            </w:r>
          </w:p>
        </w:tc>
        <w:tc>
          <w:tcPr>
            <w:tcW w:w="1985" w:type="dxa"/>
            <w:shd w:val="clear" w:color="auto" w:fill="D9D9D9" w:themeFill="background1" w:themeFillShade="D9"/>
            <w:vAlign w:val="center"/>
          </w:tcPr>
          <w:p w:rsidR="008315CC" w:rsidRPr="00BA2058" w:rsidRDefault="008315CC" w:rsidP="00C228F2">
            <w:pPr>
              <w:jc w:val="left"/>
              <w:rPr>
                <w:rFonts w:ascii="微软雅黑" w:eastAsia="微软雅黑" w:hAnsi="微软雅黑"/>
                <w:sz w:val="18"/>
                <w:szCs w:val="21"/>
              </w:rPr>
            </w:pPr>
            <w:r w:rsidRPr="00BA2058">
              <w:rPr>
                <w:rFonts w:ascii="微软雅黑" w:eastAsia="微软雅黑" w:hAnsi="微软雅黑" w:hint="eastAsia"/>
                <w:sz w:val="18"/>
                <w:szCs w:val="21"/>
              </w:rPr>
              <w:t>检查项</w:t>
            </w:r>
          </w:p>
        </w:tc>
        <w:tc>
          <w:tcPr>
            <w:tcW w:w="3969" w:type="dxa"/>
            <w:shd w:val="clear" w:color="auto" w:fill="D9D9D9" w:themeFill="background1" w:themeFillShade="D9"/>
            <w:vAlign w:val="center"/>
          </w:tcPr>
          <w:p w:rsidR="008315CC" w:rsidRPr="00BA2058" w:rsidRDefault="008315CC" w:rsidP="00C228F2">
            <w:pPr>
              <w:jc w:val="left"/>
              <w:rPr>
                <w:rFonts w:ascii="微软雅黑" w:eastAsia="微软雅黑" w:hAnsi="微软雅黑"/>
                <w:sz w:val="18"/>
                <w:szCs w:val="21"/>
              </w:rPr>
            </w:pPr>
            <w:r w:rsidRPr="00BA2058">
              <w:rPr>
                <w:rFonts w:ascii="微软雅黑" w:eastAsia="微软雅黑" w:hAnsi="微软雅黑" w:hint="eastAsia"/>
                <w:sz w:val="18"/>
                <w:szCs w:val="21"/>
              </w:rPr>
              <w:t>参考值</w:t>
            </w:r>
          </w:p>
        </w:tc>
        <w:tc>
          <w:tcPr>
            <w:tcW w:w="3265" w:type="dxa"/>
            <w:shd w:val="clear" w:color="auto" w:fill="D9D9D9" w:themeFill="background1" w:themeFillShade="D9"/>
            <w:vAlign w:val="center"/>
          </w:tcPr>
          <w:p w:rsidR="008315CC" w:rsidRPr="00BA2058" w:rsidRDefault="008315CC" w:rsidP="00C228F2">
            <w:pPr>
              <w:jc w:val="left"/>
              <w:rPr>
                <w:rFonts w:ascii="微软雅黑" w:eastAsia="微软雅黑" w:hAnsi="微软雅黑"/>
                <w:sz w:val="18"/>
                <w:szCs w:val="21"/>
              </w:rPr>
            </w:pPr>
            <w:r w:rsidRPr="00BA2058">
              <w:rPr>
                <w:rFonts w:ascii="微软雅黑" w:eastAsia="微软雅黑" w:hAnsi="微软雅黑" w:hint="eastAsia"/>
                <w:sz w:val="18"/>
                <w:szCs w:val="21"/>
              </w:rPr>
              <w:t>检查命令</w:t>
            </w:r>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1</w:t>
            </w:r>
          </w:p>
        </w:tc>
        <w:tc>
          <w:tcPr>
            <w:tcW w:w="1985" w:type="dxa"/>
            <w:shd w:val="clear" w:color="auto" w:fill="D9D9D9" w:themeFill="background1" w:themeFillShade="D9"/>
            <w:vAlign w:val="center"/>
          </w:tcPr>
          <w:p w:rsidR="008315CC" w:rsidRPr="00BA2058" w:rsidRDefault="008315CC" w:rsidP="00C228F2">
            <w:pPr>
              <w:jc w:val="left"/>
              <w:rPr>
                <w:rFonts w:ascii="微软雅黑" w:eastAsia="微软雅黑" w:hAnsi="微软雅黑"/>
                <w:sz w:val="18"/>
                <w:szCs w:val="21"/>
              </w:rPr>
            </w:pPr>
            <w:r w:rsidRPr="00BA2058">
              <w:rPr>
                <w:rFonts w:ascii="微软雅黑" w:eastAsia="微软雅黑" w:hAnsi="微软雅黑" w:hint="eastAsia"/>
                <w:sz w:val="18"/>
                <w:szCs w:val="21"/>
              </w:rPr>
              <w:t>密码文件名称</w:t>
            </w:r>
          </w:p>
        </w:tc>
        <w:tc>
          <w:tcPr>
            <w:tcW w:w="3969" w:type="dxa"/>
            <w:shd w:val="clear" w:color="auto" w:fill="D9D9D9" w:themeFill="background1" w:themeFillShade="D9"/>
            <w:vAlign w:val="center"/>
          </w:tcPr>
          <w:p w:rsidR="008315CC" w:rsidRPr="00BA2058" w:rsidRDefault="008315CC" w:rsidP="00C228F2">
            <w:pPr>
              <w:jc w:val="left"/>
              <w:rPr>
                <w:sz w:val="18"/>
                <w:szCs w:val="21"/>
              </w:rPr>
            </w:pPr>
            <w:r w:rsidRPr="003D42E4">
              <w:rPr>
                <w:rFonts w:ascii="微软雅黑" w:eastAsia="微软雅黑" w:hAnsi="微软雅黑" w:hint="eastAsia"/>
                <w:sz w:val="18"/>
                <w:szCs w:val="21"/>
              </w:rPr>
              <w:t>节点1</w:t>
            </w:r>
            <w:r>
              <w:rPr>
                <w:rFonts w:hint="eastAsia"/>
                <w:sz w:val="18"/>
                <w:szCs w:val="21"/>
              </w:rPr>
              <w:t>:</w:t>
            </w:r>
            <w:r>
              <w:rPr>
                <w:sz w:val="18"/>
                <w:szCs w:val="21"/>
              </w:rPr>
              <w:t>tra</w:t>
            </w:r>
            <w:r w:rsidRPr="00BA2058">
              <w:rPr>
                <w:sz w:val="18"/>
                <w:szCs w:val="21"/>
              </w:rPr>
              <w:t>racdb</w:t>
            </w:r>
            <w:proofErr w:type="gramStart"/>
            <w:r w:rsidRPr="00BA2058">
              <w:rPr>
                <w:sz w:val="18"/>
                <w:szCs w:val="21"/>
              </w:rPr>
              <w:t>1</w:t>
            </w:r>
            <w:r>
              <w:rPr>
                <w:rFonts w:hint="eastAsia"/>
                <w:sz w:val="18"/>
                <w:szCs w:val="21"/>
              </w:rPr>
              <w:t>:</w:t>
            </w:r>
            <w:r w:rsidRPr="00BA2058">
              <w:rPr>
                <w:sz w:val="18"/>
                <w:szCs w:val="21"/>
              </w:rPr>
              <w:t>orapwsge</w:t>
            </w:r>
            <w:r>
              <w:rPr>
                <w:sz w:val="18"/>
                <w:szCs w:val="21"/>
              </w:rPr>
              <w:t>tra</w:t>
            </w:r>
            <w:r w:rsidRPr="00BA2058">
              <w:rPr>
                <w:sz w:val="18"/>
                <w:szCs w:val="21"/>
              </w:rPr>
              <w:t>dbdg</w:t>
            </w:r>
            <w:proofErr w:type="gramEnd"/>
            <w:r w:rsidRPr="00BA2058">
              <w:rPr>
                <w:sz w:val="18"/>
                <w:szCs w:val="21"/>
              </w:rPr>
              <w:t>1</w:t>
            </w:r>
          </w:p>
          <w:p w:rsidR="008315CC" w:rsidRPr="00BA2058" w:rsidRDefault="008315CC" w:rsidP="00C228F2">
            <w:pPr>
              <w:jc w:val="left"/>
              <w:rPr>
                <w:sz w:val="18"/>
                <w:szCs w:val="21"/>
              </w:rPr>
            </w:pPr>
            <w:r w:rsidRPr="003D42E4">
              <w:rPr>
                <w:rFonts w:ascii="微软雅黑" w:eastAsia="微软雅黑" w:hAnsi="微软雅黑" w:hint="eastAsia"/>
                <w:sz w:val="18"/>
                <w:szCs w:val="21"/>
              </w:rPr>
              <w:t>节点</w:t>
            </w:r>
            <w:r>
              <w:rPr>
                <w:rFonts w:ascii="微软雅黑" w:eastAsia="微软雅黑" w:hAnsi="微软雅黑"/>
                <w:sz w:val="18"/>
                <w:szCs w:val="21"/>
              </w:rPr>
              <w:t>2:</w:t>
            </w:r>
            <w:r>
              <w:rPr>
                <w:sz w:val="18"/>
                <w:szCs w:val="21"/>
              </w:rPr>
              <w:t>tra</w:t>
            </w:r>
            <w:r w:rsidRPr="00BA2058">
              <w:rPr>
                <w:sz w:val="18"/>
                <w:szCs w:val="21"/>
              </w:rPr>
              <w:t>racdb</w:t>
            </w:r>
            <w:proofErr w:type="gramStart"/>
            <w:r w:rsidRPr="00BA2058">
              <w:rPr>
                <w:sz w:val="18"/>
                <w:szCs w:val="21"/>
              </w:rPr>
              <w:t>2</w:t>
            </w:r>
            <w:r>
              <w:rPr>
                <w:sz w:val="18"/>
                <w:szCs w:val="21"/>
              </w:rPr>
              <w:t>:</w:t>
            </w:r>
            <w:r w:rsidRPr="00BA2058">
              <w:rPr>
                <w:sz w:val="18"/>
                <w:szCs w:val="21"/>
              </w:rPr>
              <w:t>orapwsge</w:t>
            </w:r>
            <w:r>
              <w:rPr>
                <w:sz w:val="18"/>
                <w:szCs w:val="21"/>
              </w:rPr>
              <w:t>tra</w:t>
            </w:r>
            <w:r w:rsidRPr="00BA2058">
              <w:rPr>
                <w:sz w:val="18"/>
                <w:szCs w:val="21"/>
              </w:rPr>
              <w:t>dbdg</w:t>
            </w:r>
            <w:proofErr w:type="gramEnd"/>
            <w:r w:rsidRPr="00BA2058">
              <w:rPr>
                <w:sz w:val="18"/>
                <w:szCs w:val="21"/>
              </w:rPr>
              <w:t>2</w:t>
            </w:r>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ls</w:t>
            </w:r>
            <w:r w:rsidRPr="00BA2058">
              <w:rPr>
                <w:sz w:val="18"/>
                <w:szCs w:val="21"/>
              </w:rPr>
              <w:t xml:space="preserve"> $ORACLE_HOME/</w:t>
            </w:r>
            <w:proofErr w:type="spellStart"/>
            <w:r w:rsidRPr="00BA2058">
              <w:rPr>
                <w:sz w:val="18"/>
                <w:szCs w:val="21"/>
              </w:rPr>
              <w:t>dbs</w:t>
            </w:r>
            <w:proofErr w:type="spellEnd"/>
            <w:r w:rsidRPr="00BA2058">
              <w:rPr>
                <w:sz w:val="18"/>
                <w:szCs w:val="21"/>
              </w:rPr>
              <w:t>/</w:t>
            </w:r>
            <w:proofErr w:type="spellStart"/>
            <w:r w:rsidRPr="00BA2058">
              <w:rPr>
                <w:sz w:val="18"/>
                <w:szCs w:val="21"/>
              </w:rPr>
              <w:t>orapw</w:t>
            </w:r>
            <w:proofErr w:type="spellEnd"/>
            <w:r w:rsidRPr="00BA2058">
              <w:rPr>
                <w:sz w:val="18"/>
                <w:szCs w:val="21"/>
              </w:rPr>
              <w:t>*</w:t>
            </w:r>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2</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rFonts w:hint="eastAsia"/>
                <w:sz w:val="18"/>
                <w:szCs w:val="21"/>
              </w:rPr>
              <w:t>p</w:t>
            </w:r>
            <w:r w:rsidRPr="00BA2058">
              <w:rPr>
                <w:sz w:val="18"/>
                <w:szCs w:val="21"/>
              </w:rPr>
              <w:t>file</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r w:rsidRPr="003D42E4">
              <w:rPr>
                <w:sz w:val="18"/>
                <w:szCs w:val="21"/>
              </w:rPr>
              <w:t>+DATA/</w:t>
            </w:r>
            <w:proofErr w:type="spellStart"/>
            <w:r w:rsidRPr="003D42E4">
              <w:rPr>
                <w:sz w:val="18"/>
                <w:szCs w:val="21"/>
              </w:rPr>
              <w:t>sge</w:t>
            </w:r>
            <w:r>
              <w:rPr>
                <w:sz w:val="18"/>
                <w:szCs w:val="21"/>
              </w:rPr>
              <w:t>tra</w:t>
            </w:r>
            <w:r w:rsidRPr="003D42E4">
              <w:rPr>
                <w:sz w:val="18"/>
                <w:szCs w:val="21"/>
              </w:rPr>
              <w:t>dbdg</w:t>
            </w:r>
            <w:proofErr w:type="spellEnd"/>
            <w:r w:rsidRPr="003D42E4">
              <w:rPr>
                <w:sz w:val="18"/>
                <w:szCs w:val="21"/>
              </w:rPr>
              <w:t>/</w:t>
            </w:r>
            <w:proofErr w:type="spellStart"/>
            <w:r w:rsidRPr="003D42E4">
              <w:rPr>
                <w:sz w:val="18"/>
                <w:szCs w:val="21"/>
              </w:rPr>
              <w:t>spfilesge</w:t>
            </w:r>
            <w:r>
              <w:rPr>
                <w:sz w:val="18"/>
                <w:szCs w:val="21"/>
              </w:rPr>
              <w:t>tra</w:t>
            </w:r>
            <w:r w:rsidRPr="003D42E4">
              <w:rPr>
                <w:sz w:val="18"/>
                <w:szCs w:val="21"/>
              </w:rPr>
              <w:t>dbdg.ora</w:t>
            </w:r>
            <w:proofErr w:type="spellEnd"/>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sz w:val="18"/>
                <w:szCs w:val="21"/>
              </w:rPr>
              <w:t xml:space="preserve">show parameter </w:t>
            </w:r>
            <w:proofErr w:type="spellStart"/>
            <w:r w:rsidRPr="00BA2058">
              <w:rPr>
                <w:sz w:val="18"/>
                <w:szCs w:val="21"/>
              </w:rPr>
              <w:t>spfile</w:t>
            </w:r>
            <w:proofErr w:type="spellEnd"/>
            <w:r>
              <w:rPr>
                <w:sz w:val="18"/>
                <w:szCs w:val="21"/>
              </w:rPr>
              <w:t>(</w:t>
            </w:r>
            <w:r w:rsidRPr="00BA2058">
              <w:rPr>
                <w:rFonts w:ascii="微软雅黑" w:eastAsia="微软雅黑" w:hAnsi="微软雅黑" w:hint="eastAsia"/>
                <w:sz w:val="18"/>
                <w:szCs w:val="21"/>
              </w:rPr>
              <w:t>两个节点都检查</w:t>
            </w:r>
            <w:r>
              <w:rPr>
                <w:rFonts w:ascii="微软雅黑" w:eastAsia="微软雅黑" w:hAnsi="微软雅黑" w:hint="eastAsia"/>
                <w:sz w:val="18"/>
                <w:szCs w:val="21"/>
              </w:rPr>
              <w:t>)</w:t>
            </w:r>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3</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db_file_name_convert</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sge</w:t>
            </w:r>
            <w:r>
              <w:rPr>
                <w:sz w:val="18"/>
                <w:szCs w:val="21"/>
              </w:rPr>
              <w:t>tra</w:t>
            </w:r>
            <w:r w:rsidRPr="00BA2058">
              <w:rPr>
                <w:sz w:val="18"/>
                <w:szCs w:val="21"/>
              </w:rPr>
              <w:t>db</w:t>
            </w:r>
            <w:proofErr w:type="spellEnd"/>
            <w:r w:rsidRPr="00BA2058">
              <w:rPr>
                <w:sz w:val="18"/>
                <w:szCs w:val="21"/>
              </w:rPr>
              <w:t xml:space="preserve">, </w:t>
            </w:r>
            <w:proofErr w:type="spellStart"/>
            <w:r w:rsidRPr="00BA2058">
              <w:rPr>
                <w:sz w:val="18"/>
                <w:szCs w:val="21"/>
              </w:rPr>
              <w:t>sge</w:t>
            </w:r>
            <w:r>
              <w:rPr>
                <w:sz w:val="18"/>
                <w:szCs w:val="21"/>
              </w:rPr>
              <w:t>tra</w:t>
            </w:r>
            <w:r w:rsidRPr="00BA2058">
              <w:rPr>
                <w:sz w:val="18"/>
                <w:szCs w:val="21"/>
              </w:rPr>
              <w:t>dbdg</w:t>
            </w:r>
            <w:proofErr w:type="spellEnd"/>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s</w:t>
            </w:r>
            <w:r w:rsidRPr="00BA2058">
              <w:rPr>
                <w:sz w:val="18"/>
                <w:szCs w:val="21"/>
              </w:rPr>
              <w:t>how parameter convert</w:t>
            </w:r>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4</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log_file_name_convert</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sge</w:t>
            </w:r>
            <w:r>
              <w:rPr>
                <w:sz w:val="18"/>
                <w:szCs w:val="21"/>
              </w:rPr>
              <w:t>tra</w:t>
            </w:r>
            <w:r w:rsidRPr="00BA2058">
              <w:rPr>
                <w:sz w:val="18"/>
                <w:szCs w:val="21"/>
              </w:rPr>
              <w:t>db</w:t>
            </w:r>
            <w:proofErr w:type="spellEnd"/>
            <w:r w:rsidRPr="00BA2058">
              <w:rPr>
                <w:sz w:val="18"/>
                <w:szCs w:val="21"/>
              </w:rPr>
              <w:t xml:space="preserve">, </w:t>
            </w:r>
            <w:proofErr w:type="spellStart"/>
            <w:r w:rsidRPr="00BA2058">
              <w:rPr>
                <w:sz w:val="18"/>
                <w:szCs w:val="21"/>
              </w:rPr>
              <w:t>sge</w:t>
            </w:r>
            <w:r>
              <w:rPr>
                <w:sz w:val="18"/>
                <w:szCs w:val="21"/>
              </w:rPr>
              <w:t>tra</w:t>
            </w:r>
            <w:r w:rsidRPr="00BA2058">
              <w:rPr>
                <w:sz w:val="18"/>
                <w:szCs w:val="21"/>
              </w:rPr>
              <w:t>dbdg</w:t>
            </w:r>
            <w:proofErr w:type="spellEnd"/>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s</w:t>
            </w:r>
            <w:r w:rsidRPr="00BA2058">
              <w:rPr>
                <w:sz w:val="18"/>
                <w:szCs w:val="21"/>
              </w:rPr>
              <w:t>how parameter convert</w:t>
            </w:r>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5</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log_archive_config</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dg_config</w:t>
            </w:r>
            <w:proofErr w:type="spellEnd"/>
            <w:r w:rsidRPr="00BA2058">
              <w:rPr>
                <w:sz w:val="18"/>
                <w:szCs w:val="21"/>
              </w:rPr>
              <w:t>=(</w:t>
            </w:r>
            <w:proofErr w:type="spellStart"/>
            <w:proofErr w:type="gramStart"/>
            <w:r w:rsidRPr="00BA2058">
              <w:rPr>
                <w:sz w:val="18"/>
                <w:szCs w:val="21"/>
              </w:rPr>
              <w:t>sge</w:t>
            </w:r>
            <w:r>
              <w:rPr>
                <w:sz w:val="18"/>
                <w:szCs w:val="21"/>
              </w:rPr>
              <w:t>tra</w:t>
            </w:r>
            <w:r w:rsidRPr="00BA2058">
              <w:rPr>
                <w:sz w:val="18"/>
                <w:szCs w:val="21"/>
              </w:rPr>
              <w:t>db,sge</w:t>
            </w:r>
            <w:r>
              <w:rPr>
                <w:sz w:val="18"/>
                <w:szCs w:val="21"/>
              </w:rPr>
              <w:t>tra</w:t>
            </w:r>
            <w:r w:rsidRPr="00BA2058">
              <w:rPr>
                <w:sz w:val="18"/>
                <w:szCs w:val="21"/>
              </w:rPr>
              <w:t>dbdg</w:t>
            </w:r>
            <w:proofErr w:type="spellEnd"/>
            <w:proofErr w:type="gramEnd"/>
            <w:r w:rsidRPr="00BA2058">
              <w:rPr>
                <w:sz w:val="18"/>
                <w:szCs w:val="21"/>
              </w:rPr>
              <w:t>)</w:t>
            </w:r>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log_archive_config</w:t>
            </w:r>
            <w:proofErr w:type="spellEnd"/>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6</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fal_client</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sge</w:t>
            </w:r>
            <w:r>
              <w:rPr>
                <w:sz w:val="18"/>
                <w:szCs w:val="21"/>
              </w:rPr>
              <w:t>tra</w:t>
            </w:r>
            <w:r w:rsidRPr="00BA2058">
              <w:rPr>
                <w:sz w:val="18"/>
                <w:szCs w:val="21"/>
              </w:rPr>
              <w:t>dbdg</w:t>
            </w:r>
            <w:proofErr w:type="spellEnd"/>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fal</w:t>
            </w:r>
            <w:proofErr w:type="spellEnd"/>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7</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fal_server</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sge</w:t>
            </w:r>
            <w:r>
              <w:rPr>
                <w:sz w:val="18"/>
                <w:szCs w:val="21"/>
              </w:rPr>
              <w:t>tra</w:t>
            </w:r>
            <w:r w:rsidRPr="00BA2058">
              <w:rPr>
                <w:sz w:val="18"/>
                <w:szCs w:val="21"/>
              </w:rPr>
              <w:t>db</w:t>
            </w:r>
            <w:proofErr w:type="spellEnd"/>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s</w:t>
            </w:r>
            <w:r w:rsidRPr="00BA2058">
              <w:rPr>
                <w:sz w:val="18"/>
                <w:szCs w:val="21"/>
              </w:rPr>
              <w:t xml:space="preserve">how parameter </w:t>
            </w:r>
            <w:proofErr w:type="spellStart"/>
            <w:r w:rsidRPr="00BA2058">
              <w:rPr>
                <w:sz w:val="18"/>
                <w:szCs w:val="21"/>
              </w:rPr>
              <w:t>fal</w:t>
            </w:r>
            <w:proofErr w:type="spellEnd"/>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8</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listener_networks</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r w:rsidRPr="00BA2058">
              <w:rPr>
                <w:sz w:val="18"/>
                <w:szCs w:val="21"/>
              </w:rPr>
              <w:t>((NAME=network</w:t>
            </w:r>
            <w:proofErr w:type="gramStart"/>
            <w:r w:rsidRPr="00BA2058">
              <w:rPr>
                <w:sz w:val="18"/>
                <w:szCs w:val="21"/>
              </w:rPr>
              <w:t>1)(</w:t>
            </w:r>
            <w:proofErr w:type="gramEnd"/>
            <w:r w:rsidRPr="00BA2058">
              <w:rPr>
                <w:sz w:val="18"/>
                <w:szCs w:val="21"/>
              </w:rPr>
              <w:t>LOCAL_LISTENER=listener_net1)(REMOTE_LISTENER=</w:t>
            </w:r>
            <w:r>
              <w:rPr>
                <w:sz w:val="18"/>
                <w:szCs w:val="21"/>
              </w:rPr>
              <w:t>tra</w:t>
            </w:r>
            <w:r w:rsidRPr="00BA2058">
              <w:rPr>
                <w:sz w:val="18"/>
                <w:szCs w:val="21"/>
              </w:rPr>
              <w:t>racdb-scan:1521))','((NAME=network2)(LOCAL_LISTENER=listener_net2)(REMOTE_LISTENER=remote_net2))</w:t>
            </w:r>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show</w:t>
            </w:r>
            <w:r w:rsidRPr="00BA2058">
              <w:rPr>
                <w:sz w:val="18"/>
                <w:szCs w:val="21"/>
              </w:rPr>
              <w:t xml:space="preserve"> parameter networks</w:t>
            </w:r>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9</w:t>
            </w:r>
          </w:p>
        </w:tc>
        <w:tc>
          <w:tcPr>
            <w:tcW w:w="1985" w:type="dxa"/>
            <w:shd w:val="clear" w:color="auto" w:fill="D9D9D9" w:themeFill="background1" w:themeFillShade="D9"/>
            <w:vAlign w:val="center"/>
          </w:tcPr>
          <w:p w:rsidR="008315CC" w:rsidRPr="00BA2058" w:rsidRDefault="008315CC" w:rsidP="00C228F2">
            <w:pPr>
              <w:jc w:val="left"/>
              <w:rPr>
                <w:sz w:val="18"/>
                <w:szCs w:val="21"/>
              </w:rPr>
            </w:pPr>
            <w:r w:rsidRPr="00BA2058">
              <w:rPr>
                <w:sz w:val="18"/>
                <w:szCs w:val="21"/>
              </w:rPr>
              <w:t>log_archive_dest_1</w:t>
            </w:r>
          </w:p>
        </w:tc>
        <w:tc>
          <w:tcPr>
            <w:tcW w:w="3969" w:type="dxa"/>
            <w:shd w:val="clear" w:color="auto" w:fill="D9D9D9" w:themeFill="background1" w:themeFillShade="D9"/>
            <w:vAlign w:val="center"/>
          </w:tcPr>
          <w:p w:rsidR="008315CC" w:rsidRPr="00BA2058" w:rsidRDefault="008315CC" w:rsidP="00C228F2">
            <w:pPr>
              <w:jc w:val="left"/>
              <w:rPr>
                <w:sz w:val="18"/>
                <w:szCs w:val="21"/>
              </w:rPr>
            </w:pPr>
            <w:r w:rsidRPr="00BA2058">
              <w:rPr>
                <w:sz w:val="18"/>
                <w:szCs w:val="21"/>
              </w:rPr>
              <w:t>LOCATION=+ARCH VALID_FOR=(ALL_</w:t>
            </w:r>
            <w:proofErr w:type="gramStart"/>
            <w:r w:rsidRPr="00BA2058">
              <w:rPr>
                <w:sz w:val="18"/>
                <w:szCs w:val="21"/>
              </w:rPr>
              <w:t>LOGFILES,ALL</w:t>
            </w:r>
            <w:proofErr w:type="gramEnd"/>
            <w:r w:rsidRPr="00BA2058">
              <w:rPr>
                <w:sz w:val="18"/>
                <w:szCs w:val="21"/>
              </w:rPr>
              <w:t>_ROLES) DB_UNIQUE_NAME=</w:t>
            </w:r>
            <w:proofErr w:type="spellStart"/>
            <w:r w:rsidRPr="00BA2058">
              <w:rPr>
                <w:sz w:val="18"/>
                <w:szCs w:val="21"/>
              </w:rPr>
              <w:t>sge</w:t>
            </w:r>
            <w:r>
              <w:rPr>
                <w:sz w:val="18"/>
                <w:szCs w:val="21"/>
              </w:rPr>
              <w:t>tra</w:t>
            </w:r>
            <w:r w:rsidRPr="00BA2058">
              <w:rPr>
                <w:sz w:val="18"/>
                <w:szCs w:val="21"/>
              </w:rPr>
              <w:t>dbdg</w:t>
            </w:r>
            <w:proofErr w:type="spellEnd"/>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rFonts w:hint="eastAsia"/>
                <w:sz w:val="18"/>
                <w:szCs w:val="21"/>
              </w:rPr>
              <w:t>s</w:t>
            </w:r>
            <w:r w:rsidRPr="00BA2058">
              <w:rPr>
                <w:sz w:val="18"/>
                <w:szCs w:val="21"/>
              </w:rPr>
              <w:t>how parameter log_archive_dest_1</w:t>
            </w:r>
          </w:p>
        </w:tc>
      </w:tr>
      <w:tr w:rsidR="008315CC" w:rsidRPr="00BA2058" w:rsidTr="00C228F2">
        <w:trPr>
          <w:jc w:val="center"/>
        </w:trPr>
        <w:tc>
          <w:tcPr>
            <w:tcW w:w="704" w:type="dxa"/>
            <w:shd w:val="clear" w:color="auto" w:fill="D9D9D9" w:themeFill="background1" w:themeFillShade="D9"/>
            <w:vAlign w:val="center"/>
          </w:tcPr>
          <w:p w:rsidR="008315CC" w:rsidRPr="00BA2058" w:rsidRDefault="008315CC" w:rsidP="00C228F2">
            <w:pPr>
              <w:jc w:val="center"/>
            </w:pPr>
            <w:r>
              <w:rPr>
                <w:rFonts w:hint="eastAsia"/>
              </w:rPr>
              <w:t>1</w:t>
            </w:r>
            <w:r>
              <w:t>0</w:t>
            </w:r>
          </w:p>
        </w:tc>
        <w:tc>
          <w:tcPr>
            <w:tcW w:w="1985"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db_unique_name</w:t>
            </w:r>
            <w:proofErr w:type="spellEnd"/>
          </w:p>
        </w:tc>
        <w:tc>
          <w:tcPr>
            <w:tcW w:w="3969" w:type="dxa"/>
            <w:shd w:val="clear" w:color="auto" w:fill="D9D9D9" w:themeFill="background1" w:themeFillShade="D9"/>
            <w:vAlign w:val="center"/>
          </w:tcPr>
          <w:p w:rsidR="008315CC" w:rsidRPr="00BA2058" w:rsidRDefault="008315CC" w:rsidP="00C228F2">
            <w:pPr>
              <w:jc w:val="left"/>
              <w:rPr>
                <w:sz w:val="18"/>
                <w:szCs w:val="21"/>
              </w:rPr>
            </w:pPr>
            <w:proofErr w:type="spellStart"/>
            <w:r w:rsidRPr="00BA2058">
              <w:rPr>
                <w:sz w:val="18"/>
                <w:szCs w:val="21"/>
              </w:rPr>
              <w:t>sge</w:t>
            </w:r>
            <w:r>
              <w:rPr>
                <w:sz w:val="18"/>
                <w:szCs w:val="21"/>
              </w:rPr>
              <w:t>tra</w:t>
            </w:r>
            <w:r w:rsidRPr="00BA2058">
              <w:rPr>
                <w:sz w:val="18"/>
                <w:szCs w:val="21"/>
              </w:rPr>
              <w:t>dbdg</w:t>
            </w:r>
            <w:proofErr w:type="spellEnd"/>
          </w:p>
        </w:tc>
        <w:tc>
          <w:tcPr>
            <w:tcW w:w="3265" w:type="dxa"/>
            <w:shd w:val="clear" w:color="auto" w:fill="D9D9D9" w:themeFill="background1" w:themeFillShade="D9"/>
            <w:vAlign w:val="center"/>
          </w:tcPr>
          <w:p w:rsidR="008315CC" w:rsidRPr="00BA2058" w:rsidRDefault="008315CC" w:rsidP="00C228F2">
            <w:pPr>
              <w:jc w:val="left"/>
              <w:rPr>
                <w:sz w:val="18"/>
                <w:szCs w:val="21"/>
              </w:rPr>
            </w:pPr>
            <w:r w:rsidRPr="00BA2058">
              <w:rPr>
                <w:sz w:val="18"/>
                <w:szCs w:val="21"/>
              </w:rPr>
              <w:t xml:space="preserve">show parameter </w:t>
            </w:r>
            <w:proofErr w:type="spellStart"/>
            <w:r w:rsidRPr="00BA2058">
              <w:rPr>
                <w:sz w:val="18"/>
                <w:szCs w:val="21"/>
              </w:rPr>
              <w:t>db_uniq</w:t>
            </w:r>
            <w:proofErr w:type="spellEnd"/>
          </w:p>
        </w:tc>
      </w:tr>
    </w:tbl>
    <w:p w:rsidR="008315CC" w:rsidRPr="001A3E6C" w:rsidRDefault="008315CC" w:rsidP="00165975">
      <w:pPr>
        <w:rPr>
          <w:rFonts w:ascii="微软雅黑" w:eastAsia="微软雅黑" w:hAnsi="微软雅黑"/>
          <w:sz w:val="20"/>
        </w:rPr>
      </w:pPr>
    </w:p>
    <w:sectPr w:rsidR="008315CC" w:rsidRPr="001A3E6C" w:rsidSect="004F5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F45" w:rsidRDefault="00AF5F45">
      <w:r>
        <w:separator/>
      </w:r>
    </w:p>
  </w:endnote>
  <w:endnote w:type="continuationSeparator" w:id="0">
    <w:p w:rsidR="00AF5F45" w:rsidRDefault="00AF5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EndPr/>
    <w:sdtContent>
      <w:p w:rsidR="00C228F2" w:rsidRDefault="00C228F2">
        <w:pPr>
          <w:pStyle w:val="a6"/>
          <w:jc w:val="center"/>
        </w:pPr>
        <w:r>
          <w:fldChar w:fldCharType="begin"/>
        </w:r>
        <w:r>
          <w:instrText xml:space="preserve"> PAGE   \* MERGEFORMAT </w:instrText>
        </w:r>
        <w:r>
          <w:fldChar w:fldCharType="separate"/>
        </w:r>
        <w:r>
          <w:t>10</w:t>
        </w:r>
        <w:r>
          <w:fldChar w:fldCharType="end"/>
        </w:r>
      </w:p>
    </w:sdtContent>
  </w:sdt>
  <w:p w:rsidR="00C228F2" w:rsidRDefault="00C228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F45" w:rsidRDefault="00AF5F45">
      <w:r>
        <w:separator/>
      </w:r>
    </w:p>
  </w:footnote>
  <w:footnote w:type="continuationSeparator" w:id="0">
    <w:p w:rsidR="00AF5F45" w:rsidRDefault="00AF5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8F2" w:rsidRDefault="00C228F2" w:rsidP="00F9214F">
    <w:pPr>
      <w:pStyle w:val="a8"/>
      <w:jc w:val="right"/>
    </w:pPr>
    <w:r>
      <w:rPr>
        <w:rFonts w:ascii="宋体" w:hAnsi="宋体"/>
        <w:b/>
        <w:noProof/>
        <w:sz w:val="28"/>
        <w:szCs w:val="28"/>
      </w:rPr>
      <w:drawing>
        <wp:inline distT="0" distB="0" distL="0" distR="0">
          <wp:extent cx="1300480" cy="431800"/>
          <wp:effectExtent l="0" t="0" r="0" b="6350"/>
          <wp:docPr id="1"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b/>
        <w:sz w:val="28"/>
        <w:szCs w:val="28"/>
      </w:rPr>
      <w:tab/>
    </w:r>
    <w:r>
      <w:rPr>
        <w:rFonts w:ascii="宋体" w:hAnsi="宋体"/>
        <w:b/>
        <w:sz w:val="28"/>
        <w:szCs w:val="28"/>
      </w:rPr>
      <w:tab/>
    </w:r>
    <w:r>
      <w:rPr>
        <w:rFonts w:ascii="宋体" w:hAnsi="宋体"/>
        <w:b/>
        <w:sz w:val="28"/>
        <w:szCs w:val="28"/>
      </w:rPr>
      <w:tab/>
    </w:r>
    <w:r w:rsidRPr="002B2B98">
      <w:rPr>
        <w:rFonts w:hint="eastAsia"/>
      </w:rPr>
      <w:t>上海黄金交易所</w:t>
    </w:r>
    <w:r>
      <w:t xml:space="preserve">Oracle Active </w:t>
    </w:r>
    <w:proofErr w:type="spellStart"/>
    <w:r>
      <w:t>Dataguard</w:t>
    </w:r>
    <w:proofErr w:type="spellEnd"/>
    <w:r>
      <w:rPr>
        <w:rFonts w:hint="eastAsia"/>
      </w:rPr>
      <w:t>容</w:t>
    </w:r>
    <w:proofErr w:type="gramStart"/>
    <w:r>
      <w:rPr>
        <w:rFonts w:hint="eastAsia"/>
      </w:rPr>
      <w:t>灾实施</w:t>
    </w:r>
    <w:proofErr w:type="gramEnd"/>
    <w:r>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5D3"/>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40B15"/>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055C3E"/>
    <w:multiLevelType w:val="hybridMultilevel"/>
    <w:tmpl w:val="08A4E132"/>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1434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5D7648C"/>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784F67"/>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2A7E16"/>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432"/>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D86201"/>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3C6DD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33238FE"/>
    <w:multiLevelType w:val="hybridMultilevel"/>
    <w:tmpl w:val="6AE8A0A4"/>
    <w:lvl w:ilvl="0" w:tplc="6E38B60C">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6E0EE8"/>
    <w:multiLevelType w:val="hybridMultilevel"/>
    <w:tmpl w:val="B86CC05E"/>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4D2237"/>
    <w:multiLevelType w:val="hybridMultilevel"/>
    <w:tmpl w:val="718A5798"/>
    <w:lvl w:ilvl="0" w:tplc="1420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9"/>
  </w:num>
  <w:num w:numId="4">
    <w:abstractNumId w:val="2"/>
  </w:num>
  <w:num w:numId="5">
    <w:abstractNumId w:val="0"/>
  </w:num>
  <w:num w:numId="6">
    <w:abstractNumId w:val="5"/>
  </w:num>
  <w:num w:numId="7">
    <w:abstractNumId w:val="1"/>
  </w:num>
  <w:num w:numId="8">
    <w:abstractNumId w:val="11"/>
  </w:num>
  <w:num w:numId="9">
    <w:abstractNumId w:val="8"/>
  </w:num>
  <w:num w:numId="10">
    <w:abstractNumId w:val="7"/>
  </w:num>
  <w:num w:numId="11">
    <w:abstractNumId w:val="12"/>
  </w:num>
  <w:num w:numId="12">
    <w:abstractNumId w:val="4"/>
  </w:num>
  <w:num w:numId="13">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松柏">
    <w15:presenceInfo w15:providerId="None" w15:userId="王松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C0"/>
    <w:rsid w:val="000019DF"/>
    <w:rsid w:val="00004C43"/>
    <w:rsid w:val="000050A3"/>
    <w:rsid w:val="0000649A"/>
    <w:rsid w:val="000070D1"/>
    <w:rsid w:val="0000723A"/>
    <w:rsid w:val="00012FFA"/>
    <w:rsid w:val="00013A31"/>
    <w:rsid w:val="00016EE5"/>
    <w:rsid w:val="00026158"/>
    <w:rsid w:val="00034CEB"/>
    <w:rsid w:val="00037591"/>
    <w:rsid w:val="00037CCA"/>
    <w:rsid w:val="00044D3B"/>
    <w:rsid w:val="00047149"/>
    <w:rsid w:val="00050B38"/>
    <w:rsid w:val="0005483F"/>
    <w:rsid w:val="000564B0"/>
    <w:rsid w:val="000721AC"/>
    <w:rsid w:val="00074838"/>
    <w:rsid w:val="00074A71"/>
    <w:rsid w:val="00075A02"/>
    <w:rsid w:val="00077B4C"/>
    <w:rsid w:val="00084E58"/>
    <w:rsid w:val="000918EA"/>
    <w:rsid w:val="00097EE0"/>
    <w:rsid w:val="000A4C4F"/>
    <w:rsid w:val="000A4E6F"/>
    <w:rsid w:val="000A5B34"/>
    <w:rsid w:val="000E4261"/>
    <w:rsid w:val="000F0F81"/>
    <w:rsid w:val="000F2C2C"/>
    <w:rsid w:val="000F592F"/>
    <w:rsid w:val="000F5E54"/>
    <w:rsid w:val="001036D4"/>
    <w:rsid w:val="00112BE2"/>
    <w:rsid w:val="001147B4"/>
    <w:rsid w:val="00115EB3"/>
    <w:rsid w:val="00116D52"/>
    <w:rsid w:val="0011757B"/>
    <w:rsid w:val="001277F8"/>
    <w:rsid w:val="001350D1"/>
    <w:rsid w:val="00141CCB"/>
    <w:rsid w:val="00143381"/>
    <w:rsid w:val="0015641B"/>
    <w:rsid w:val="0016043E"/>
    <w:rsid w:val="00162ABC"/>
    <w:rsid w:val="00162E57"/>
    <w:rsid w:val="00165975"/>
    <w:rsid w:val="0016643A"/>
    <w:rsid w:val="001677BC"/>
    <w:rsid w:val="00184D8C"/>
    <w:rsid w:val="00186FF9"/>
    <w:rsid w:val="001905C7"/>
    <w:rsid w:val="00192614"/>
    <w:rsid w:val="001A3E6C"/>
    <w:rsid w:val="001A7451"/>
    <w:rsid w:val="001A74CF"/>
    <w:rsid w:val="001B3576"/>
    <w:rsid w:val="001B3693"/>
    <w:rsid w:val="001B557C"/>
    <w:rsid w:val="001C4E1B"/>
    <w:rsid w:val="001D1C51"/>
    <w:rsid w:val="001D6653"/>
    <w:rsid w:val="001E0F44"/>
    <w:rsid w:val="001E29BC"/>
    <w:rsid w:val="001E621B"/>
    <w:rsid w:val="001E7B0D"/>
    <w:rsid w:val="001F243A"/>
    <w:rsid w:val="001F347E"/>
    <w:rsid w:val="002011B1"/>
    <w:rsid w:val="00202712"/>
    <w:rsid w:val="002034A6"/>
    <w:rsid w:val="00204055"/>
    <w:rsid w:val="00215169"/>
    <w:rsid w:val="002237D5"/>
    <w:rsid w:val="00225D72"/>
    <w:rsid w:val="00234881"/>
    <w:rsid w:val="00254132"/>
    <w:rsid w:val="002579CF"/>
    <w:rsid w:val="00261886"/>
    <w:rsid w:val="0026326F"/>
    <w:rsid w:val="0026372B"/>
    <w:rsid w:val="002663DD"/>
    <w:rsid w:val="00267239"/>
    <w:rsid w:val="00272EC6"/>
    <w:rsid w:val="00277688"/>
    <w:rsid w:val="00277A55"/>
    <w:rsid w:val="00287A7D"/>
    <w:rsid w:val="00294D98"/>
    <w:rsid w:val="002A2E00"/>
    <w:rsid w:val="002B2B98"/>
    <w:rsid w:val="002C1E90"/>
    <w:rsid w:val="002C201C"/>
    <w:rsid w:val="002C282D"/>
    <w:rsid w:val="002E309F"/>
    <w:rsid w:val="002F0916"/>
    <w:rsid w:val="002F4CC5"/>
    <w:rsid w:val="00312106"/>
    <w:rsid w:val="003142F7"/>
    <w:rsid w:val="00315922"/>
    <w:rsid w:val="00316C4D"/>
    <w:rsid w:val="00320864"/>
    <w:rsid w:val="003230C4"/>
    <w:rsid w:val="00331910"/>
    <w:rsid w:val="0033201E"/>
    <w:rsid w:val="00343061"/>
    <w:rsid w:val="003524DE"/>
    <w:rsid w:val="0035441F"/>
    <w:rsid w:val="00356195"/>
    <w:rsid w:val="003563D2"/>
    <w:rsid w:val="0036311D"/>
    <w:rsid w:val="00364097"/>
    <w:rsid w:val="00366775"/>
    <w:rsid w:val="00371FBB"/>
    <w:rsid w:val="003741D8"/>
    <w:rsid w:val="00375DB4"/>
    <w:rsid w:val="003763DE"/>
    <w:rsid w:val="00376907"/>
    <w:rsid w:val="0037742B"/>
    <w:rsid w:val="00380331"/>
    <w:rsid w:val="00380EA9"/>
    <w:rsid w:val="00381406"/>
    <w:rsid w:val="00383A64"/>
    <w:rsid w:val="003A2CD1"/>
    <w:rsid w:val="003A3AA5"/>
    <w:rsid w:val="003A6C89"/>
    <w:rsid w:val="003B160E"/>
    <w:rsid w:val="003B4D3E"/>
    <w:rsid w:val="003C009A"/>
    <w:rsid w:val="003C0208"/>
    <w:rsid w:val="003C2DD7"/>
    <w:rsid w:val="003C2E8D"/>
    <w:rsid w:val="003C4D79"/>
    <w:rsid w:val="003E003E"/>
    <w:rsid w:val="003E26B7"/>
    <w:rsid w:val="003E6179"/>
    <w:rsid w:val="003F12D7"/>
    <w:rsid w:val="003F1303"/>
    <w:rsid w:val="003F2A73"/>
    <w:rsid w:val="0040181F"/>
    <w:rsid w:val="004030F1"/>
    <w:rsid w:val="004049EA"/>
    <w:rsid w:val="00423441"/>
    <w:rsid w:val="00431EE6"/>
    <w:rsid w:val="00436C3A"/>
    <w:rsid w:val="004420A1"/>
    <w:rsid w:val="0044754C"/>
    <w:rsid w:val="00455C6C"/>
    <w:rsid w:val="0045735D"/>
    <w:rsid w:val="00461318"/>
    <w:rsid w:val="004646B5"/>
    <w:rsid w:val="00464CBD"/>
    <w:rsid w:val="0046703A"/>
    <w:rsid w:val="004675E3"/>
    <w:rsid w:val="00472836"/>
    <w:rsid w:val="00474FE5"/>
    <w:rsid w:val="0047721D"/>
    <w:rsid w:val="00480E78"/>
    <w:rsid w:val="00484396"/>
    <w:rsid w:val="0048451B"/>
    <w:rsid w:val="0048510E"/>
    <w:rsid w:val="0048573C"/>
    <w:rsid w:val="0048766D"/>
    <w:rsid w:val="00494B76"/>
    <w:rsid w:val="00495FD6"/>
    <w:rsid w:val="004A08DB"/>
    <w:rsid w:val="004A0B03"/>
    <w:rsid w:val="004A2184"/>
    <w:rsid w:val="004A3A04"/>
    <w:rsid w:val="004B1A28"/>
    <w:rsid w:val="004C0047"/>
    <w:rsid w:val="004C38E8"/>
    <w:rsid w:val="004C5A3D"/>
    <w:rsid w:val="004D17D9"/>
    <w:rsid w:val="004D198F"/>
    <w:rsid w:val="004D2EAC"/>
    <w:rsid w:val="004F0461"/>
    <w:rsid w:val="004F1C78"/>
    <w:rsid w:val="004F5052"/>
    <w:rsid w:val="004F5B6D"/>
    <w:rsid w:val="00500065"/>
    <w:rsid w:val="00504728"/>
    <w:rsid w:val="00504FF8"/>
    <w:rsid w:val="00507DEC"/>
    <w:rsid w:val="0051144C"/>
    <w:rsid w:val="00511BAB"/>
    <w:rsid w:val="005122C4"/>
    <w:rsid w:val="005131C0"/>
    <w:rsid w:val="00513CD3"/>
    <w:rsid w:val="005220F0"/>
    <w:rsid w:val="0052406F"/>
    <w:rsid w:val="005263EB"/>
    <w:rsid w:val="00531B31"/>
    <w:rsid w:val="00531CA0"/>
    <w:rsid w:val="00534E4F"/>
    <w:rsid w:val="005416F5"/>
    <w:rsid w:val="005425DE"/>
    <w:rsid w:val="0054654E"/>
    <w:rsid w:val="005477EA"/>
    <w:rsid w:val="00550F2C"/>
    <w:rsid w:val="00551AEC"/>
    <w:rsid w:val="00557374"/>
    <w:rsid w:val="00562A6C"/>
    <w:rsid w:val="00570054"/>
    <w:rsid w:val="005728CB"/>
    <w:rsid w:val="00582963"/>
    <w:rsid w:val="0058318C"/>
    <w:rsid w:val="0058391F"/>
    <w:rsid w:val="0058706E"/>
    <w:rsid w:val="00587B6E"/>
    <w:rsid w:val="00594F4B"/>
    <w:rsid w:val="005A201F"/>
    <w:rsid w:val="005A4BE8"/>
    <w:rsid w:val="005B211D"/>
    <w:rsid w:val="005B216F"/>
    <w:rsid w:val="005B59EF"/>
    <w:rsid w:val="005B65E7"/>
    <w:rsid w:val="005C1CC8"/>
    <w:rsid w:val="005D23F9"/>
    <w:rsid w:val="005D5EDD"/>
    <w:rsid w:val="005E057B"/>
    <w:rsid w:val="005E132D"/>
    <w:rsid w:val="005E22B6"/>
    <w:rsid w:val="005E5280"/>
    <w:rsid w:val="005F151D"/>
    <w:rsid w:val="005F4369"/>
    <w:rsid w:val="00602192"/>
    <w:rsid w:val="00607826"/>
    <w:rsid w:val="006103E9"/>
    <w:rsid w:val="00615359"/>
    <w:rsid w:val="00624900"/>
    <w:rsid w:val="0062547A"/>
    <w:rsid w:val="0063203E"/>
    <w:rsid w:val="00634231"/>
    <w:rsid w:val="00643561"/>
    <w:rsid w:val="00643674"/>
    <w:rsid w:val="006445C9"/>
    <w:rsid w:val="00645B66"/>
    <w:rsid w:val="00653CED"/>
    <w:rsid w:val="0065657C"/>
    <w:rsid w:val="0066005F"/>
    <w:rsid w:val="00663239"/>
    <w:rsid w:val="00671FDB"/>
    <w:rsid w:val="00677BB0"/>
    <w:rsid w:val="00677CD1"/>
    <w:rsid w:val="00685A19"/>
    <w:rsid w:val="00687868"/>
    <w:rsid w:val="00687C5F"/>
    <w:rsid w:val="006A0CC2"/>
    <w:rsid w:val="006A239F"/>
    <w:rsid w:val="006A5835"/>
    <w:rsid w:val="006B2BD8"/>
    <w:rsid w:val="006B7083"/>
    <w:rsid w:val="006C122D"/>
    <w:rsid w:val="006C4173"/>
    <w:rsid w:val="006C7078"/>
    <w:rsid w:val="006D1120"/>
    <w:rsid w:val="006D6DE2"/>
    <w:rsid w:val="006E259D"/>
    <w:rsid w:val="006E3AC9"/>
    <w:rsid w:val="006F033D"/>
    <w:rsid w:val="0070075F"/>
    <w:rsid w:val="007048F8"/>
    <w:rsid w:val="00706049"/>
    <w:rsid w:val="00710633"/>
    <w:rsid w:val="00713F82"/>
    <w:rsid w:val="0071713A"/>
    <w:rsid w:val="0072050C"/>
    <w:rsid w:val="00722D83"/>
    <w:rsid w:val="007263E3"/>
    <w:rsid w:val="00726D9B"/>
    <w:rsid w:val="00730003"/>
    <w:rsid w:val="00735FD1"/>
    <w:rsid w:val="007430D0"/>
    <w:rsid w:val="00757E70"/>
    <w:rsid w:val="007649B9"/>
    <w:rsid w:val="00771390"/>
    <w:rsid w:val="00772B25"/>
    <w:rsid w:val="00773BEF"/>
    <w:rsid w:val="00782E8B"/>
    <w:rsid w:val="00785D58"/>
    <w:rsid w:val="00790AF7"/>
    <w:rsid w:val="00795739"/>
    <w:rsid w:val="007B2A42"/>
    <w:rsid w:val="007B5800"/>
    <w:rsid w:val="007B643F"/>
    <w:rsid w:val="007C206C"/>
    <w:rsid w:val="007C43D9"/>
    <w:rsid w:val="007D3BBC"/>
    <w:rsid w:val="007D5314"/>
    <w:rsid w:val="007E517F"/>
    <w:rsid w:val="007E5C60"/>
    <w:rsid w:val="007E66A0"/>
    <w:rsid w:val="007F5096"/>
    <w:rsid w:val="007F6EE6"/>
    <w:rsid w:val="0081194E"/>
    <w:rsid w:val="008143FF"/>
    <w:rsid w:val="00822127"/>
    <w:rsid w:val="008315CC"/>
    <w:rsid w:val="00837C1A"/>
    <w:rsid w:val="0084136D"/>
    <w:rsid w:val="00842595"/>
    <w:rsid w:val="008435EA"/>
    <w:rsid w:val="00851690"/>
    <w:rsid w:val="008533A4"/>
    <w:rsid w:val="0085639E"/>
    <w:rsid w:val="00857B3A"/>
    <w:rsid w:val="008627D8"/>
    <w:rsid w:val="0088366A"/>
    <w:rsid w:val="00891562"/>
    <w:rsid w:val="00894965"/>
    <w:rsid w:val="008963F9"/>
    <w:rsid w:val="00897289"/>
    <w:rsid w:val="008A2E78"/>
    <w:rsid w:val="008B5598"/>
    <w:rsid w:val="008C6474"/>
    <w:rsid w:val="008D0176"/>
    <w:rsid w:val="008D2BCF"/>
    <w:rsid w:val="008E75D7"/>
    <w:rsid w:val="008E7C15"/>
    <w:rsid w:val="008F5626"/>
    <w:rsid w:val="008F5B1A"/>
    <w:rsid w:val="009068D2"/>
    <w:rsid w:val="00910989"/>
    <w:rsid w:val="00920086"/>
    <w:rsid w:val="00921F5E"/>
    <w:rsid w:val="00924F08"/>
    <w:rsid w:val="00926C3B"/>
    <w:rsid w:val="0093066A"/>
    <w:rsid w:val="009353D4"/>
    <w:rsid w:val="00937A8E"/>
    <w:rsid w:val="00940B15"/>
    <w:rsid w:val="00950392"/>
    <w:rsid w:val="00951251"/>
    <w:rsid w:val="0095569F"/>
    <w:rsid w:val="009717C9"/>
    <w:rsid w:val="00972D5C"/>
    <w:rsid w:val="00982A2E"/>
    <w:rsid w:val="009854F0"/>
    <w:rsid w:val="0099025C"/>
    <w:rsid w:val="00991B0B"/>
    <w:rsid w:val="00992FAD"/>
    <w:rsid w:val="009A62C3"/>
    <w:rsid w:val="009A709E"/>
    <w:rsid w:val="009A7A01"/>
    <w:rsid w:val="009B78E8"/>
    <w:rsid w:val="009C6C7C"/>
    <w:rsid w:val="009D7203"/>
    <w:rsid w:val="009D75C4"/>
    <w:rsid w:val="009E2202"/>
    <w:rsid w:val="009E4AFD"/>
    <w:rsid w:val="009E7932"/>
    <w:rsid w:val="00A104D5"/>
    <w:rsid w:val="00A11767"/>
    <w:rsid w:val="00A11F85"/>
    <w:rsid w:val="00A1554E"/>
    <w:rsid w:val="00A230B4"/>
    <w:rsid w:val="00A270E9"/>
    <w:rsid w:val="00A27E51"/>
    <w:rsid w:val="00A315A5"/>
    <w:rsid w:val="00A339C4"/>
    <w:rsid w:val="00A36B3D"/>
    <w:rsid w:val="00A376A8"/>
    <w:rsid w:val="00A37A53"/>
    <w:rsid w:val="00A418B3"/>
    <w:rsid w:val="00A442A7"/>
    <w:rsid w:val="00A45E3C"/>
    <w:rsid w:val="00A52BD0"/>
    <w:rsid w:val="00A535EF"/>
    <w:rsid w:val="00A66CB3"/>
    <w:rsid w:val="00A76BEB"/>
    <w:rsid w:val="00A801D3"/>
    <w:rsid w:val="00A86791"/>
    <w:rsid w:val="00A86DB0"/>
    <w:rsid w:val="00AA67B7"/>
    <w:rsid w:val="00AB3D73"/>
    <w:rsid w:val="00AB7152"/>
    <w:rsid w:val="00AC120B"/>
    <w:rsid w:val="00AC409C"/>
    <w:rsid w:val="00AD26E5"/>
    <w:rsid w:val="00AD39B5"/>
    <w:rsid w:val="00AE0526"/>
    <w:rsid w:val="00AE191A"/>
    <w:rsid w:val="00AE38C6"/>
    <w:rsid w:val="00AE4CF9"/>
    <w:rsid w:val="00AF1FBA"/>
    <w:rsid w:val="00AF5EFC"/>
    <w:rsid w:val="00AF5F45"/>
    <w:rsid w:val="00B005FE"/>
    <w:rsid w:val="00B01968"/>
    <w:rsid w:val="00B03256"/>
    <w:rsid w:val="00B038A1"/>
    <w:rsid w:val="00B04409"/>
    <w:rsid w:val="00B04ED2"/>
    <w:rsid w:val="00B07422"/>
    <w:rsid w:val="00B1262F"/>
    <w:rsid w:val="00B1600A"/>
    <w:rsid w:val="00B2000D"/>
    <w:rsid w:val="00B22AE5"/>
    <w:rsid w:val="00B314B8"/>
    <w:rsid w:val="00B33732"/>
    <w:rsid w:val="00B34C6C"/>
    <w:rsid w:val="00B45CD7"/>
    <w:rsid w:val="00B52357"/>
    <w:rsid w:val="00B53DE6"/>
    <w:rsid w:val="00B56C47"/>
    <w:rsid w:val="00B73318"/>
    <w:rsid w:val="00B73C67"/>
    <w:rsid w:val="00B74BA2"/>
    <w:rsid w:val="00B76A46"/>
    <w:rsid w:val="00B82846"/>
    <w:rsid w:val="00BA09B6"/>
    <w:rsid w:val="00BA4129"/>
    <w:rsid w:val="00BA57F8"/>
    <w:rsid w:val="00BA6CA1"/>
    <w:rsid w:val="00BA7379"/>
    <w:rsid w:val="00BA7449"/>
    <w:rsid w:val="00BB540E"/>
    <w:rsid w:val="00BC60FF"/>
    <w:rsid w:val="00BC7022"/>
    <w:rsid w:val="00BD1994"/>
    <w:rsid w:val="00BD6EB7"/>
    <w:rsid w:val="00BE0070"/>
    <w:rsid w:val="00BE0E26"/>
    <w:rsid w:val="00BE3706"/>
    <w:rsid w:val="00BE4F07"/>
    <w:rsid w:val="00BE78AB"/>
    <w:rsid w:val="00BF1C4D"/>
    <w:rsid w:val="00BF5B9B"/>
    <w:rsid w:val="00BF5CCF"/>
    <w:rsid w:val="00BF687D"/>
    <w:rsid w:val="00C228F2"/>
    <w:rsid w:val="00C2785D"/>
    <w:rsid w:val="00C30F98"/>
    <w:rsid w:val="00C3796E"/>
    <w:rsid w:val="00C422E3"/>
    <w:rsid w:val="00C469DD"/>
    <w:rsid w:val="00C50733"/>
    <w:rsid w:val="00C52817"/>
    <w:rsid w:val="00C53A76"/>
    <w:rsid w:val="00C7331C"/>
    <w:rsid w:val="00C822BF"/>
    <w:rsid w:val="00C87F84"/>
    <w:rsid w:val="00C92948"/>
    <w:rsid w:val="00CA5917"/>
    <w:rsid w:val="00CB06FE"/>
    <w:rsid w:val="00CB0A13"/>
    <w:rsid w:val="00CB0F54"/>
    <w:rsid w:val="00CB49DF"/>
    <w:rsid w:val="00CB7A26"/>
    <w:rsid w:val="00CB7C1E"/>
    <w:rsid w:val="00CC54C8"/>
    <w:rsid w:val="00CC56BB"/>
    <w:rsid w:val="00CC698E"/>
    <w:rsid w:val="00CD0689"/>
    <w:rsid w:val="00CD1794"/>
    <w:rsid w:val="00CD41E8"/>
    <w:rsid w:val="00CF46CD"/>
    <w:rsid w:val="00CF7443"/>
    <w:rsid w:val="00D00447"/>
    <w:rsid w:val="00D04563"/>
    <w:rsid w:val="00D04BA6"/>
    <w:rsid w:val="00D13D43"/>
    <w:rsid w:val="00D23C80"/>
    <w:rsid w:val="00D24414"/>
    <w:rsid w:val="00D30083"/>
    <w:rsid w:val="00D31C0E"/>
    <w:rsid w:val="00D341D0"/>
    <w:rsid w:val="00D36476"/>
    <w:rsid w:val="00D36FCC"/>
    <w:rsid w:val="00D409DC"/>
    <w:rsid w:val="00D41B80"/>
    <w:rsid w:val="00D42E3A"/>
    <w:rsid w:val="00D449D9"/>
    <w:rsid w:val="00D47100"/>
    <w:rsid w:val="00D50B3B"/>
    <w:rsid w:val="00D54D6B"/>
    <w:rsid w:val="00D57D19"/>
    <w:rsid w:val="00D64F94"/>
    <w:rsid w:val="00D72E77"/>
    <w:rsid w:val="00D765CB"/>
    <w:rsid w:val="00D805E2"/>
    <w:rsid w:val="00D82DED"/>
    <w:rsid w:val="00D87A37"/>
    <w:rsid w:val="00D958C2"/>
    <w:rsid w:val="00D9737E"/>
    <w:rsid w:val="00DA403F"/>
    <w:rsid w:val="00DA41D2"/>
    <w:rsid w:val="00DA757C"/>
    <w:rsid w:val="00DA7C24"/>
    <w:rsid w:val="00DC08A4"/>
    <w:rsid w:val="00DC13BE"/>
    <w:rsid w:val="00DC34F1"/>
    <w:rsid w:val="00DC5661"/>
    <w:rsid w:val="00DC651E"/>
    <w:rsid w:val="00DD0310"/>
    <w:rsid w:val="00DD24E9"/>
    <w:rsid w:val="00DD3B24"/>
    <w:rsid w:val="00DD4404"/>
    <w:rsid w:val="00DD53E2"/>
    <w:rsid w:val="00DF33C6"/>
    <w:rsid w:val="00DF38BC"/>
    <w:rsid w:val="00DF7CAD"/>
    <w:rsid w:val="00E00D89"/>
    <w:rsid w:val="00E02CAE"/>
    <w:rsid w:val="00E05DA2"/>
    <w:rsid w:val="00E06135"/>
    <w:rsid w:val="00E206FD"/>
    <w:rsid w:val="00E20BC9"/>
    <w:rsid w:val="00E21C89"/>
    <w:rsid w:val="00E2687B"/>
    <w:rsid w:val="00E3482A"/>
    <w:rsid w:val="00E34E4C"/>
    <w:rsid w:val="00E36F8B"/>
    <w:rsid w:val="00E37E12"/>
    <w:rsid w:val="00E47A72"/>
    <w:rsid w:val="00E518CB"/>
    <w:rsid w:val="00E5190D"/>
    <w:rsid w:val="00E5338A"/>
    <w:rsid w:val="00E60272"/>
    <w:rsid w:val="00E62D78"/>
    <w:rsid w:val="00E63938"/>
    <w:rsid w:val="00E748FF"/>
    <w:rsid w:val="00E75611"/>
    <w:rsid w:val="00E85D92"/>
    <w:rsid w:val="00E93B64"/>
    <w:rsid w:val="00E97C3F"/>
    <w:rsid w:val="00E97E2C"/>
    <w:rsid w:val="00EA0C11"/>
    <w:rsid w:val="00EA3A1A"/>
    <w:rsid w:val="00EB73FF"/>
    <w:rsid w:val="00EC0861"/>
    <w:rsid w:val="00EC42C0"/>
    <w:rsid w:val="00EC627C"/>
    <w:rsid w:val="00EC63D7"/>
    <w:rsid w:val="00EC7BBA"/>
    <w:rsid w:val="00EE18CA"/>
    <w:rsid w:val="00EE1B48"/>
    <w:rsid w:val="00EE1D05"/>
    <w:rsid w:val="00EE2A0A"/>
    <w:rsid w:val="00EF0100"/>
    <w:rsid w:val="00EF21CA"/>
    <w:rsid w:val="00EF3915"/>
    <w:rsid w:val="00EF4D4C"/>
    <w:rsid w:val="00EF591A"/>
    <w:rsid w:val="00EF7E3A"/>
    <w:rsid w:val="00F02DEE"/>
    <w:rsid w:val="00F02EC8"/>
    <w:rsid w:val="00F05C21"/>
    <w:rsid w:val="00F05CE4"/>
    <w:rsid w:val="00F2583A"/>
    <w:rsid w:val="00F2738E"/>
    <w:rsid w:val="00F35E7E"/>
    <w:rsid w:val="00F526A5"/>
    <w:rsid w:val="00F52EF5"/>
    <w:rsid w:val="00F66F66"/>
    <w:rsid w:val="00F71A7F"/>
    <w:rsid w:val="00F71D91"/>
    <w:rsid w:val="00F72596"/>
    <w:rsid w:val="00F751C4"/>
    <w:rsid w:val="00F84DC6"/>
    <w:rsid w:val="00F90714"/>
    <w:rsid w:val="00F9088B"/>
    <w:rsid w:val="00F917AD"/>
    <w:rsid w:val="00F9214F"/>
    <w:rsid w:val="00F93C40"/>
    <w:rsid w:val="00FA2445"/>
    <w:rsid w:val="00FA68C7"/>
    <w:rsid w:val="00FB0B1E"/>
    <w:rsid w:val="00FB4941"/>
    <w:rsid w:val="00FC70E3"/>
    <w:rsid w:val="00FC799D"/>
    <w:rsid w:val="00FD39C0"/>
    <w:rsid w:val="00FD416B"/>
    <w:rsid w:val="00FD5998"/>
    <w:rsid w:val="00FE12AF"/>
    <w:rsid w:val="00FE6263"/>
    <w:rsid w:val="00FF0768"/>
    <w:rsid w:val="00FF1D13"/>
    <w:rsid w:val="00FF2306"/>
    <w:rsid w:val="00FF407F"/>
    <w:rsid w:val="00FF410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E6BB"/>
  <w15:docId w15:val="{AA1FCEA3-C2E5-4BB6-BA77-7632BB1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F4B"/>
    <w:pPr>
      <w:widowControl w:val="0"/>
      <w:jc w:val="both"/>
    </w:pPr>
    <w:rPr>
      <w:kern w:val="2"/>
      <w:sz w:val="21"/>
      <w:szCs w:val="22"/>
    </w:rPr>
  </w:style>
  <w:style w:type="paragraph" w:styleId="1">
    <w:name w:val="heading 1"/>
    <w:basedOn w:val="a"/>
    <w:next w:val="a"/>
    <w:link w:val="10"/>
    <w:qFormat/>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27E51"/>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27E5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27E5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27E5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27E5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27E5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CB7A26"/>
    <w:pPr>
      <w:ind w:leftChars="400" w:left="840"/>
    </w:pPr>
  </w:style>
  <w:style w:type="paragraph" w:styleId="af">
    <w:name w:val="Revision"/>
    <w:hidden/>
    <w:uiPriority w:val="99"/>
    <w:semiHidden/>
    <w:rsid w:val="008963F9"/>
    <w:rPr>
      <w:kern w:val="2"/>
      <w:sz w:val="21"/>
      <w:szCs w:val="22"/>
    </w:rPr>
  </w:style>
  <w:style w:type="character" w:customStyle="1" w:styleId="40">
    <w:name w:val="标题 4 字符"/>
    <w:basedOn w:val="a0"/>
    <w:link w:val="4"/>
    <w:uiPriority w:val="9"/>
    <w:rsid w:val="00A27E51"/>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A27E51"/>
    <w:rPr>
      <w:b/>
      <w:bCs/>
      <w:kern w:val="2"/>
      <w:sz w:val="28"/>
      <w:szCs w:val="28"/>
    </w:rPr>
  </w:style>
  <w:style w:type="character" w:customStyle="1" w:styleId="60">
    <w:name w:val="标题 6 字符"/>
    <w:basedOn w:val="a0"/>
    <w:link w:val="6"/>
    <w:uiPriority w:val="9"/>
    <w:semiHidden/>
    <w:rsid w:val="00A27E51"/>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A27E51"/>
    <w:rPr>
      <w:b/>
      <w:bCs/>
      <w:kern w:val="2"/>
      <w:sz w:val="24"/>
      <w:szCs w:val="24"/>
    </w:rPr>
  </w:style>
  <w:style w:type="character" w:customStyle="1" w:styleId="80">
    <w:name w:val="标题 8 字符"/>
    <w:basedOn w:val="a0"/>
    <w:link w:val="8"/>
    <w:uiPriority w:val="9"/>
    <w:semiHidden/>
    <w:rsid w:val="00A27E51"/>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A27E51"/>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8381">
      <w:bodyDiv w:val="1"/>
      <w:marLeft w:val="0"/>
      <w:marRight w:val="0"/>
      <w:marTop w:val="0"/>
      <w:marBottom w:val="0"/>
      <w:divBdr>
        <w:top w:val="none" w:sz="0" w:space="0" w:color="auto"/>
        <w:left w:val="none" w:sz="0" w:space="0" w:color="auto"/>
        <w:bottom w:val="none" w:sz="0" w:space="0" w:color="auto"/>
        <w:right w:val="none" w:sz="0" w:space="0" w:color="auto"/>
      </w:divBdr>
    </w:div>
    <w:div w:id="898832754">
      <w:bodyDiv w:val="1"/>
      <w:marLeft w:val="0"/>
      <w:marRight w:val="0"/>
      <w:marTop w:val="0"/>
      <w:marBottom w:val="0"/>
      <w:divBdr>
        <w:top w:val="none" w:sz="0" w:space="0" w:color="auto"/>
        <w:left w:val="none" w:sz="0" w:space="0" w:color="auto"/>
        <w:bottom w:val="none" w:sz="0" w:space="0" w:color="auto"/>
        <w:right w:val="none" w:sz="0" w:space="0" w:color="auto"/>
      </w:divBdr>
    </w:div>
    <w:div w:id="1034843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97B3E6-1842-4F85-A7E6-2E9712D1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23</Pages>
  <Words>3506</Words>
  <Characters>19988</Characters>
  <Application>Microsoft Office Word</Application>
  <DocSecurity>0</DocSecurity>
  <Lines>166</Lines>
  <Paragraphs>46</Paragraphs>
  <ScaleCrop>false</ScaleCrop>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205</cp:revision>
  <dcterms:created xsi:type="dcterms:W3CDTF">2018-12-05T05:53:00Z</dcterms:created>
  <dcterms:modified xsi:type="dcterms:W3CDTF">2019-09-18T09:31:00Z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